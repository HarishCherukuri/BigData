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A5" w:rsidRDefault="00CB7BA5">
      <w:pPr>
        <w:pStyle w:val="a4"/>
      </w:pPr>
    </w:p>
    <w:p w:rsidR="00CB7BA5" w:rsidRDefault="00CB7BA5">
      <w:pPr>
        <w:pStyle w:val="a4"/>
      </w:pPr>
    </w:p>
    <w:p w:rsidR="00CB7BA5" w:rsidRDefault="00CB7BA5">
      <w:pPr>
        <w:pStyle w:val="a4"/>
      </w:pPr>
    </w:p>
    <w:p w:rsidR="00CB7BA5" w:rsidRDefault="00CB7BA5">
      <w:pPr>
        <w:pStyle w:val="a4"/>
      </w:pPr>
    </w:p>
    <w:p w:rsidR="007A4751" w:rsidRPr="007A4751" w:rsidRDefault="007A4751" w:rsidP="007A4751">
      <w:pPr>
        <w:pStyle w:val="1"/>
        <w:jc w:val="center"/>
        <w:rPr>
          <w:rStyle w:val="ad"/>
          <w:rFonts w:asciiTheme="minorEastAsia" w:hAnsiTheme="minorEastAsia"/>
          <w:b w:val="0"/>
          <w:i w:val="0"/>
          <w:sz w:val="72"/>
          <w:szCs w:val="72"/>
        </w:rPr>
      </w:pPr>
      <w:r w:rsidRPr="007A4751">
        <w:rPr>
          <w:rStyle w:val="ad"/>
          <w:rFonts w:asciiTheme="minorEastAsia" w:hAnsiTheme="minorEastAsia" w:hint="eastAsia"/>
          <w:b w:val="0"/>
          <w:i w:val="0"/>
          <w:sz w:val="72"/>
          <w:szCs w:val="72"/>
        </w:rPr>
        <w:t>Nutch搜索引擎培训讲义</w:t>
      </w:r>
    </w:p>
    <w:p w:rsidR="00CB7BA5" w:rsidRPr="003258C4" w:rsidRDefault="00CB7BA5" w:rsidP="00292682">
      <w:pPr>
        <w:pStyle w:val="ae"/>
        <w:ind w:left="840"/>
        <w:jc w:val="left"/>
        <w:rPr>
          <w:rStyle w:val="ad"/>
          <w:rFonts w:asciiTheme="minorEastAsia" w:eastAsiaTheme="minorEastAsia" w:hAnsiTheme="minorEastAsia"/>
          <w:b w:val="0"/>
          <w:i w:val="0"/>
        </w:rPr>
      </w:pPr>
      <w:r>
        <w:rPr>
          <w:rStyle w:val="ad"/>
          <w:rFonts w:asciiTheme="minorEastAsia" w:eastAsiaTheme="minorEastAsia" w:hAnsiTheme="minorEastAsia" w:hint="eastAsia"/>
          <w:b w:val="0"/>
          <w:i w:val="0"/>
        </w:rPr>
        <w:t>作者</w:t>
      </w:r>
      <w:r w:rsidRPr="003258C4">
        <w:rPr>
          <w:rStyle w:val="ad"/>
          <w:rFonts w:asciiTheme="minorEastAsia" w:eastAsiaTheme="minorEastAsia" w:hAnsiTheme="minorEastAsia"/>
          <w:b w:val="0"/>
          <w:i w:val="0"/>
        </w:rPr>
        <w:t>：</w:t>
      </w:r>
      <w:proofErr w:type="gramStart"/>
      <w:r w:rsidRPr="003258C4">
        <w:rPr>
          <w:rStyle w:val="ad"/>
          <w:rFonts w:asciiTheme="minorEastAsia" w:eastAsiaTheme="minorEastAsia" w:hAnsiTheme="minorEastAsia"/>
          <w:b w:val="0"/>
          <w:i w:val="0"/>
        </w:rPr>
        <w:t>杨尚川</w:t>
      </w:r>
      <w:proofErr w:type="gramEnd"/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QQ : 281032878</w:t>
      </w:r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 xml:space="preserve">手机：18919193664 </w:t>
      </w:r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邮箱：</w:t>
      </w:r>
      <w:hyperlink r:id="rId9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yang-shangchuan@qq.com</w:t>
        </w:r>
      </w:hyperlink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主页1：</w:t>
      </w:r>
      <w:hyperlink r:id="rId10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http://www.taskcity.com/u/Ysc</w:t>
        </w:r>
      </w:hyperlink>
      <w:r w:rsidRPr="003258C4">
        <w:rPr>
          <w:rStyle w:val="ad"/>
          <w:rFonts w:asciiTheme="minorEastAsia" w:eastAsiaTheme="minorEastAsia" w:hAnsiTheme="minorEastAsia"/>
          <w:b w:val="0"/>
          <w:i w:val="0"/>
        </w:rPr>
        <w:t xml:space="preserve"> </w:t>
      </w:r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主页2：</w:t>
      </w:r>
      <w:hyperlink r:id="rId11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http://www.csto.com/u/yangshangchuan1</w:t>
        </w:r>
      </w:hyperlink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微博：</w:t>
      </w:r>
      <w:hyperlink r:id="rId12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http://t.qq.com/yang-shangchuan</w:t>
        </w:r>
      </w:hyperlink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CSDN共享资源：</w:t>
      </w:r>
      <w:hyperlink r:id="rId13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http://download.csdn.net/user/yangshangchuan</w:t>
        </w:r>
      </w:hyperlink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我的开源项目：</w:t>
      </w:r>
      <w:hyperlink r:id="rId14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https://github.com/ysc/APDPlat</w:t>
        </w:r>
      </w:hyperlink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我读的书：</w:t>
      </w:r>
      <w:hyperlink r:id="rId15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http://book.douban.com/people/49824900/collect</w:t>
        </w:r>
      </w:hyperlink>
      <w:r w:rsidRPr="003258C4">
        <w:rPr>
          <w:rStyle w:val="ad"/>
          <w:rFonts w:asciiTheme="minorEastAsia" w:eastAsiaTheme="minorEastAsia" w:hAnsiTheme="minorEastAsia"/>
          <w:b w:val="0"/>
          <w:i w:val="0"/>
        </w:rPr>
        <w:br/>
        <w:t>双高证书：</w:t>
      </w:r>
      <w:hyperlink r:id="rId16" w:history="1">
        <w:r w:rsidRPr="003258C4">
          <w:rPr>
            <w:rStyle w:val="ad"/>
            <w:rFonts w:asciiTheme="minorEastAsia" w:eastAsiaTheme="minorEastAsia" w:hAnsiTheme="minorEastAsia"/>
            <w:b w:val="0"/>
            <w:i w:val="0"/>
          </w:rPr>
          <w:t>http://user.qzone.qq.com/281032878/blog/1342675154</w:t>
        </w:r>
      </w:hyperlink>
    </w:p>
    <w:p w:rsidR="000E1319" w:rsidRDefault="000E1319">
      <w:pPr>
        <w:pStyle w:val="a4"/>
      </w:pPr>
      <w:r>
        <w:rPr>
          <w:rFonts w:hint="eastAsia"/>
        </w:rPr>
        <w:t>版本变化：</w:t>
      </w:r>
    </w:p>
    <w:p w:rsidR="00CB7BA5" w:rsidRPr="00CB7BA5" w:rsidRDefault="000E1319">
      <w:pPr>
        <w:pStyle w:val="a4"/>
      </w:pPr>
      <w:r>
        <w:t>V</w:t>
      </w:r>
      <w:r>
        <w:rPr>
          <w:rFonts w:hint="eastAsia"/>
        </w:rPr>
        <w:t xml:space="preserve">1.0 2012-9-5 </w:t>
      </w:r>
      <w:r>
        <w:rPr>
          <w:rFonts w:hint="eastAsia"/>
        </w:rPr>
        <w:t>杨尚川</w:t>
      </w:r>
    </w:p>
    <w:p w:rsidR="00CB7BA5" w:rsidRDefault="00023CC8">
      <w:pPr>
        <w:pStyle w:val="a4"/>
      </w:pPr>
      <w:ins w:id="0" w:author="ysc" w:date="2012-09-23T02:25:00Z">
        <w:r>
          <w:rPr>
            <w:rFonts w:hint="eastAsia"/>
          </w:rPr>
          <w:t xml:space="preserve">V1.1 2012-9-23 </w:t>
        </w:r>
      </w:ins>
      <w:ins w:id="1" w:author="ysc" w:date="2012-09-23T02:26:00Z">
        <w:r>
          <w:rPr>
            <w:rFonts w:hint="eastAsia"/>
          </w:rPr>
          <w:t>杨尚川</w:t>
        </w:r>
      </w:ins>
    </w:p>
    <w:p w:rsidR="00CB7BA5" w:rsidRDefault="00050CD4">
      <w:pPr>
        <w:pStyle w:val="a4"/>
      </w:pPr>
      <w:ins w:id="2" w:author="yangshangchuan" w:date="2013-01-07T15:49:00Z">
        <w:r>
          <w:t>V</w:t>
        </w:r>
        <w:r>
          <w:rPr>
            <w:rFonts w:hint="eastAsia"/>
          </w:rPr>
          <w:t xml:space="preserve">1.2 2013-1-7 </w:t>
        </w:r>
      </w:ins>
      <w:ins w:id="3" w:author="yangshangchuan" w:date="2013-01-07T15:50:00Z">
        <w:r>
          <w:rPr>
            <w:rFonts w:hint="eastAsia"/>
          </w:rPr>
          <w:t>杨尚川</w:t>
        </w:r>
      </w:ins>
    </w:p>
    <w:p w:rsidR="00CB7BA5" w:rsidRDefault="00CB7BA5">
      <w:pPr>
        <w:pStyle w:val="a4"/>
      </w:pPr>
    </w:p>
    <w:p w:rsidR="00CB7BA5" w:rsidRDefault="00CB7BA5">
      <w:pPr>
        <w:pStyle w:val="a4"/>
      </w:pPr>
    </w:p>
    <w:p w:rsidR="00CB7BA5" w:rsidRDefault="00CB7BA5">
      <w:pPr>
        <w:pStyle w:val="a4"/>
      </w:pPr>
    </w:p>
    <w:p w:rsidR="000E1319" w:rsidRDefault="000E1319">
      <w:pPr>
        <w:pStyle w:val="a4"/>
      </w:pPr>
    </w:p>
    <w:p w:rsidR="00CB2437" w:rsidRDefault="00EC271C">
      <w:pPr>
        <w:pStyle w:val="a4"/>
      </w:pPr>
      <w:r>
        <w:lastRenderedPageBreak/>
        <w:t>一、</w:t>
      </w:r>
      <w:r>
        <w:t>nutch1.2</w:t>
      </w:r>
    </w:p>
    <w:p w:rsidR="00CB2437" w:rsidRDefault="00EC271C">
      <w:pPr>
        <w:pStyle w:val="a4"/>
      </w:pPr>
      <w:r>
        <w:tab/>
      </w:r>
      <w:r>
        <w:t>步骤和二大同小异，在步骤</w:t>
      </w:r>
      <w:r>
        <w:t xml:space="preserve"> </w:t>
      </w:r>
      <w:r>
        <w:rPr>
          <w:u w:val="single"/>
        </w:rPr>
        <w:t>5</w:t>
      </w:r>
      <w:r>
        <w:rPr>
          <w:u w:val="single"/>
        </w:rPr>
        <w:t>、配置构建路径</w:t>
      </w:r>
      <w:r>
        <w:rPr>
          <w:u w:val="single"/>
        </w:rPr>
        <w:t xml:space="preserve"> </w:t>
      </w:r>
      <w:r>
        <w:t>中需要多两个操作：在左部</w:t>
      </w:r>
      <w:r>
        <w:t>Package Explorer</w:t>
      </w:r>
      <w:r>
        <w:t>的</w:t>
      </w:r>
      <w:r>
        <w:t xml:space="preserve"> nutch1.2</w:t>
      </w:r>
      <w:r>
        <w:t>文件夹上单击右键</w:t>
      </w:r>
      <w:r>
        <w:t xml:space="preserve"> &gt; Build Path &gt; Configure Build Path...   &gt;  </w:t>
      </w:r>
      <w:r>
        <w:t>选中</w:t>
      </w:r>
      <w:r>
        <w:t>Source</w:t>
      </w:r>
      <w:r>
        <w:t>选项</w:t>
      </w:r>
      <w:r>
        <w:t xml:space="preserve"> &gt; Default output folder:</w:t>
      </w:r>
      <w:r>
        <w:t>修改</w:t>
      </w:r>
      <w:r>
        <w:t>nutch1.2/bin</w:t>
      </w:r>
      <w:r>
        <w:t>为</w:t>
      </w:r>
      <w:r>
        <w:t>nutch1.2/_bin</w:t>
      </w:r>
      <w:r>
        <w:t>，在左部</w:t>
      </w:r>
      <w:r>
        <w:t>Package Explorer</w:t>
      </w:r>
      <w:r>
        <w:t>的</w:t>
      </w:r>
      <w:r>
        <w:t xml:space="preserve"> nutch1.2</w:t>
      </w:r>
      <w:r>
        <w:t>文件夹下的</w:t>
      </w:r>
      <w:r>
        <w:t>bin</w:t>
      </w:r>
      <w:r>
        <w:t>文件夹上单击右键</w:t>
      </w:r>
      <w:r>
        <w:t xml:space="preserve"> &gt; Team &gt; </w:t>
      </w:r>
      <w:r>
        <w:t>还原</w:t>
      </w:r>
    </w:p>
    <w:p w:rsidR="00CB2437" w:rsidRDefault="00EC271C">
      <w:pPr>
        <w:pStyle w:val="a4"/>
      </w:pPr>
      <w:r>
        <w:tab/>
      </w:r>
      <w:r>
        <w:t>二中黄色背景部分是版本号的差异，红色部分是</w:t>
      </w:r>
      <w:r>
        <w:t>1.2</w:t>
      </w:r>
      <w:r>
        <w:t>版本没有的，绿色部分是不一样的地方，如下：</w:t>
      </w:r>
    </w:p>
    <w:p w:rsidR="00CB2437" w:rsidRDefault="00EC271C">
      <w:pPr>
        <w:pStyle w:val="a4"/>
      </w:pPr>
      <w:r>
        <w:tab/>
      </w:r>
      <w:r>
        <w:rPr>
          <w:shd w:val="clear" w:color="auto" w:fill="23FF23"/>
        </w:rPr>
        <w:t>1</w:t>
      </w:r>
      <w:r>
        <w:rPr>
          <w:shd w:val="clear" w:color="auto" w:fill="23FF23"/>
        </w:rPr>
        <w:t>、</w:t>
      </w:r>
      <w:r>
        <w:rPr>
          <w:shd w:val="clear" w:color="auto" w:fill="23FF23"/>
        </w:rPr>
        <w:t xml:space="preserve">Add JARs... &gt;  nutch1.2 &gt; lib </w:t>
      </w:r>
      <w:r>
        <w:rPr>
          <w:shd w:val="clear" w:color="auto" w:fill="23FF23"/>
        </w:rPr>
        <w:t>，选中所有的</w:t>
      </w:r>
      <w:r>
        <w:rPr>
          <w:shd w:val="clear" w:color="auto" w:fill="23FF23"/>
        </w:rPr>
        <w:t>.jar</w:t>
      </w:r>
      <w:r>
        <w:rPr>
          <w:shd w:val="clear" w:color="auto" w:fill="23FF23"/>
        </w:rPr>
        <w:t>文件</w:t>
      </w:r>
      <w:r>
        <w:rPr>
          <w:shd w:val="clear" w:color="auto" w:fill="23FF23"/>
        </w:rPr>
        <w:t xml:space="preserve"> &gt; OK</w:t>
      </w:r>
    </w:p>
    <w:p w:rsidR="00CB2437" w:rsidRDefault="00EC271C">
      <w:pPr>
        <w:pStyle w:val="a4"/>
      </w:pPr>
      <w:r>
        <w:rPr>
          <w:shd w:val="clear" w:color="auto" w:fill="23FF23"/>
        </w:rPr>
        <w:tab/>
        <w:t>2</w:t>
      </w:r>
      <w:r>
        <w:rPr>
          <w:shd w:val="clear" w:color="auto" w:fill="23FF23"/>
        </w:rPr>
        <w:t>、</w:t>
      </w:r>
      <w:r>
        <w:rPr>
          <w:shd w:val="clear" w:color="auto" w:fill="23FF23"/>
        </w:rPr>
        <w:t>crawl-urlfilter.</w:t>
      </w:r>
      <w:proofErr w:type="gramStart"/>
      <w:r>
        <w:rPr>
          <w:shd w:val="clear" w:color="auto" w:fill="23FF23"/>
        </w:rPr>
        <w:t>txt</w:t>
      </w:r>
      <w:proofErr w:type="gramEnd"/>
    </w:p>
    <w:p w:rsidR="00CB2437" w:rsidRDefault="00EC271C">
      <w:pPr>
        <w:pStyle w:val="a4"/>
      </w:pPr>
      <w:r>
        <w:rPr>
          <w:shd w:val="clear" w:color="auto" w:fill="23FF23"/>
        </w:rPr>
        <w:tab/>
        <w:t>3</w:t>
      </w:r>
      <w:r>
        <w:rPr>
          <w:shd w:val="clear" w:color="auto" w:fill="23FF23"/>
        </w:rPr>
        <w:t>、将</w:t>
      </w:r>
      <w:r>
        <w:rPr>
          <w:shd w:val="clear" w:color="auto" w:fill="23FF23"/>
        </w:rPr>
        <w:t>crawl -urlfilter.txt.template</w:t>
      </w:r>
      <w:r>
        <w:rPr>
          <w:shd w:val="clear" w:color="auto" w:fill="23FF23"/>
        </w:rPr>
        <w:t>改名为</w:t>
      </w:r>
      <w:r>
        <w:rPr>
          <w:shd w:val="clear" w:color="auto" w:fill="23FF23"/>
        </w:rPr>
        <w:t>crawl -urlfilter.</w:t>
      </w:r>
      <w:proofErr w:type="gramStart"/>
      <w:r>
        <w:rPr>
          <w:shd w:val="clear" w:color="auto" w:fill="23FF23"/>
        </w:rPr>
        <w:t>txt</w:t>
      </w:r>
      <w:proofErr w:type="gramEnd"/>
    </w:p>
    <w:p w:rsidR="00CB2437" w:rsidRDefault="00EC271C">
      <w:pPr>
        <w:pStyle w:val="a4"/>
      </w:pPr>
      <w:r>
        <w:rPr>
          <w:shd w:val="clear" w:color="auto" w:fill="23FF23"/>
        </w:rPr>
        <w:tab/>
        <w:t>4</w:t>
      </w:r>
      <w:r>
        <w:rPr>
          <w:shd w:val="clear" w:color="auto" w:fill="23FF23"/>
        </w:rPr>
        <w:t>、修改</w:t>
      </w:r>
      <w:r>
        <w:rPr>
          <w:shd w:val="clear" w:color="auto" w:fill="23FF23"/>
        </w:rPr>
        <w:t>crawl-urlfilter.txt</w:t>
      </w:r>
      <w:r>
        <w:rPr>
          <w:shd w:val="clear" w:color="auto" w:fill="23FF23"/>
        </w:rPr>
        <w:t>，将</w:t>
      </w:r>
      <w:r>
        <w:rPr>
          <w:shd w:val="clear" w:color="auto" w:fill="23FF23"/>
        </w:rPr>
        <w:t xml:space="preserve"> </w:t>
      </w:r>
    </w:p>
    <w:p w:rsidR="00CB2437" w:rsidRDefault="00EC271C">
      <w:pPr>
        <w:pStyle w:val="a8"/>
        <w:ind w:left="840"/>
      </w:pPr>
      <w:r>
        <w:rPr>
          <w:color w:val="000000"/>
          <w:shd w:val="clear" w:color="auto" w:fill="23FF23"/>
        </w:rPr>
        <w:t># accept hosts in MY.DOMAIN.NAME</w:t>
      </w:r>
    </w:p>
    <w:p w:rsidR="00CB2437" w:rsidRDefault="00EC271C">
      <w:pPr>
        <w:pStyle w:val="a8"/>
        <w:widowControl/>
        <w:ind w:left="840"/>
      </w:pPr>
      <w:r>
        <w:rPr>
          <w:color w:val="000000"/>
          <w:shd w:val="clear" w:color="auto" w:fill="23FF23"/>
        </w:rPr>
        <w:t>+^</w:t>
      </w:r>
      <w:proofErr w:type="gramStart"/>
      <w:r>
        <w:rPr>
          <w:color w:val="000000"/>
          <w:shd w:val="clear" w:color="auto" w:fill="23FF23"/>
        </w:rPr>
        <w:t>http:</w:t>
      </w:r>
      <w:proofErr w:type="gramEnd"/>
      <w:r>
        <w:rPr>
          <w:color w:val="000000"/>
          <w:shd w:val="clear" w:color="auto" w:fill="23FF23"/>
        </w:rPr>
        <w:t>//([a-z0-9]*\.)*MY.DOMAIN.NAME/</w:t>
      </w:r>
    </w:p>
    <w:p w:rsidR="00CB2437" w:rsidRDefault="00CB2437">
      <w:pPr>
        <w:pStyle w:val="a8"/>
        <w:widowControl/>
        <w:ind w:left="840"/>
      </w:pPr>
    </w:p>
    <w:p w:rsidR="00CB2437" w:rsidRDefault="00EC271C">
      <w:pPr>
        <w:pStyle w:val="a8"/>
        <w:widowControl/>
        <w:ind w:left="840"/>
      </w:pPr>
      <w:r>
        <w:rPr>
          <w:color w:val="000000"/>
          <w:shd w:val="clear" w:color="auto" w:fill="23FF23"/>
        </w:rPr>
        <w:t xml:space="preserve"># </w:t>
      </w:r>
      <w:proofErr w:type="gramStart"/>
      <w:r>
        <w:rPr>
          <w:color w:val="000000"/>
          <w:shd w:val="clear" w:color="auto" w:fill="23FF23"/>
        </w:rPr>
        <w:t>skip</w:t>
      </w:r>
      <w:proofErr w:type="gramEnd"/>
      <w:r>
        <w:rPr>
          <w:color w:val="000000"/>
          <w:shd w:val="clear" w:color="auto" w:fill="23FF23"/>
        </w:rPr>
        <w:t xml:space="preserve"> everything else</w:t>
      </w:r>
    </w:p>
    <w:p w:rsidR="00CB2437" w:rsidRDefault="00EC271C">
      <w:pPr>
        <w:pStyle w:val="a8"/>
        <w:widowControl/>
        <w:spacing w:after="283"/>
        <w:ind w:left="840"/>
      </w:pPr>
      <w:r>
        <w:rPr>
          <w:color w:val="000000"/>
          <w:shd w:val="clear" w:color="auto" w:fill="23FF23"/>
        </w:rPr>
        <w:t>-.</w:t>
      </w:r>
    </w:p>
    <w:p w:rsidR="00CB2437" w:rsidRDefault="00EC271C">
      <w:pPr>
        <w:pStyle w:val="a8"/>
        <w:widowControl/>
        <w:spacing w:after="283"/>
      </w:pPr>
      <w:r>
        <w:rPr>
          <w:color w:val="000000"/>
          <w:shd w:val="clear" w:color="auto" w:fill="23FF23"/>
        </w:rPr>
        <w:tab/>
        <w:t>5</w:t>
      </w:r>
      <w:r>
        <w:rPr>
          <w:color w:val="000000"/>
          <w:shd w:val="clear" w:color="auto" w:fill="23FF23"/>
        </w:rPr>
        <w:t>、</w:t>
      </w:r>
      <w:r>
        <w:rPr>
          <w:color w:val="000000"/>
          <w:shd w:val="clear" w:color="auto" w:fill="23FF23"/>
        </w:rPr>
        <w:t>cd /home/ysc/workspace/nutch1.2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nutch1.2</w:t>
      </w:r>
      <w:r>
        <w:rPr>
          <w:color w:val="000000"/>
        </w:rPr>
        <w:t>是一个完整的搜索引擎，</w:t>
      </w:r>
      <w:r>
        <w:rPr>
          <w:color w:val="000000"/>
        </w:rPr>
        <w:t>nutch1.5.1</w:t>
      </w:r>
      <w:r>
        <w:rPr>
          <w:color w:val="000000"/>
        </w:rPr>
        <w:t>只是一个爬虫。</w:t>
      </w:r>
      <w:r>
        <w:rPr>
          <w:color w:val="000000"/>
        </w:rPr>
        <w:t>nutch1.2</w:t>
      </w:r>
      <w:r>
        <w:rPr>
          <w:color w:val="000000"/>
        </w:rPr>
        <w:t>可以把索引提交给</w:t>
      </w:r>
      <w:r>
        <w:rPr>
          <w:color w:val="000000"/>
        </w:rPr>
        <w:t>SOLR</w:t>
      </w:r>
      <w:r>
        <w:rPr>
          <w:color w:val="000000"/>
        </w:rPr>
        <w:t>，也可以直接生成</w:t>
      </w:r>
      <w:r>
        <w:rPr>
          <w:color w:val="000000"/>
        </w:rPr>
        <w:t>LUCENE</w:t>
      </w:r>
      <w:r>
        <w:rPr>
          <w:color w:val="000000"/>
        </w:rPr>
        <w:t>索引，</w:t>
      </w:r>
      <w:r>
        <w:rPr>
          <w:color w:val="000000"/>
        </w:rPr>
        <w:t>nutch1.5.1</w:t>
      </w:r>
      <w:r>
        <w:rPr>
          <w:color w:val="000000"/>
        </w:rPr>
        <w:t>则只能把索引提交给</w:t>
      </w:r>
      <w:r>
        <w:rPr>
          <w:color w:val="000000"/>
        </w:rPr>
        <w:t>SOLR</w:t>
      </w:r>
      <w:r>
        <w:rPr>
          <w:color w:val="000000"/>
        </w:rPr>
        <w:t>：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1</w:t>
      </w:r>
      <w:r>
        <w:rPr>
          <w:color w:val="000000"/>
        </w:rPr>
        <w:t>、</w:t>
      </w:r>
      <w:r>
        <w:rPr>
          <w:color w:val="000000"/>
        </w:rPr>
        <w:t>cd /home/ysc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2</w:t>
      </w:r>
      <w:r>
        <w:rPr>
          <w:color w:val="000000"/>
        </w:rPr>
        <w:t>、</w:t>
      </w:r>
      <w:r>
        <w:rPr>
          <w:color w:val="000000"/>
        </w:rPr>
        <w:t xml:space="preserve">wget </w:t>
      </w:r>
      <w:hyperlink r:id="rId17">
        <w:r w:rsidRPr="003258C4">
          <w:rPr>
            <w:rStyle w:val="Internet"/>
            <w:color w:val="000000"/>
            <w:lang w:val="en-US"/>
          </w:rPr>
          <w:t>http://mirrors.tuna.tsinghua.edu.cn/apache/tomcat/tomcat-7/v7.0.29/bin/apache-tomcat-7.0.29.tar.gz</w:t>
        </w:r>
      </w:hyperlink>
    </w:p>
    <w:p w:rsidR="00CB2437" w:rsidRDefault="00EC271C">
      <w:pPr>
        <w:pStyle w:val="a8"/>
        <w:widowControl/>
      </w:pPr>
      <w:r>
        <w:rPr>
          <w:color w:val="000000"/>
        </w:rPr>
        <w:tab/>
        <w:t>3</w:t>
      </w:r>
      <w:r>
        <w:rPr>
          <w:color w:val="000000"/>
        </w:rPr>
        <w:t>、</w:t>
      </w:r>
      <w:r>
        <w:rPr>
          <w:color w:val="000000"/>
        </w:rPr>
        <w:t>tar -xvf apache-tomcat-7.0.29.tar.gz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4</w:t>
      </w:r>
      <w:r>
        <w:rPr>
          <w:color w:val="000000"/>
        </w:rPr>
        <w:t>、在左部</w:t>
      </w:r>
      <w:r>
        <w:rPr>
          <w:color w:val="000000"/>
        </w:rPr>
        <w:t>Package Explorer</w:t>
      </w:r>
      <w:r>
        <w:rPr>
          <w:color w:val="000000"/>
        </w:rPr>
        <w:t>的</w:t>
      </w:r>
      <w:r>
        <w:rPr>
          <w:color w:val="000000"/>
        </w:rPr>
        <w:t xml:space="preserve"> nutch1.2</w:t>
      </w:r>
      <w:r>
        <w:rPr>
          <w:color w:val="000000"/>
        </w:rPr>
        <w:t>文件夹下的</w:t>
      </w:r>
      <w:r>
        <w:rPr>
          <w:color w:val="000000"/>
        </w:rPr>
        <w:t>build.xml</w:t>
      </w:r>
      <w:r>
        <w:rPr>
          <w:color w:val="000000"/>
        </w:rPr>
        <w:t>文件上单击右键</w:t>
      </w:r>
      <w:r>
        <w:rPr>
          <w:color w:val="000000"/>
        </w:rPr>
        <w:t xml:space="preserve"> &gt; Run As &gt; Ant Build... &gt; </w:t>
      </w:r>
      <w:r>
        <w:rPr>
          <w:color w:val="000000"/>
        </w:rPr>
        <w:t>选中</w:t>
      </w:r>
      <w:r>
        <w:rPr>
          <w:color w:val="000000"/>
        </w:rPr>
        <w:t>war target &gt; Run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5</w:t>
      </w:r>
      <w:r>
        <w:rPr>
          <w:color w:val="000000"/>
        </w:rPr>
        <w:t>、</w:t>
      </w:r>
      <w:r>
        <w:rPr>
          <w:color w:val="000000"/>
        </w:rPr>
        <w:t>cd /home/ysc/workspace/nutch1.2/build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6</w:t>
      </w:r>
      <w:r>
        <w:rPr>
          <w:color w:val="000000"/>
        </w:rPr>
        <w:t>、</w:t>
      </w:r>
      <w:r>
        <w:rPr>
          <w:color w:val="000000"/>
        </w:rPr>
        <w:t>unzip nutch-1.2.</w:t>
      </w:r>
      <w:proofErr w:type="gramStart"/>
      <w:r>
        <w:rPr>
          <w:color w:val="000000"/>
        </w:rPr>
        <w:t>war</w:t>
      </w:r>
      <w:proofErr w:type="gramEnd"/>
      <w:r>
        <w:rPr>
          <w:color w:val="000000"/>
        </w:rPr>
        <w:t xml:space="preserve"> -d nutch-1.2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7</w:t>
      </w:r>
      <w:r>
        <w:rPr>
          <w:color w:val="000000"/>
        </w:rPr>
        <w:t>、</w:t>
      </w:r>
      <w:r>
        <w:rPr>
          <w:color w:val="000000"/>
        </w:rPr>
        <w:t>cp -r nutch-1.2 /home/ysc/apache-tomcat-7.0.29/webapps</w:t>
      </w:r>
    </w:p>
    <w:p w:rsidR="00CB2437" w:rsidRDefault="00EC271C">
      <w:pPr>
        <w:pStyle w:val="a8"/>
        <w:widowControl/>
      </w:pPr>
      <w:r>
        <w:rPr>
          <w:color w:val="000000"/>
        </w:rPr>
        <w:tab/>
        <w:t>8</w:t>
      </w:r>
      <w:r>
        <w:rPr>
          <w:color w:val="000000"/>
        </w:rPr>
        <w:t>、</w:t>
      </w:r>
      <w:r>
        <w:rPr>
          <w:color w:val="000000"/>
        </w:rPr>
        <w:t>vi /home/ysc/apache-tomcat-7.0.29/webapps/nutch-1.2/WEB-INF/classes/nutch-site.</w:t>
      </w:r>
      <w:proofErr w:type="gramStart"/>
      <w:r>
        <w:rPr>
          <w:color w:val="000000"/>
        </w:rPr>
        <w:t>xml</w:t>
      </w:r>
      <w:proofErr w:type="gramEnd"/>
    </w:p>
    <w:p w:rsidR="00CB2437" w:rsidRDefault="00EC271C">
      <w:pPr>
        <w:pStyle w:val="a8"/>
        <w:widowControl/>
      </w:pPr>
      <w:r>
        <w:rPr>
          <w:color w:val="000000"/>
        </w:rPr>
        <w:tab/>
      </w:r>
      <w:r>
        <w:rPr>
          <w:color w:val="000000"/>
        </w:rPr>
        <w:t>加入以下配置：</w:t>
      </w:r>
    </w:p>
    <w:p w:rsidR="00CB2437" w:rsidRDefault="00EC271C">
      <w:pPr>
        <w:pStyle w:val="a8"/>
        <w:widowControl/>
      </w:pPr>
      <w:r>
        <w:rPr>
          <w:color w:val="000000"/>
        </w:rPr>
        <w:tab/>
      </w:r>
      <w:r>
        <w:rPr>
          <w:rFonts w:ascii="Monospace" w:eastAsia="Monospace" w:hAnsi="Monospace" w:cs="Monospace"/>
          <w:color w:val="000000"/>
        </w:rPr>
        <w:t>&lt;</w:t>
      </w:r>
      <w:proofErr w:type="gramStart"/>
      <w:r>
        <w:rPr>
          <w:rFonts w:ascii="Monospace" w:eastAsia="Monospace" w:hAnsi="Monospace" w:cs="Monospace"/>
          <w:color w:val="000000"/>
        </w:rPr>
        <w:t>property</w:t>
      </w:r>
      <w:proofErr w:type="gramEnd"/>
      <w:r>
        <w:rPr>
          <w:rFonts w:ascii="Monospace" w:eastAsia="Monospace" w:hAnsi="Monospace" w:cs="Monospace"/>
          <w:color w:val="000000"/>
        </w:rPr>
        <w:t>&gt;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&lt;</w:t>
      </w:r>
      <w:proofErr w:type="gramStart"/>
      <w:r>
        <w:rPr>
          <w:rFonts w:ascii="Monospace" w:eastAsia="Monospace" w:hAnsi="Monospace" w:cs="Monospace"/>
          <w:color w:val="000000"/>
        </w:rPr>
        <w:t>name&gt;</w:t>
      </w:r>
      <w:proofErr w:type="gramEnd"/>
      <w:r>
        <w:rPr>
          <w:rFonts w:ascii="Monospace" w:eastAsia="Monospace" w:hAnsi="Monospace" w:cs="Monospace"/>
          <w:color w:val="000000"/>
        </w:rPr>
        <w:t>searcher.dir&lt;/name&gt;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&lt;value&gt;/home/ysc/workspace/nutch1.2/data&lt;/value&gt;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&lt;</w:t>
      </w:r>
      <w:proofErr w:type="gramStart"/>
      <w:r>
        <w:rPr>
          <w:rFonts w:ascii="Monospace" w:eastAsia="Monospace" w:hAnsi="Monospace" w:cs="Monospace"/>
          <w:color w:val="000000"/>
        </w:rPr>
        <w:t>description</w:t>
      </w:r>
      <w:proofErr w:type="gramEnd"/>
      <w:r>
        <w:rPr>
          <w:rFonts w:ascii="Monospace" w:eastAsia="Monospace" w:hAnsi="Monospace" w:cs="Monospace"/>
          <w:color w:val="000000"/>
        </w:rPr>
        <w:t>&gt;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</w:t>
      </w:r>
      <w:proofErr w:type="gramStart"/>
      <w:r>
        <w:rPr>
          <w:rFonts w:ascii="Monospace" w:eastAsia="Monospace" w:hAnsi="Monospace" w:cs="Monospace"/>
          <w:color w:val="000000"/>
        </w:rPr>
        <w:t>Path to root of crawl.</w:t>
      </w:r>
      <w:proofErr w:type="gramEnd"/>
      <w:r>
        <w:rPr>
          <w:rFonts w:ascii="Monospace" w:eastAsia="Monospace" w:hAnsi="Monospace" w:cs="Monospace"/>
          <w:color w:val="000000"/>
        </w:rPr>
        <w:t xml:space="preserve">  This directory is searched (in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</w:t>
      </w:r>
      <w:proofErr w:type="gramStart"/>
      <w:r>
        <w:rPr>
          <w:rFonts w:ascii="Monospace" w:eastAsia="Monospace" w:hAnsi="Monospace" w:cs="Monospace"/>
          <w:color w:val="000000"/>
        </w:rPr>
        <w:t>order</w:t>
      </w:r>
      <w:proofErr w:type="gramEnd"/>
      <w:r>
        <w:rPr>
          <w:rFonts w:ascii="Monospace" w:eastAsia="Monospace" w:hAnsi="Monospace" w:cs="Monospace"/>
          <w:color w:val="000000"/>
        </w:rPr>
        <w:t>) for either the file search-servers.txt, containing a list of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</w:t>
      </w:r>
      <w:proofErr w:type="gramStart"/>
      <w:r>
        <w:rPr>
          <w:rFonts w:ascii="Monospace" w:eastAsia="Monospace" w:hAnsi="Monospace" w:cs="Monospace"/>
          <w:color w:val="000000"/>
        </w:rPr>
        <w:t>distributed</w:t>
      </w:r>
      <w:proofErr w:type="gramEnd"/>
      <w:r>
        <w:rPr>
          <w:rFonts w:ascii="Monospace" w:eastAsia="Monospace" w:hAnsi="Monospace" w:cs="Monospace"/>
          <w:color w:val="000000"/>
        </w:rPr>
        <w:t xml:space="preserve"> search servers, or the directory "index" containing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</w:t>
      </w:r>
      <w:proofErr w:type="gramStart"/>
      <w:r>
        <w:rPr>
          <w:rFonts w:ascii="Monospace" w:eastAsia="Monospace" w:hAnsi="Monospace" w:cs="Monospace"/>
          <w:color w:val="000000"/>
        </w:rPr>
        <w:t>merged</w:t>
      </w:r>
      <w:proofErr w:type="gramEnd"/>
      <w:r>
        <w:rPr>
          <w:rFonts w:ascii="Monospace" w:eastAsia="Monospace" w:hAnsi="Monospace" w:cs="Monospace"/>
          <w:color w:val="000000"/>
        </w:rPr>
        <w:t xml:space="preserve"> indexes, or the directory "segments" containing segment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</w:t>
      </w:r>
      <w:proofErr w:type="gramStart"/>
      <w:r>
        <w:rPr>
          <w:rFonts w:ascii="Monospace" w:eastAsia="Monospace" w:hAnsi="Monospace" w:cs="Monospace"/>
          <w:color w:val="000000"/>
        </w:rPr>
        <w:t>indexes</w:t>
      </w:r>
      <w:proofErr w:type="gramEnd"/>
      <w:r>
        <w:rPr>
          <w:rFonts w:ascii="Monospace" w:eastAsia="Monospace" w:hAnsi="Monospace" w:cs="Monospace"/>
          <w:color w:val="000000"/>
        </w:rPr>
        <w:t>.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&lt;/description&gt;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&lt;/property&gt;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9、vi /home/ysc/apache-tomcat-7.0.29/conf/server.</w:t>
      </w:r>
      <w:proofErr w:type="gramStart"/>
      <w:r>
        <w:rPr>
          <w:rFonts w:ascii="Monospace" w:eastAsia="Monospace" w:hAnsi="Monospace" w:cs="Monospace"/>
          <w:color w:val="000000"/>
        </w:rPr>
        <w:t>xml</w:t>
      </w:r>
      <w:proofErr w:type="gramEnd"/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将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&lt;Connector port="8080" protocol="HTTP/1.1"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             </w:t>
      </w:r>
      <w:proofErr w:type="gramStart"/>
      <w:r>
        <w:rPr>
          <w:rFonts w:ascii="Monospace" w:eastAsia="Monospace" w:hAnsi="Monospace" w:cs="Monospace"/>
          <w:color w:val="000000"/>
        </w:rPr>
        <w:t>connectionTimeout</w:t>
      </w:r>
      <w:proofErr w:type="gramEnd"/>
      <w:r>
        <w:rPr>
          <w:rFonts w:ascii="Monospace" w:eastAsia="Monospace" w:hAnsi="Monospace" w:cs="Monospace"/>
          <w:color w:val="000000"/>
        </w:rPr>
        <w:t>="20000"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             </w:t>
      </w:r>
      <w:proofErr w:type="gramStart"/>
      <w:r>
        <w:rPr>
          <w:rFonts w:ascii="Monospace" w:eastAsia="Monospace" w:hAnsi="Monospace" w:cs="Monospace"/>
          <w:color w:val="000000"/>
        </w:rPr>
        <w:t>redirectPort</w:t>
      </w:r>
      <w:proofErr w:type="gramEnd"/>
      <w:r>
        <w:rPr>
          <w:rFonts w:ascii="Monospace" w:eastAsia="Monospace" w:hAnsi="Monospace" w:cs="Monospace"/>
          <w:color w:val="000000"/>
        </w:rPr>
        <w:t>="8443"/&gt;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改为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&lt;Connector port="8080" protocol="HTTP/1.1"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             </w:t>
      </w:r>
      <w:proofErr w:type="gramStart"/>
      <w:r>
        <w:rPr>
          <w:rFonts w:ascii="Monospace" w:eastAsia="Monospace" w:hAnsi="Monospace" w:cs="Monospace"/>
          <w:color w:val="000000"/>
        </w:rPr>
        <w:t>connectionTimeout</w:t>
      </w:r>
      <w:proofErr w:type="gramEnd"/>
      <w:r>
        <w:rPr>
          <w:rFonts w:ascii="Monospace" w:eastAsia="Monospace" w:hAnsi="Monospace" w:cs="Monospace"/>
          <w:color w:val="000000"/>
        </w:rPr>
        <w:t>="20000"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 xml:space="preserve">               </w:t>
      </w:r>
      <w:proofErr w:type="gramStart"/>
      <w:r>
        <w:rPr>
          <w:rFonts w:ascii="Monospace" w:eastAsia="Monospace" w:hAnsi="Monospace" w:cs="Monospace"/>
          <w:color w:val="000000"/>
        </w:rPr>
        <w:t>redirectPort</w:t>
      </w:r>
      <w:proofErr w:type="gramEnd"/>
      <w:r>
        <w:rPr>
          <w:rFonts w:ascii="Monospace" w:eastAsia="Monospace" w:hAnsi="Monospace" w:cs="Monospace"/>
          <w:color w:val="000000"/>
        </w:rPr>
        <w:t>="8443" URIEncoding="utf-8"/&gt;</w:t>
      </w:r>
    </w:p>
    <w:p w:rsidR="00CB2437" w:rsidRDefault="00CB2437">
      <w:pPr>
        <w:pStyle w:val="a8"/>
        <w:widowControl/>
        <w:ind w:left="420"/>
      </w:pP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10、cd /home/ysc/apache-tomcat-7.0.29/bin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t>11、./startup.sh</w:t>
      </w:r>
    </w:p>
    <w:p w:rsidR="00CB2437" w:rsidRDefault="00EC271C">
      <w:pPr>
        <w:pStyle w:val="a8"/>
        <w:widowControl/>
        <w:ind w:left="420"/>
      </w:pPr>
      <w:r>
        <w:rPr>
          <w:rFonts w:ascii="Monospace" w:eastAsia="Monospace" w:hAnsi="Monospace" w:cs="Monospace"/>
          <w:color w:val="000000"/>
        </w:rPr>
        <w:lastRenderedPageBreak/>
        <w:t>12、访问：</w:t>
      </w:r>
      <w:hyperlink r:id="rId18">
        <w:r w:rsidRPr="003258C4">
          <w:rPr>
            <w:rStyle w:val="Internet"/>
            <w:rFonts w:ascii="Monospace" w:eastAsia="Monospace" w:hAnsi="Monospace" w:cs="Monospace"/>
            <w:color w:val="000000"/>
            <w:lang w:val="en-US"/>
          </w:rPr>
          <w:t>http://localhost:8080/nutch-1.2/</w:t>
        </w:r>
      </w:hyperlink>
    </w:p>
    <w:p w:rsidR="00CB2437" w:rsidRDefault="00CB2437">
      <w:pPr>
        <w:pStyle w:val="a8"/>
        <w:widowControl/>
        <w:ind w:left="420"/>
      </w:pPr>
    </w:p>
    <w:p w:rsidR="00CB2437" w:rsidRDefault="00EC271C">
      <w:pPr>
        <w:pStyle w:val="a8"/>
        <w:widowControl/>
      </w:pPr>
      <w:r>
        <w:rPr>
          <w:rFonts w:ascii="Monospace" w:eastAsia="Monospace" w:hAnsi="Monospace" w:cs="Monospace"/>
          <w:color w:val="000000"/>
        </w:rPr>
        <w:t>关于nutch1.2更多的BUG修复及资料，请参看我在CSDN发布的资源：</w:t>
      </w:r>
      <w:hyperlink r:id="rId19">
        <w:r w:rsidRPr="003258C4">
          <w:rPr>
            <w:rStyle w:val="Internet0"/>
            <w:rFonts w:ascii="Verdana" w:eastAsia="Monospace" w:hAnsi="Verdana" w:cs="Monospace"/>
            <w:color w:val="000000"/>
            <w:sz w:val="21"/>
            <w:lang w:val="en-US"/>
          </w:rPr>
          <w:t>http://download.csdn.net/user/yangshangchuan</w:t>
        </w:r>
      </w:hyperlink>
    </w:p>
    <w:p w:rsidR="00CB2437" w:rsidRDefault="00CB2437">
      <w:pPr>
        <w:pStyle w:val="a8"/>
        <w:widowControl/>
      </w:pPr>
    </w:p>
    <w:p w:rsidR="00CB2437" w:rsidRDefault="00EC271C">
      <w:pPr>
        <w:pStyle w:val="a4"/>
      </w:pPr>
      <w:r>
        <w:t>二、</w:t>
      </w:r>
      <w:r>
        <w:t>nutch1.5.1</w:t>
      </w:r>
    </w:p>
    <w:p w:rsidR="00CB2437" w:rsidRDefault="00EC271C">
      <w:pPr>
        <w:pStyle w:val="a4"/>
      </w:pPr>
      <w:r>
        <w:t>1</w:t>
      </w:r>
      <w:r>
        <w:t>、下载并解压</w:t>
      </w:r>
      <w:r>
        <w:t>eclipse</w:t>
      </w:r>
      <w:r>
        <w:t>（集成开发环境）</w:t>
      </w:r>
    </w:p>
    <w:p w:rsidR="00CB2437" w:rsidRDefault="00EC271C">
      <w:pPr>
        <w:pStyle w:val="a4"/>
      </w:pPr>
      <w:r>
        <w:tab/>
      </w:r>
      <w:r>
        <w:t>下载地址：</w:t>
      </w:r>
      <w:hyperlink r:id="rId20">
        <w:r w:rsidRPr="003258C4">
          <w:rPr>
            <w:rStyle w:val="Internet"/>
            <w:lang w:val="en-US"/>
          </w:rPr>
          <w:t>http://www.eclipse.org/downloads/</w:t>
        </w:r>
      </w:hyperlink>
      <w:r>
        <w:t>，下载</w:t>
      </w:r>
      <w:r>
        <w:rPr>
          <w:rFonts w:ascii="Arial;sans-serif" w:hAnsi="Arial;sans-serif"/>
          <w:color w:val="111111"/>
        </w:rPr>
        <w:t>Eclipse IDE for Java EE Developers</w:t>
      </w:r>
    </w:p>
    <w:p w:rsidR="00CB2437" w:rsidRDefault="00EC271C">
      <w:pPr>
        <w:pStyle w:val="a4"/>
      </w:pPr>
      <w:r>
        <w:t>2</w:t>
      </w:r>
      <w:r>
        <w:t>、安装</w:t>
      </w:r>
      <w:r>
        <w:t>Subclipse</w:t>
      </w:r>
      <w:r>
        <w:t>插件（</w:t>
      </w:r>
      <w:r>
        <w:t>SVN</w:t>
      </w:r>
      <w:r>
        <w:t>客户端）</w:t>
      </w:r>
    </w:p>
    <w:p w:rsidR="00CB2437" w:rsidRDefault="00EC271C">
      <w:pPr>
        <w:pStyle w:val="a4"/>
      </w:pPr>
      <w:r>
        <w:tab/>
      </w:r>
      <w:r>
        <w:t>插件地址：</w:t>
      </w:r>
      <w:hyperlink r:id="rId21">
        <w:r w:rsidRPr="003258C4">
          <w:rPr>
            <w:rStyle w:val="Internet"/>
            <w:lang w:val="en-US"/>
          </w:rPr>
          <w:t>http://subclipse.tigris.org/update_1.8.x</w:t>
        </w:r>
      </w:hyperlink>
      <w:r>
        <w:t>，</w:t>
      </w:r>
    </w:p>
    <w:p w:rsidR="00CB2437" w:rsidRDefault="00EC271C">
      <w:pPr>
        <w:pStyle w:val="a4"/>
        <w:shd w:val="clear" w:color="auto" w:fill="FF3333"/>
      </w:pPr>
      <w:r>
        <w:t>3</w:t>
      </w:r>
      <w:r>
        <w:t>、安装</w:t>
      </w:r>
      <w:r>
        <w:t>IvyDE</w:t>
      </w:r>
      <w:r>
        <w:t>插件（下载依赖</w:t>
      </w:r>
      <w:r>
        <w:t>Jar</w:t>
      </w:r>
      <w:r>
        <w:t>）</w:t>
      </w:r>
    </w:p>
    <w:p w:rsidR="00CB2437" w:rsidRDefault="00EC271C">
      <w:pPr>
        <w:pStyle w:val="a4"/>
        <w:shd w:val="clear" w:color="auto" w:fill="FF3333"/>
      </w:pPr>
      <w:r>
        <w:tab/>
      </w:r>
      <w:r>
        <w:t>插件地址：</w:t>
      </w:r>
      <w:hyperlink r:id="rId22">
        <w:r w:rsidRPr="003258C4">
          <w:rPr>
            <w:rStyle w:val="Internet"/>
            <w:lang w:val="en-US"/>
          </w:rPr>
          <w:t>http://www.apache.org/dist/ant/ivyde/updatesite/</w:t>
        </w:r>
      </w:hyperlink>
    </w:p>
    <w:p w:rsidR="00CB2437" w:rsidRDefault="00EC271C">
      <w:pPr>
        <w:pStyle w:val="a4"/>
      </w:pPr>
      <w:r>
        <w:t>4</w:t>
      </w:r>
      <w:r>
        <w:t>、签出代码</w:t>
      </w:r>
    </w:p>
    <w:p w:rsidR="00CB2437" w:rsidRDefault="00EC271C">
      <w:pPr>
        <w:pStyle w:val="a4"/>
      </w:pPr>
      <w:r>
        <w:tab/>
        <w:t xml:space="preserve">File &gt; New &gt; Project &gt; SVN &gt; </w:t>
      </w:r>
      <w:r>
        <w:t>从</w:t>
      </w:r>
      <w:r>
        <w:t xml:space="preserve">SVN </w:t>
      </w:r>
      <w:r>
        <w:t>检出项目</w:t>
      </w:r>
    </w:p>
    <w:p w:rsidR="00CB2437" w:rsidRDefault="00EC271C">
      <w:pPr>
        <w:pStyle w:val="a4"/>
      </w:pPr>
      <w:r>
        <w:tab/>
      </w:r>
      <w:r>
        <w:t>创建新的资源</w:t>
      </w:r>
      <w:proofErr w:type="gramStart"/>
      <w:r>
        <w:t>库位置</w:t>
      </w:r>
      <w:proofErr w:type="gramEnd"/>
      <w:r>
        <w:t xml:space="preserve"> &gt; URL</w:t>
      </w:r>
      <w:r>
        <w:t>：</w:t>
      </w:r>
      <w:hyperlink r:id="rId23">
        <w:r w:rsidRPr="003258C4">
          <w:rPr>
            <w:rStyle w:val="Internet"/>
            <w:lang w:val="en-US"/>
          </w:rPr>
          <w:t>https://svn.apache.org/repos/asf/nutch/tags/release-</w:t>
        </w:r>
        <w:r w:rsidRPr="003258C4">
          <w:rPr>
            <w:rStyle w:val="Internet"/>
            <w:shd w:val="clear" w:color="auto" w:fill="FFFF00"/>
            <w:lang w:val="en-US"/>
          </w:rPr>
          <w:t>1.5.1</w:t>
        </w:r>
        <w:r w:rsidRPr="003258C4">
          <w:rPr>
            <w:rStyle w:val="Internet"/>
            <w:lang w:val="en-US"/>
          </w:rPr>
          <w:t>/</w:t>
        </w:r>
      </w:hyperlink>
      <w:r>
        <w:t xml:space="preserve"> &gt; </w:t>
      </w:r>
      <w:r>
        <w:t>选中</w:t>
      </w:r>
      <w:r>
        <w:t>URL &gt; Finish</w:t>
      </w:r>
    </w:p>
    <w:p w:rsidR="00CB2437" w:rsidRDefault="00EC271C">
      <w:pPr>
        <w:pStyle w:val="a4"/>
      </w:pPr>
      <w:r>
        <w:tab/>
      </w:r>
      <w:r>
        <w:t>弹出</w:t>
      </w:r>
      <w:r>
        <w:t>New Project</w:t>
      </w:r>
      <w:r>
        <w:t>向导，选择</w:t>
      </w:r>
      <w:r>
        <w:t>Java Project &gt; Next</w:t>
      </w:r>
      <w:r>
        <w:t>，输入</w:t>
      </w:r>
      <w:r>
        <w:t>Project name</w:t>
      </w:r>
      <w:r>
        <w:t>：</w:t>
      </w:r>
      <w:r>
        <w:t>nutch</w:t>
      </w:r>
      <w:r>
        <w:rPr>
          <w:shd w:val="clear" w:color="auto" w:fill="FFFF00"/>
        </w:rPr>
        <w:t xml:space="preserve">1.5.1 </w:t>
      </w:r>
      <w:r>
        <w:t>&gt; Finish</w:t>
      </w:r>
    </w:p>
    <w:p w:rsidR="00CB2437" w:rsidRDefault="00EC271C">
      <w:pPr>
        <w:pStyle w:val="a4"/>
      </w:pPr>
      <w:r>
        <w:t>5</w:t>
      </w:r>
      <w:r>
        <w:t>、配置构建路径</w:t>
      </w:r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</w:t>
      </w:r>
      <w:r>
        <w:rPr>
          <w:shd w:val="clear" w:color="auto" w:fill="FFFF00"/>
        </w:rPr>
        <w:t>1.5.1</w:t>
      </w:r>
      <w:r>
        <w:t>文件夹上单击右键</w:t>
      </w:r>
      <w:r>
        <w:t xml:space="preserve"> &gt; Build Path &gt; Configure Build Path...   </w:t>
      </w:r>
    </w:p>
    <w:p w:rsidR="00CB2437" w:rsidRDefault="00EC271C">
      <w:pPr>
        <w:pStyle w:val="a4"/>
      </w:pPr>
      <w:r>
        <w:t xml:space="preserve">&gt; </w:t>
      </w:r>
      <w:r>
        <w:t>选中</w:t>
      </w:r>
      <w:r>
        <w:t>Source</w:t>
      </w:r>
      <w:r>
        <w:t>选项</w:t>
      </w:r>
      <w:r>
        <w:t xml:space="preserve"> &gt; </w:t>
      </w:r>
      <w:r>
        <w:t>选择</w:t>
      </w:r>
      <w:r>
        <w:t xml:space="preserve">src &gt; Remove &gt; Add Folder... &gt; </w:t>
      </w:r>
      <w:r>
        <w:t>选择</w:t>
      </w:r>
      <w:r>
        <w:rPr>
          <w:shd w:val="clear" w:color="auto" w:fill="FF3333"/>
        </w:rPr>
        <w:t>src/bin</w:t>
      </w:r>
      <w:r>
        <w:t xml:space="preserve">, src/java, src/test </w:t>
      </w:r>
      <w:r>
        <w:t>和</w:t>
      </w:r>
      <w:r>
        <w:t xml:space="preserve"> src/testresources</w:t>
      </w:r>
      <w:r>
        <w:t>（对于插件，需要选中</w:t>
      </w:r>
      <w:r>
        <w:t>src/plugin</w:t>
      </w:r>
      <w:r>
        <w:t>目录下的每一个插件目录下的</w:t>
      </w:r>
      <w:r>
        <w:t xml:space="preserve">src/java </w:t>
      </w:r>
      <w:r>
        <w:t>，</w:t>
      </w:r>
      <w:r>
        <w:t xml:space="preserve"> src/test</w:t>
      </w:r>
      <w:r>
        <w:t>文件夹）</w:t>
      </w:r>
      <w:r>
        <w:t xml:space="preserve"> &gt; OK</w:t>
      </w:r>
    </w:p>
    <w:p w:rsidR="00CB2437" w:rsidRDefault="00EC271C">
      <w:pPr>
        <w:pStyle w:val="a4"/>
      </w:pPr>
      <w:r>
        <w:tab/>
      </w:r>
      <w:r>
        <w:t>切换到</w:t>
      </w:r>
      <w:r>
        <w:t>Libraries</w:t>
      </w:r>
      <w:r>
        <w:t>选项</w:t>
      </w:r>
      <w:r>
        <w:t xml:space="preserve"> &gt; </w:t>
      </w:r>
    </w:p>
    <w:p w:rsidR="00CB2437" w:rsidRDefault="00EC271C">
      <w:pPr>
        <w:pStyle w:val="a4"/>
      </w:pPr>
      <w:r>
        <w:tab/>
        <w:t xml:space="preserve">Add Class Folder... &gt; </w:t>
      </w:r>
      <w:r>
        <w:t>选中</w:t>
      </w:r>
      <w:r>
        <w:t>nutch</w:t>
      </w:r>
      <w:r>
        <w:rPr>
          <w:shd w:val="clear" w:color="auto" w:fill="FFFF00"/>
        </w:rPr>
        <w:t>1.5.1</w:t>
      </w:r>
      <w:r>
        <w:t>/conf &gt; OK</w:t>
      </w:r>
    </w:p>
    <w:p w:rsidR="00CB2437" w:rsidRDefault="00EC271C">
      <w:pPr>
        <w:pStyle w:val="a4"/>
      </w:pPr>
      <w:r>
        <w:tab/>
        <w:t xml:space="preserve">Add JARs... </w:t>
      </w:r>
      <w:proofErr w:type="gramStart"/>
      <w:r>
        <w:t xml:space="preserve">&gt;  </w:t>
      </w:r>
      <w:r>
        <w:t>需要选中</w:t>
      </w:r>
      <w:r>
        <w:t>src</w:t>
      </w:r>
      <w:proofErr w:type="gramEnd"/>
      <w:r>
        <w:t>/plugin</w:t>
      </w:r>
      <w:r>
        <w:t>目录下的每一个插件目录下的</w:t>
      </w:r>
      <w:r>
        <w:t>lib</w:t>
      </w:r>
      <w:r>
        <w:t>目录下的</w:t>
      </w:r>
      <w:r>
        <w:t>jar</w:t>
      </w:r>
      <w:r>
        <w:t>文件</w:t>
      </w:r>
      <w:r>
        <w:t xml:space="preserve"> &gt; OK</w:t>
      </w:r>
    </w:p>
    <w:p w:rsidR="00CB2437" w:rsidRDefault="00EC271C">
      <w:pPr>
        <w:pStyle w:val="a4"/>
      </w:pPr>
      <w:r>
        <w:tab/>
      </w:r>
      <w:r>
        <w:rPr>
          <w:shd w:val="clear" w:color="auto" w:fill="23FF23"/>
        </w:rPr>
        <w:t>Add Library... &gt; IvyDE Managed Dependencies &gt; Next &gt; Main &gt; Ivy File &gt; Browse &gt; ivy/ivy.xml &gt; Finish</w:t>
      </w:r>
    </w:p>
    <w:p w:rsidR="00CB2437" w:rsidRDefault="00EC271C">
      <w:pPr>
        <w:pStyle w:val="a4"/>
      </w:pPr>
      <w:r>
        <w:tab/>
      </w:r>
      <w:r>
        <w:t>切换到</w:t>
      </w:r>
      <w:r>
        <w:t>Order and Export</w:t>
      </w:r>
      <w:r>
        <w:t>选项</w:t>
      </w:r>
      <w:r>
        <w:t>&gt;</w:t>
      </w:r>
    </w:p>
    <w:p w:rsidR="00CB2437" w:rsidRDefault="00EC271C">
      <w:pPr>
        <w:pStyle w:val="a4"/>
      </w:pPr>
      <w:r>
        <w:tab/>
      </w:r>
      <w:r>
        <w:t>选中</w:t>
      </w:r>
      <w:r>
        <w:t>conf &gt; Top</w:t>
      </w:r>
    </w:p>
    <w:p w:rsidR="00CB2437" w:rsidRDefault="00EC271C">
      <w:pPr>
        <w:pStyle w:val="a4"/>
      </w:pPr>
      <w:r>
        <w:t>6</w:t>
      </w:r>
      <w:r>
        <w:t>、执行</w:t>
      </w:r>
      <w:r>
        <w:t>ANT</w:t>
      </w:r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</w:t>
      </w:r>
      <w:r>
        <w:rPr>
          <w:shd w:val="clear" w:color="auto" w:fill="FFFF00"/>
        </w:rPr>
        <w:t>1.5.1</w:t>
      </w:r>
      <w:r>
        <w:t>文件夹下的</w:t>
      </w:r>
      <w:r>
        <w:t>build.xml</w:t>
      </w:r>
      <w:r>
        <w:t>文件上单击右键</w:t>
      </w:r>
      <w:r>
        <w:t xml:space="preserve"> &gt; Run As &gt; Ant Build</w:t>
      </w:r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</w:t>
      </w:r>
      <w:r>
        <w:rPr>
          <w:shd w:val="clear" w:color="auto" w:fill="FFFF00"/>
        </w:rPr>
        <w:t>1.5.1</w:t>
      </w:r>
      <w:r>
        <w:t>文件夹上单击右键</w:t>
      </w:r>
      <w:r>
        <w:t xml:space="preserve"> &gt; Refresh</w:t>
      </w:r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</w:t>
      </w:r>
      <w:r>
        <w:rPr>
          <w:shd w:val="clear" w:color="auto" w:fill="FFFF00"/>
        </w:rPr>
        <w:t>1.5.1</w:t>
      </w:r>
      <w:r>
        <w:t>文件夹上单击右键</w:t>
      </w:r>
      <w:r>
        <w:t xml:space="preserve"> &gt; Build Path &gt; Configure Build Path...   &gt;  </w:t>
      </w:r>
      <w:r>
        <w:t>选中</w:t>
      </w:r>
      <w:r>
        <w:t>Libraries</w:t>
      </w:r>
      <w:r>
        <w:t>选项</w:t>
      </w:r>
      <w:r>
        <w:t xml:space="preserve"> &gt; Add Class Folder... &gt;  </w:t>
      </w:r>
      <w:r>
        <w:t>选中</w:t>
      </w:r>
      <w:r>
        <w:t>build &gt; OK</w:t>
      </w:r>
    </w:p>
    <w:p w:rsidR="00CB2437" w:rsidRDefault="00EC271C">
      <w:pPr>
        <w:pStyle w:val="a4"/>
      </w:pPr>
      <w:r>
        <w:t>7</w:t>
      </w:r>
      <w:r>
        <w:t>、修改配置文件</w:t>
      </w:r>
      <w:r>
        <w:t xml:space="preserve">nutch-site.xml </w:t>
      </w:r>
      <w:r>
        <w:t>和</w:t>
      </w:r>
      <w:r>
        <w:rPr>
          <w:shd w:val="clear" w:color="auto" w:fill="23FF23"/>
        </w:rPr>
        <w:t>regex-urlfilter.</w:t>
      </w:r>
      <w:proofErr w:type="gramStart"/>
      <w:r>
        <w:rPr>
          <w:shd w:val="clear" w:color="auto" w:fill="23FF23"/>
        </w:rPr>
        <w:t>txt</w:t>
      </w:r>
      <w:proofErr w:type="gramEnd"/>
    </w:p>
    <w:p w:rsidR="00CB2437" w:rsidRDefault="00EC271C">
      <w:pPr>
        <w:pStyle w:val="a4"/>
      </w:pPr>
      <w:r>
        <w:tab/>
      </w:r>
      <w:r>
        <w:t>将</w:t>
      </w:r>
      <w:r>
        <w:t>nutch-site.xml.template</w:t>
      </w:r>
      <w:r>
        <w:t>改名为</w:t>
      </w:r>
      <w:r>
        <w:t>nutch-site.</w:t>
      </w:r>
      <w:proofErr w:type="gramStart"/>
      <w:r>
        <w:t>xml</w:t>
      </w:r>
      <w:proofErr w:type="gramEnd"/>
    </w:p>
    <w:p w:rsidR="00CB2437" w:rsidRDefault="00EC271C">
      <w:pPr>
        <w:pStyle w:val="a4"/>
      </w:pPr>
      <w:r>
        <w:tab/>
      </w:r>
      <w:r>
        <w:rPr>
          <w:shd w:val="clear" w:color="auto" w:fill="23FF23"/>
        </w:rPr>
        <w:t>将</w:t>
      </w:r>
      <w:r>
        <w:rPr>
          <w:shd w:val="clear" w:color="auto" w:fill="23FF23"/>
        </w:rPr>
        <w:t>regex-urlfilter.txt.template</w:t>
      </w:r>
      <w:r>
        <w:rPr>
          <w:shd w:val="clear" w:color="auto" w:fill="23FF23"/>
        </w:rPr>
        <w:t>改名为</w:t>
      </w:r>
      <w:r>
        <w:rPr>
          <w:shd w:val="clear" w:color="auto" w:fill="23FF23"/>
        </w:rPr>
        <w:t>regex-urlfilter.</w:t>
      </w:r>
      <w:proofErr w:type="gramStart"/>
      <w:r>
        <w:rPr>
          <w:shd w:val="clear" w:color="auto" w:fill="23FF23"/>
        </w:rPr>
        <w:t>txt</w:t>
      </w:r>
      <w:proofErr w:type="gramEnd"/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</w:t>
      </w:r>
      <w:r>
        <w:rPr>
          <w:shd w:val="clear" w:color="auto" w:fill="FFFF00"/>
        </w:rPr>
        <w:t>1.5.1</w:t>
      </w:r>
      <w:r>
        <w:t>文件夹上单击右键</w:t>
      </w:r>
      <w:r>
        <w:t xml:space="preserve"> &gt; Refresh</w:t>
      </w:r>
    </w:p>
    <w:p w:rsidR="00CB2437" w:rsidRDefault="00EC271C">
      <w:pPr>
        <w:pStyle w:val="a4"/>
      </w:pPr>
      <w:r>
        <w:tab/>
      </w:r>
      <w:r>
        <w:t>将如下配置项加入文件</w:t>
      </w:r>
      <w:r>
        <w:t>nutch-site.xml</w:t>
      </w:r>
      <w:r>
        <w:t>：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http.agent.name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proofErr w:type="gramEnd"/>
      <w:r>
        <w:rPr>
          <w:rFonts w:ascii="Monospace" w:eastAsia="Monospace" w:hAnsi="Monospace" w:cs="Monospace"/>
          <w:color w:val="3C3C3C"/>
          <w:sz w:val="20"/>
          <w:szCs w:val="20"/>
          <w:u w:val="single"/>
        </w:rPr>
        <w:t>nutch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008080"/>
          <w:sz w:val="20"/>
          <w:szCs w:val="20"/>
        </w:rPr>
        <w:lastRenderedPageBreak/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http.content.limit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-1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</w:pPr>
      <w:r>
        <w:tab/>
      </w:r>
      <w:r>
        <w:rPr>
          <w:shd w:val="clear" w:color="auto" w:fill="23FF23"/>
        </w:rPr>
        <w:t>修改</w:t>
      </w:r>
      <w:r>
        <w:rPr>
          <w:shd w:val="clear" w:color="auto" w:fill="23FF23"/>
        </w:rPr>
        <w:t>regex-urlfilter.txt</w:t>
      </w:r>
      <w:r>
        <w:rPr>
          <w:shd w:val="clear" w:color="auto" w:fill="23FF23"/>
        </w:rPr>
        <w:t>，将</w:t>
      </w:r>
      <w:r>
        <w:rPr>
          <w:shd w:val="clear" w:color="auto" w:fill="23FF23"/>
        </w:rPr>
        <w:t xml:space="preserve"> </w:t>
      </w:r>
    </w:p>
    <w:p w:rsidR="00CB2437" w:rsidRDefault="00EC271C">
      <w:pPr>
        <w:pStyle w:val="a4"/>
        <w:ind w:left="840"/>
      </w:pPr>
      <w:r>
        <w:rPr>
          <w:shd w:val="clear" w:color="auto" w:fill="23FF23"/>
        </w:rPr>
        <w:t xml:space="preserve"># accept anything else </w:t>
      </w:r>
    </w:p>
    <w:p w:rsidR="00CB2437" w:rsidRDefault="00EC271C">
      <w:pPr>
        <w:pStyle w:val="a4"/>
        <w:ind w:left="840"/>
      </w:pPr>
      <w:r>
        <w:rPr>
          <w:shd w:val="clear" w:color="auto" w:fill="23FF23"/>
        </w:rPr>
        <w:t>+.</w:t>
      </w:r>
    </w:p>
    <w:p w:rsidR="00CB2437" w:rsidRDefault="00EC271C">
      <w:pPr>
        <w:pStyle w:val="a8"/>
        <w:spacing w:after="283"/>
      </w:pPr>
      <w:r>
        <w:tab/>
      </w:r>
      <w:r>
        <w:t>替换为：</w:t>
      </w:r>
    </w:p>
    <w:p w:rsidR="00CB2437" w:rsidRDefault="00EC271C">
      <w:pPr>
        <w:pStyle w:val="a8"/>
        <w:spacing w:after="283"/>
        <w:ind w:left="420"/>
      </w:pPr>
      <w:r>
        <w:rPr>
          <w:rFonts w:ascii="Monospace" w:eastAsia="Monospace" w:hAnsi="Monospace" w:cs="Monospace"/>
        </w:rPr>
        <w:t>+^</w:t>
      </w:r>
      <w:proofErr w:type="gramStart"/>
      <w:r>
        <w:rPr>
          <w:rFonts w:ascii="Monospace" w:eastAsia="Monospace" w:hAnsi="Monospace" w:cs="Monospace"/>
        </w:rPr>
        <w:t>http:</w:t>
      </w:r>
      <w:proofErr w:type="gramEnd"/>
      <w:r>
        <w:rPr>
          <w:rFonts w:ascii="Monospace" w:eastAsia="Monospace" w:hAnsi="Monospace" w:cs="Monospace"/>
        </w:rPr>
        <w:t xml:space="preserve">//([a-z0-9]*\.)*news.163.com/ </w:t>
      </w:r>
    </w:p>
    <w:p w:rsidR="00CB2437" w:rsidRDefault="00EC271C">
      <w:pPr>
        <w:pStyle w:val="a8"/>
        <w:spacing w:after="283"/>
        <w:ind w:left="420"/>
      </w:pPr>
      <w:r>
        <w:rPr>
          <w:rFonts w:ascii="Monospace" w:eastAsia="Monospace" w:hAnsi="Monospace" w:cs="Monospace"/>
        </w:rPr>
        <w:t>-.</w:t>
      </w:r>
    </w:p>
    <w:p w:rsidR="00CB2437" w:rsidRDefault="00EC271C">
      <w:pPr>
        <w:pStyle w:val="a4"/>
      </w:pPr>
      <w:r>
        <w:t>8</w:t>
      </w:r>
      <w:r>
        <w:t>、开发调试</w:t>
      </w:r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</w:t>
      </w:r>
      <w:r>
        <w:rPr>
          <w:shd w:val="clear" w:color="auto" w:fill="FFFF00"/>
        </w:rPr>
        <w:t>1.5.1</w:t>
      </w:r>
      <w:r>
        <w:t>文件夹上单击右键</w:t>
      </w:r>
      <w:r>
        <w:t xml:space="preserve"> &gt; New &gt; Folder &gt; Folder name: </w:t>
      </w:r>
      <w:proofErr w:type="gramStart"/>
      <w:r>
        <w:t>urls</w:t>
      </w:r>
      <w:proofErr w:type="gramEnd"/>
    </w:p>
    <w:p w:rsidR="00CB2437" w:rsidRDefault="00EC271C">
      <w:pPr>
        <w:pStyle w:val="a4"/>
      </w:pPr>
      <w:r>
        <w:tab/>
      </w:r>
      <w:r>
        <w:t>在刚新建的</w:t>
      </w:r>
      <w:r>
        <w:t>urls</w:t>
      </w:r>
      <w:r>
        <w:t>目录下新建一个文本文件</w:t>
      </w:r>
      <w:r>
        <w:t>url</w:t>
      </w:r>
      <w:r>
        <w:t>，文本内容为：</w:t>
      </w:r>
      <w:r>
        <w:rPr>
          <w:rFonts w:ascii="Monospace" w:eastAsia="Monospace" w:hAnsi="Monospace" w:cs="Monospace"/>
          <w:sz w:val="20"/>
          <w:szCs w:val="20"/>
        </w:rPr>
        <w:t>http://news.163.com</w:t>
      </w:r>
    </w:p>
    <w:p w:rsidR="00CB2437" w:rsidRDefault="00EC271C">
      <w:pPr>
        <w:pStyle w:val="a4"/>
      </w:pPr>
      <w:r>
        <w:tab/>
      </w:r>
      <w:r>
        <w:t>打开</w:t>
      </w:r>
      <w:r>
        <w:t>src/java</w:t>
      </w:r>
      <w:r>
        <w:t>下的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org.apache.nutch.crawl.Crawl.java类，单击右键Run As &gt; Run Configurations &gt; Arguments &gt; 在Program arguments输入框中输入: </w:t>
      </w:r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urls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-dir data -depth 3 &gt; Run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在需要调试的地方打上断点Debug As &gt; Java Applicaton</w:t>
      </w:r>
    </w:p>
    <w:p w:rsidR="00CB2437" w:rsidRDefault="00EC271C">
      <w:pPr>
        <w:pStyle w:val="a4"/>
      </w:pPr>
      <w:r>
        <w:t>9</w:t>
      </w:r>
      <w:r>
        <w:t>、查看结果</w:t>
      </w:r>
    </w:p>
    <w:p w:rsidR="00CB2437" w:rsidRDefault="00EC271C">
      <w:pPr>
        <w:pStyle w:val="a4"/>
      </w:pPr>
      <w:r>
        <w:tab/>
      </w:r>
      <w:r>
        <w:t>查看</w:t>
      </w:r>
      <w:r>
        <w:rPr>
          <w:rFonts w:ascii="Monospace" w:eastAsia="Monospace" w:hAnsi="Monospace" w:cs="Monospace"/>
          <w:color w:val="000000"/>
          <w:sz w:val="20"/>
          <w:szCs w:val="20"/>
        </w:rPr>
        <w:t>segments目录：</w:t>
      </w:r>
    </w:p>
    <w:p w:rsidR="00CB2437" w:rsidRDefault="00EC271C">
      <w:pPr>
        <w:pStyle w:val="a4"/>
      </w:pPr>
      <w:r>
        <w:tab/>
      </w:r>
      <w:r>
        <w:t>打开</w:t>
      </w:r>
      <w:r>
        <w:t>src/java</w:t>
      </w:r>
      <w:r>
        <w:t>下的</w:t>
      </w:r>
      <w:r>
        <w:rPr>
          <w:rFonts w:ascii="Monospace" w:eastAsia="Monospace" w:hAnsi="Monospace" w:cs="Monospace"/>
          <w:color w:val="000000"/>
          <w:sz w:val="20"/>
          <w:szCs w:val="20"/>
        </w:rPr>
        <w:t>org.apache.nutch.segment.SegmentReader.java类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单击右键Run As &gt; Java Applicaton，控制台会输出该命令的使用方法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单击右键Run As &gt; Run Configurations &gt; Arguments &gt; 在Program arguments输入框中输入: -dump data/segments/</w:t>
      </w:r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*  data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/segments/dump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用文本编辑器打开文件data/segments/dump/dump查看segments中存储的信息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查看crawldb目录：</w:t>
      </w:r>
    </w:p>
    <w:p w:rsidR="00CB2437" w:rsidRDefault="00EC271C">
      <w:pPr>
        <w:pStyle w:val="a4"/>
      </w:pPr>
      <w:r>
        <w:tab/>
      </w:r>
      <w:r>
        <w:t>打开</w:t>
      </w:r>
      <w:r>
        <w:t>src/java</w:t>
      </w:r>
      <w:r>
        <w:t>下的</w:t>
      </w:r>
      <w:r>
        <w:rPr>
          <w:rFonts w:ascii="Monospace" w:eastAsia="Monospace" w:hAnsi="Monospace" w:cs="Monospace"/>
          <w:color w:val="000000"/>
          <w:sz w:val="20"/>
          <w:szCs w:val="20"/>
        </w:rPr>
        <w:t>org.apache.nutch.crawl.CrawlDbReader.java类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单击右键Run As &gt; Java Applicaton，控制台会输出该命令的使用方法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 xml:space="preserve">单击右键Run As &gt; Run Configurations &gt; Arguments &gt; 在Program arguments输入框中输入: </w:t>
      </w:r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data/crawldb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-stats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控制台会输出 crawldb统计信息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查看linkdb目录：</w:t>
      </w:r>
    </w:p>
    <w:p w:rsidR="00CB2437" w:rsidRDefault="00EC271C">
      <w:pPr>
        <w:pStyle w:val="a4"/>
      </w:pPr>
      <w:r>
        <w:tab/>
      </w:r>
      <w:r>
        <w:t>打开</w:t>
      </w:r>
      <w:r>
        <w:t>src/java</w:t>
      </w:r>
      <w:r>
        <w:t>下的</w:t>
      </w:r>
      <w:r>
        <w:rPr>
          <w:rFonts w:ascii="Monospace" w:eastAsia="Monospace" w:hAnsi="Monospace" w:cs="Monospace"/>
          <w:color w:val="000000"/>
          <w:sz w:val="20"/>
          <w:szCs w:val="20"/>
        </w:rPr>
        <w:t>org.apache.nutch.crawl.LinkDbReader.java类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单击右键Run As &gt; Java Applicaton，控制台会输出该命令的使用方法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 xml:space="preserve">单击右键Run As &gt; Run Configurations &gt; Arguments &gt; 在Program arguments输入框中输入: </w:t>
      </w:r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data/linkdb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-dump data/linkdb_dump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用文本编辑器打开文件data/linkdb_dump/part-00000查看linkdb中存储的信息</w:t>
      </w:r>
    </w:p>
    <w:p w:rsidR="00CB2437" w:rsidRDefault="00EC271C">
      <w:pPr>
        <w:pStyle w:val="a4"/>
      </w:pPr>
      <w:r>
        <w:t>10</w:t>
      </w:r>
      <w:r>
        <w:t>、全网分步骤抓取</w:t>
      </w:r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</w:t>
      </w:r>
      <w:r>
        <w:rPr>
          <w:shd w:val="clear" w:color="auto" w:fill="FFFF00"/>
        </w:rPr>
        <w:t>1.5.1</w:t>
      </w:r>
      <w:r>
        <w:t>文件夹下的</w:t>
      </w:r>
      <w:r>
        <w:t>build.xml</w:t>
      </w:r>
      <w:r>
        <w:t>文件上单击右键</w:t>
      </w:r>
      <w:r>
        <w:t xml:space="preserve"> &gt; Run As &gt; Ant Build</w:t>
      </w:r>
    </w:p>
    <w:p w:rsidR="00CB2437" w:rsidRDefault="00EC271C">
      <w:pPr>
        <w:pStyle w:val="a4"/>
      </w:pPr>
      <w:r>
        <w:tab/>
      </w:r>
      <w:proofErr w:type="gramStart"/>
      <w:r>
        <w:rPr>
          <w:shd w:val="clear" w:color="auto" w:fill="23FF23"/>
        </w:rPr>
        <w:t>cd  /</w:t>
      </w:r>
      <w:proofErr w:type="gramEnd"/>
      <w:r>
        <w:rPr>
          <w:shd w:val="clear" w:color="auto" w:fill="23FF23"/>
        </w:rPr>
        <w:t>home/ysc/workspace/nutch1.5.1/runtime/local</w:t>
      </w:r>
    </w:p>
    <w:p w:rsidR="00CB2437" w:rsidRDefault="00EC271C">
      <w:pPr>
        <w:pStyle w:val="a4"/>
      </w:pPr>
      <w:r>
        <w:tab/>
        <w:t>#</w:t>
      </w:r>
      <w:r>
        <w:t>准备</w:t>
      </w:r>
      <w:r>
        <w:t>URL</w:t>
      </w:r>
      <w:r>
        <w:t>列表</w:t>
      </w:r>
    </w:p>
    <w:p w:rsidR="00CB2437" w:rsidRDefault="00EC271C">
      <w:pPr>
        <w:pStyle w:val="a4"/>
      </w:pPr>
      <w:r>
        <w:tab/>
      </w:r>
      <w:proofErr w:type="gramStart"/>
      <w:r>
        <w:rPr>
          <w:rFonts w:ascii="courier;monospace" w:hAnsi="courier;monospace"/>
          <w:color w:val="000000"/>
        </w:rPr>
        <w:t>wget</w:t>
      </w:r>
      <w:proofErr w:type="gramEnd"/>
      <w:r>
        <w:rPr>
          <w:rFonts w:ascii="courier;monospace" w:hAnsi="courier;monospace"/>
          <w:color w:val="000000"/>
        </w:rPr>
        <w:t xml:space="preserve"> http://rdf.dmoz.org/rdf/content.rdf.u8.gz</w:t>
      </w:r>
    </w:p>
    <w:p w:rsidR="00CB2437" w:rsidRDefault="00EC271C">
      <w:pPr>
        <w:pStyle w:val="a4"/>
      </w:pPr>
      <w:r>
        <w:tab/>
      </w:r>
      <w:proofErr w:type="gramStart"/>
      <w:r>
        <w:rPr>
          <w:rFonts w:ascii="courier;monospace" w:hAnsi="courier;monospace"/>
          <w:color w:val="000000"/>
        </w:rPr>
        <w:t>gunzip</w:t>
      </w:r>
      <w:proofErr w:type="gramEnd"/>
      <w:r>
        <w:rPr>
          <w:rFonts w:ascii="courier;monospace" w:hAnsi="courier;monospace"/>
          <w:color w:val="000000"/>
        </w:rPr>
        <w:t xml:space="preserve"> content.rdf.u8.gz</w:t>
      </w:r>
    </w:p>
    <w:p w:rsidR="00CB2437" w:rsidRDefault="00EC271C">
      <w:pPr>
        <w:pStyle w:val="a8"/>
      </w:pPr>
      <w:r>
        <w:rPr>
          <w:rFonts w:ascii="courier;monospace" w:hAnsi="courier;monospace"/>
          <w:color w:val="000000"/>
          <w:sz w:val="24"/>
        </w:rPr>
        <w:tab/>
      </w:r>
      <w:proofErr w:type="gramStart"/>
      <w:r>
        <w:rPr>
          <w:rFonts w:ascii="courier;monospace" w:hAnsi="courier;monospace"/>
          <w:color w:val="000000"/>
          <w:sz w:val="24"/>
        </w:rPr>
        <w:t>mkdir</w:t>
      </w:r>
      <w:proofErr w:type="gramEnd"/>
      <w:r>
        <w:rPr>
          <w:rFonts w:ascii="courier;monospace" w:hAnsi="courier;monospace"/>
          <w:color w:val="000000"/>
          <w:sz w:val="24"/>
        </w:rPr>
        <w:t xml:space="preserve"> dmoz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org.apache.nutch.tools.DmozParser content.rdf.u8 -subset 5000 &gt; dmoz/url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注入</w:t>
      </w:r>
      <w:r>
        <w:rPr>
          <w:rFonts w:ascii="courier;monospace" w:hAnsi="courier;monospace"/>
          <w:color w:val="000000"/>
        </w:rPr>
        <w:t>URL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inject crawl/crawldb dmoz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lastRenderedPageBreak/>
        <w:tab/>
        <w:t>#</w:t>
      </w:r>
      <w:r>
        <w:rPr>
          <w:rFonts w:ascii="courier;monospace" w:hAnsi="courier;monospace"/>
          <w:color w:val="000000"/>
        </w:rPr>
        <w:t>生成抓取列表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generate crawl/crawldb crawl/segments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第一次抓取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s1=`ls -d crawl/segments/2* | tail -1`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echo</w:t>
      </w:r>
      <w:proofErr w:type="gramEnd"/>
      <w:r>
        <w:rPr>
          <w:rFonts w:ascii="courier;monospace" w:hAnsi="courier;monospace"/>
          <w:color w:val="000000"/>
        </w:rPr>
        <w:t xml:space="preserve"> $s1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抓取网页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fetch $s1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解析网页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parse $s1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更新</w:t>
      </w:r>
      <w:r>
        <w:rPr>
          <w:rFonts w:ascii="courier;monospace" w:hAnsi="courier;monospace"/>
          <w:color w:val="000000"/>
        </w:rPr>
        <w:t>URL</w:t>
      </w:r>
      <w:r>
        <w:rPr>
          <w:rFonts w:ascii="courier;monospace" w:hAnsi="courier;monospace"/>
          <w:color w:val="000000"/>
        </w:rPr>
        <w:t>状态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updatedb crawl/crawldb $s1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第二次抓取</w:t>
      </w:r>
    </w:p>
    <w:p w:rsidR="00CB2437" w:rsidRDefault="00EC271C">
      <w:pPr>
        <w:pStyle w:val="a4"/>
      </w:pPr>
      <w: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generate crawl/crawldb crawl/segments -topN 1000</w:t>
      </w:r>
    </w:p>
    <w:p w:rsidR="00CB2437" w:rsidRDefault="00EC271C">
      <w:pPr>
        <w:pStyle w:val="a4"/>
      </w:pPr>
      <w:r>
        <w:tab/>
      </w:r>
      <w:r>
        <w:rPr>
          <w:rFonts w:ascii="courier;monospace" w:hAnsi="courier;monospace"/>
          <w:color w:val="000000"/>
        </w:rPr>
        <w:t>s2=`ls -d crawl/segments/2* | tail -1`</w:t>
      </w:r>
    </w:p>
    <w:p w:rsidR="00CB2437" w:rsidRDefault="00EC271C">
      <w:pPr>
        <w:pStyle w:val="a4"/>
      </w:pPr>
      <w:r>
        <w:tab/>
      </w:r>
      <w:proofErr w:type="gramStart"/>
      <w:r>
        <w:rPr>
          <w:rFonts w:ascii="courier;monospace" w:hAnsi="courier;monospace"/>
          <w:color w:val="000000"/>
        </w:rPr>
        <w:t>echo</w:t>
      </w:r>
      <w:proofErr w:type="gramEnd"/>
      <w:r>
        <w:rPr>
          <w:rFonts w:ascii="courier;monospace" w:hAnsi="courier;monospace"/>
          <w:color w:val="000000"/>
        </w:rPr>
        <w:t xml:space="preserve"> $s2</w:t>
      </w:r>
    </w:p>
    <w:p w:rsidR="00CB2437" w:rsidRDefault="00EC271C">
      <w:pPr>
        <w:pStyle w:val="a4"/>
      </w:pPr>
      <w: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fetch $s2</w:t>
      </w:r>
    </w:p>
    <w:p w:rsidR="00CB2437" w:rsidRDefault="00EC271C">
      <w:pPr>
        <w:pStyle w:val="a8"/>
      </w:pPr>
      <w:r>
        <w:rPr>
          <w:rFonts w:ascii="courier;monospace" w:hAnsi="courier;monospace"/>
          <w:color w:val="000000"/>
          <w:sz w:val="24"/>
        </w:rPr>
        <w:tab/>
      </w:r>
      <w:proofErr w:type="gramStart"/>
      <w:r>
        <w:rPr>
          <w:rFonts w:ascii="courier;monospace" w:hAnsi="courier;monospace"/>
          <w:color w:val="000000"/>
          <w:sz w:val="24"/>
        </w:rPr>
        <w:t>bin/nutch</w:t>
      </w:r>
      <w:proofErr w:type="gramEnd"/>
      <w:r>
        <w:rPr>
          <w:rFonts w:ascii="courier;monospace" w:hAnsi="courier;monospace"/>
          <w:color w:val="000000"/>
          <w:sz w:val="24"/>
        </w:rPr>
        <w:t xml:space="preserve"> parse $s2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updatedb crawl/crawldb $s2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第三次抓取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generate crawl/crawldb crawl/segments -topN 1000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s3=`ls -d crawl/segments/2* | tail -1`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echo</w:t>
      </w:r>
      <w:proofErr w:type="gramEnd"/>
      <w:r>
        <w:rPr>
          <w:rFonts w:ascii="courier;monospace" w:hAnsi="courier;monospace"/>
          <w:color w:val="000000"/>
        </w:rPr>
        <w:t xml:space="preserve"> $s3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fetch $s3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parse $s3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updatedb crawl/crawldb $s3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生成反向链接库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invertlinks crawl/linkdb -dir crawl/segments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>11</w:t>
      </w:r>
      <w:r>
        <w:rPr>
          <w:rFonts w:ascii="courier;monospace" w:hAnsi="courier;monospace"/>
          <w:color w:val="000000"/>
        </w:rPr>
        <w:t>、索引和搜索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cd  /</w:t>
      </w:r>
      <w:proofErr w:type="gramEnd"/>
      <w:r>
        <w:rPr>
          <w:rFonts w:ascii="courier;monospace" w:hAnsi="courier;monospace"/>
          <w:color w:val="000000"/>
        </w:rPr>
        <w:t>home/ysc/</w:t>
      </w:r>
      <w:r>
        <w:rPr>
          <w:rFonts w:ascii="courier;monospace" w:hAnsi="courier;monospace"/>
          <w:color w:val="000000"/>
        </w:rPr>
        <w:tab/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wget</w:t>
      </w:r>
      <w:proofErr w:type="gramEnd"/>
      <w:r>
        <w:rPr>
          <w:rFonts w:ascii="courier;monospace" w:hAnsi="courier;monospace"/>
          <w:color w:val="000000"/>
        </w:rPr>
        <w:t xml:space="preserve"> </w:t>
      </w:r>
      <w:hyperlink r:id="rId24">
        <w:r w:rsidRPr="003258C4">
          <w:rPr>
            <w:rStyle w:val="Internet"/>
            <w:rFonts w:ascii="Ubuntu;Arial;sans-serif" w:hAnsi="Ubuntu;Arial;sans-serif"/>
            <w:color w:val="5566DD"/>
            <w:sz w:val="18"/>
            <w:u w:val="none"/>
            <w:lang w:val="en-US"/>
          </w:rPr>
          <w:t>http://mirror.bjtu.edu.cn/apache/lucene/solr/3.6.1/apache-solr-3.6.1.tgz</w:t>
        </w:r>
      </w:hyperlink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tar</w:t>
      </w:r>
      <w:proofErr w:type="gramEnd"/>
      <w:r>
        <w:rPr>
          <w:rFonts w:ascii="courier;monospace" w:hAnsi="courier;monospace"/>
          <w:color w:val="000000"/>
        </w:rPr>
        <w:t xml:space="preserve"> -xvf </w:t>
      </w:r>
      <w:hyperlink r:id="rId25">
        <w:r w:rsidRPr="003258C4">
          <w:rPr>
            <w:rStyle w:val="Internet"/>
            <w:rFonts w:ascii="Ubuntu;Arial;sans-serif" w:hAnsi="Ubuntu;Arial;sans-serif"/>
            <w:color w:val="5566DD"/>
            <w:sz w:val="18"/>
            <w:u w:val="none"/>
            <w:lang w:val="en-US"/>
          </w:rPr>
          <w:t>apache-solr-3.6.1.tgz</w:t>
        </w:r>
      </w:hyperlink>
    </w:p>
    <w:p w:rsidR="00CB2437" w:rsidRDefault="00EC271C">
      <w:pPr>
        <w:pStyle w:val="a4"/>
      </w:pPr>
      <w:r>
        <w:rPr>
          <w:rFonts w:ascii="Ubuntu;Arial;sans-serif" w:hAnsi="Ubuntu;Arial;sans-serif"/>
          <w:color w:val="5566DD"/>
          <w:sz w:val="18"/>
        </w:rPr>
        <w:tab/>
      </w:r>
      <w:proofErr w:type="gramStart"/>
      <w:r>
        <w:rPr>
          <w:rFonts w:ascii="courier;monospace" w:hAnsi="courier;monospace"/>
          <w:color w:val="000000"/>
        </w:rPr>
        <w:t>cd</w:t>
      </w:r>
      <w:proofErr w:type="gramEnd"/>
      <w:r>
        <w:rPr>
          <w:rFonts w:ascii="courier;monospace" w:hAnsi="courier;monospace"/>
          <w:color w:val="000000"/>
        </w:rPr>
        <w:t xml:space="preserve"> apache-solr-3.6.1 /example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  <w:t>NUTCH_RUNTIME_HOME=/home/ysc/workspace/nutch</w:t>
      </w:r>
      <w:r>
        <w:rPr>
          <w:rFonts w:ascii="Monospace" w:hAnsi="Monospace"/>
          <w:color w:val="000000"/>
          <w:sz w:val="18"/>
          <w:shd w:val="clear" w:color="auto" w:fill="FFFF00"/>
        </w:rPr>
        <w:t>1.5.1</w:t>
      </w:r>
      <w:r>
        <w:rPr>
          <w:rFonts w:ascii="Monospace" w:hAnsi="Monospace"/>
          <w:color w:val="000000"/>
          <w:sz w:val="18"/>
        </w:rPr>
        <w:t>/runtime/local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  <w:t>APACHE_SOLR_HOME=/home/ysc/apache-solr-3.6.1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tab/>
      </w:r>
      <w:proofErr w:type="gramStart"/>
      <w:r>
        <w:rPr>
          <w:rFonts w:ascii="Monospace" w:hAnsi="Monospace"/>
          <w:color w:val="000000"/>
          <w:sz w:val="18"/>
        </w:rPr>
        <w:t>cp</w:t>
      </w:r>
      <w:proofErr w:type="gramEnd"/>
      <w:r>
        <w:rPr>
          <w:rFonts w:ascii="Monospace" w:hAnsi="Monospace"/>
          <w:color w:val="000000"/>
          <w:sz w:val="18"/>
        </w:rPr>
        <w:t> ${NUTCH_RUNTIME_HOME}/conf/schema.xml ${APACHE_SOLR_HOME}/example/solr/conf/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color w:val="000000"/>
        </w:rPr>
        <w:t>如果需要把网页内容存储到索引中，则修改</w:t>
      </w:r>
      <w:r>
        <w:rPr>
          <w:rFonts w:ascii="Monospace" w:hAnsi="Monospace"/>
          <w:color w:val="000000"/>
        </w:rPr>
        <w:t xml:space="preserve"> </w:t>
      </w:r>
      <w:r>
        <w:rPr>
          <w:rFonts w:ascii="Monospace" w:hAnsi="Monospace"/>
          <w:color w:val="000000"/>
          <w:sz w:val="18"/>
        </w:rPr>
        <w:t>schema.xml</w:t>
      </w:r>
      <w:r>
        <w:rPr>
          <w:rFonts w:ascii="Monospace" w:hAnsi="Monospace"/>
          <w:color w:val="000000"/>
        </w:rPr>
        <w:t>文件中的</w:t>
      </w:r>
    </w:p>
    <w:p w:rsidR="00CB2437" w:rsidRDefault="00EC271C">
      <w:pPr>
        <w:pStyle w:val="a8"/>
      </w:pPr>
      <w:r>
        <w:rPr>
          <w:rFonts w:ascii="Monospace" w:hAnsi="Monospace"/>
          <w:color w:val="000000"/>
          <w:sz w:val="18"/>
        </w:rPr>
        <w:tab/>
        <w:t>&lt;field name="content" type="text" stored="false" indexed="true"/&gt;</w:t>
      </w:r>
    </w:p>
    <w:p w:rsidR="00CB2437" w:rsidRDefault="00EC271C">
      <w:pPr>
        <w:pStyle w:val="a8"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color w:val="000000"/>
        </w:rPr>
        <w:t>为</w:t>
      </w:r>
    </w:p>
    <w:p w:rsidR="00CB2437" w:rsidRDefault="00EC271C">
      <w:pPr>
        <w:pStyle w:val="a8"/>
      </w:pPr>
      <w:r>
        <w:rPr>
          <w:rFonts w:ascii="Monospace" w:hAnsi="Monospace"/>
          <w:color w:val="000000"/>
          <w:sz w:val="18"/>
        </w:rPr>
        <w:tab/>
        <w:t>&lt;field name="content" type="text" stored="true" indexed="true"/&gt;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color w:val="000000"/>
        </w:rPr>
        <w:t>修改</w:t>
      </w:r>
      <w:r>
        <w:rPr>
          <w:rFonts w:ascii="Monospace" w:hAnsi="Monospace"/>
          <w:color w:val="000000"/>
          <w:sz w:val="18"/>
        </w:rPr>
        <w:t>${APACHE_SOLR_HOME}/example/solr/conf/solrconfig.xml,</w:t>
      </w:r>
      <w:r>
        <w:rPr>
          <w:rFonts w:ascii="Monospace" w:hAnsi="Monospace"/>
          <w:color w:val="000000"/>
        </w:rPr>
        <w:t>将里面的</w:t>
      </w:r>
      <w:r>
        <w:rPr>
          <w:rFonts w:ascii="Monospace" w:hAnsi="Monospace"/>
          <w:color w:val="000000"/>
          <w:sz w:val="18"/>
        </w:rPr>
        <w:t>&lt;str name="df"&gt;text&lt;/str&gt;</w:t>
      </w:r>
      <w:r>
        <w:rPr>
          <w:rFonts w:ascii="Monospace" w:hAnsi="Monospace"/>
          <w:color w:val="000000"/>
        </w:rPr>
        <w:t>都替换为</w:t>
      </w:r>
      <w:r>
        <w:rPr>
          <w:rFonts w:ascii="Monospace" w:hAnsi="Monospace"/>
          <w:color w:val="000000"/>
          <w:sz w:val="18"/>
        </w:rPr>
        <w:t>&lt;str name="df"&gt;content&lt;/str&gt;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color w:val="000000"/>
        </w:rPr>
        <w:t>把</w:t>
      </w:r>
      <w:r>
        <w:rPr>
          <w:rFonts w:ascii="Monospace" w:hAnsi="Monospace"/>
          <w:color w:val="000000"/>
          <w:sz w:val="18"/>
        </w:rPr>
        <w:t>${APACHE_SOLR_HOME}/example/solr/conf/schema.xml</w:t>
      </w:r>
      <w:r>
        <w:rPr>
          <w:rFonts w:ascii="Monospace" w:hAnsi="Monospace"/>
          <w:color w:val="000000"/>
        </w:rPr>
        <w:t>中的</w:t>
      </w:r>
      <w:r>
        <w:rPr>
          <w:rFonts w:ascii="Monospace" w:hAnsi="Monospace"/>
          <w:color w:val="000000"/>
        </w:rPr>
        <w:t xml:space="preserve"> </w:t>
      </w:r>
      <w:r>
        <w:rPr>
          <w:rFonts w:ascii="Monospace" w:hAnsi="Monospace"/>
          <w:color w:val="000000"/>
          <w:sz w:val="18"/>
        </w:rPr>
        <w:t>&lt;schema name="nutch" version="</w:t>
      </w:r>
      <w:r>
        <w:rPr>
          <w:rFonts w:ascii="Monospace" w:hAnsi="Monospace"/>
          <w:color w:val="000000"/>
          <w:sz w:val="18"/>
          <w:shd w:val="clear" w:color="auto" w:fill="FFFF00"/>
        </w:rPr>
        <w:t>1.5.1</w:t>
      </w:r>
      <w:r>
        <w:rPr>
          <w:rFonts w:ascii="Monospace" w:hAnsi="Monospace"/>
          <w:color w:val="000000"/>
          <w:sz w:val="18"/>
        </w:rPr>
        <w:t>"&gt;</w:t>
      </w:r>
      <w:r>
        <w:rPr>
          <w:rFonts w:ascii="Monospace" w:hAnsi="Monospace"/>
          <w:color w:val="000000"/>
        </w:rPr>
        <w:t>修改为</w:t>
      </w:r>
      <w:r>
        <w:rPr>
          <w:rFonts w:ascii="Monospace" w:hAnsi="Monospace"/>
          <w:color w:val="000000"/>
          <w:sz w:val="18"/>
        </w:rPr>
        <w:t>&lt;schema name="nutch" version="</w:t>
      </w:r>
      <w:r>
        <w:rPr>
          <w:rFonts w:ascii="Monospace" w:hAnsi="Monospace"/>
          <w:color w:val="000000"/>
          <w:sz w:val="18"/>
          <w:shd w:val="clear" w:color="auto" w:fill="FFFF00"/>
        </w:rPr>
        <w:t>1.5</w:t>
      </w:r>
      <w:r>
        <w:rPr>
          <w:rFonts w:ascii="Monospace" w:hAnsi="Monospace"/>
          <w:color w:val="000000"/>
          <w:sz w:val="18"/>
        </w:rPr>
        <w:t>"&gt;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  <w:t>#</w:t>
      </w:r>
      <w:r>
        <w:rPr>
          <w:rFonts w:ascii="Monospace" w:hAnsi="Monospace"/>
          <w:color w:val="000000"/>
        </w:rPr>
        <w:t>启动</w:t>
      </w:r>
      <w:r>
        <w:rPr>
          <w:rFonts w:ascii="Monospace" w:hAnsi="Monospace"/>
          <w:color w:val="000000"/>
          <w:sz w:val="18"/>
        </w:rPr>
        <w:t>SOLR</w:t>
      </w:r>
      <w:r>
        <w:rPr>
          <w:rFonts w:ascii="Monospace" w:hAnsi="Monospace"/>
          <w:color w:val="000000"/>
        </w:rPr>
        <w:t>服务器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java</w:t>
      </w:r>
      <w:proofErr w:type="gramEnd"/>
      <w:r>
        <w:rPr>
          <w:rFonts w:ascii="courier;monospace" w:hAnsi="courier;monospace"/>
          <w:color w:val="000000"/>
        </w:rPr>
        <w:t> -jar start.jar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hyperlink r:id="rId26">
        <w:r w:rsidRPr="003258C4">
          <w:rPr>
            <w:rStyle w:val="Internet"/>
            <w:lang w:val="en-US"/>
          </w:rPr>
          <w:t>http://127.0.0.1:8983/solr/admin/</w:t>
        </w:r>
      </w:hyperlink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lastRenderedPageBreak/>
        <w:tab/>
      </w:r>
      <w:hyperlink r:id="rId27">
        <w:r w:rsidRPr="003258C4">
          <w:rPr>
            <w:rStyle w:val="Internet"/>
            <w:lang w:val="en-US"/>
          </w:rPr>
          <w:t>http://127.0.0.1:8983/solr/admin/stats.jsp</w:t>
        </w:r>
      </w:hyperlink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cd  /</w:t>
      </w:r>
      <w:proofErr w:type="gramEnd"/>
      <w:r>
        <w:rPr>
          <w:rFonts w:ascii="courier;monospace" w:hAnsi="courier;monospace"/>
          <w:color w:val="000000"/>
        </w:rPr>
        <w:t>home/ysc/workspace/nutch1.5.1/runtime/local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提交索引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solrindex http://127.0.0.1:8983/solr/ crawl/crawldb -linkdb crawl/linkdb crawl/segments/*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执行完整</w:t>
      </w:r>
      <w:r>
        <w:rPr>
          <w:rFonts w:ascii="courier;monospace" w:hAnsi="courier;monospace"/>
          <w:color w:val="000000"/>
        </w:rPr>
        <w:t>crawl: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crawl urls -dir data -depth 2 -topN 100 -solr </w:t>
      </w:r>
      <w:hyperlink r:id="rId28">
        <w:r w:rsidRPr="003258C4">
          <w:rPr>
            <w:rStyle w:val="Internet"/>
            <w:lang w:val="en-US"/>
          </w:rPr>
          <w:t>http://127.0.0.1:8983/solr/</w:t>
        </w:r>
      </w:hyperlink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使用以下</w:t>
      </w:r>
      <w:proofErr w:type="gramStart"/>
      <w:r>
        <w:rPr>
          <w:rFonts w:ascii="courier;monospace" w:hAnsi="courier;monospace"/>
          <w:color w:val="000000"/>
        </w:rPr>
        <w:t>命令分</w:t>
      </w:r>
      <w:proofErr w:type="gramEnd"/>
      <w:r>
        <w:rPr>
          <w:rFonts w:ascii="courier;monospace" w:hAnsi="courier;monospace"/>
          <w:color w:val="000000"/>
        </w:rPr>
        <w:t>页查看所有索引的文档：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hyperlink r:id="rId29">
        <w:r w:rsidRPr="003258C4">
          <w:rPr>
            <w:rStyle w:val="Internet"/>
            <w:lang w:val="en-US"/>
          </w:rPr>
          <w:t>http://127.0.0.1:8983/solr/select/?q=*%3A*&amp;version=2.2&amp;start=0&amp;rows=10&amp;indent=on</w:t>
        </w:r>
      </w:hyperlink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标题包含</w:t>
      </w:r>
      <w:r>
        <w:rPr>
          <w:rFonts w:ascii="courier;monospace" w:hAnsi="courier;monospace"/>
          <w:color w:val="000000"/>
        </w:rPr>
        <w:t>“</w:t>
      </w:r>
      <w:r>
        <w:rPr>
          <w:rFonts w:ascii="courier;monospace" w:hAnsi="courier;monospace"/>
          <w:color w:val="000000"/>
        </w:rPr>
        <w:t>网易</w:t>
      </w:r>
      <w:r>
        <w:rPr>
          <w:rFonts w:ascii="courier;monospace" w:hAnsi="courier;monospace"/>
          <w:color w:val="000000"/>
        </w:rPr>
        <w:t>”</w:t>
      </w:r>
      <w:r>
        <w:rPr>
          <w:rFonts w:ascii="courier;monospace" w:hAnsi="courier;monospace"/>
          <w:color w:val="000000"/>
        </w:rPr>
        <w:t>的文档：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hyperlink r:id="rId30">
        <w:r w:rsidRPr="003258C4">
          <w:rPr>
            <w:rStyle w:val="Internet"/>
            <w:lang w:val="en-US"/>
          </w:rPr>
          <w:t>http://127.0.0.1:8983/solr/select/?q=title%3A%E7%BD%91%E6%98%93&amp;version=2.2&amp;start=0&amp;rows=10&amp;indent=on</w:t>
        </w:r>
      </w:hyperlink>
    </w:p>
    <w:p w:rsidR="00CB2437" w:rsidRDefault="00CB2437">
      <w:pPr>
        <w:pStyle w:val="a4"/>
      </w:pPr>
    </w:p>
    <w:p w:rsidR="00CB2437" w:rsidRDefault="00EC271C">
      <w:pPr>
        <w:pStyle w:val="a4"/>
      </w:pPr>
      <w:r>
        <w:t>12</w:t>
      </w:r>
      <w:r>
        <w:t>、查看索引信息</w:t>
      </w:r>
    </w:p>
    <w:p w:rsidR="00CB2437" w:rsidRDefault="00EC271C">
      <w:pPr>
        <w:pStyle w:val="a4"/>
      </w:pPr>
      <w:r>
        <w:tab/>
      </w:r>
      <w:proofErr w:type="gramStart"/>
      <w:r>
        <w:rPr>
          <w:rFonts w:ascii="courier;monospace" w:hAnsi="courier;monospace"/>
          <w:color w:val="000000"/>
        </w:rPr>
        <w:t>cd  /</w:t>
      </w:r>
      <w:proofErr w:type="gramEnd"/>
      <w:r>
        <w:rPr>
          <w:rFonts w:ascii="courier;monospace" w:hAnsi="courier;monospace"/>
          <w:color w:val="000000"/>
        </w:rPr>
        <w:t>home/ysc/</w:t>
      </w:r>
    </w:p>
    <w:p w:rsidR="00CB2437" w:rsidRDefault="00EC271C">
      <w:pPr>
        <w:pStyle w:val="a4"/>
      </w:pPr>
      <w:r>
        <w:tab/>
      </w:r>
      <w:proofErr w:type="gramStart"/>
      <w:r>
        <w:t>wget</w:t>
      </w:r>
      <w:proofErr w:type="gramEnd"/>
      <w:r>
        <w:t xml:space="preserve"> http://luke.googlecode.com/files/lukeall-3.5.0.jar</w:t>
      </w:r>
    </w:p>
    <w:p w:rsidR="00CB2437" w:rsidRDefault="00EC271C">
      <w:pPr>
        <w:pStyle w:val="a4"/>
      </w:pPr>
      <w:r>
        <w:tab/>
      </w:r>
      <w:proofErr w:type="gramStart"/>
      <w:r>
        <w:t>java</w:t>
      </w:r>
      <w:proofErr w:type="gramEnd"/>
      <w:r>
        <w:t xml:space="preserve"> -jar lukeall-3.5.0.jar </w:t>
      </w:r>
    </w:p>
    <w:p w:rsidR="00CB2437" w:rsidRDefault="00EC271C">
      <w:pPr>
        <w:pStyle w:val="a4"/>
      </w:pPr>
      <w:r>
        <w:tab/>
        <w:t>Path: /home/ysc/apache-solr-3.6.1/example/solr/data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t>13</w:t>
      </w:r>
      <w:r>
        <w:t>、配置</w:t>
      </w:r>
      <w:r>
        <w:t>SOLR</w:t>
      </w:r>
      <w:r>
        <w:t>的中文分词</w:t>
      </w:r>
    </w:p>
    <w:p w:rsidR="00CB2437" w:rsidRDefault="00EC271C">
      <w:pPr>
        <w:pStyle w:val="a4"/>
      </w:pPr>
      <w:r>
        <w:tab/>
      </w:r>
      <w:proofErr w:type="gramStart"/>
      <w:r>
        <w:rPr>
          <w:rFonts w:ascii="courier;monospace" w:hAnsi="courier;monospace"/>
          <w:color w:val="000000"/>
        </w:rPr>
        <w:t>cd  /</w:t>
      </w:r>
      <w:proofErr w:type="gramEnd"/>
      <w:r>
        <w:rPr>
          <w:rFonts w:ascii="courier;monospace" w:hAnsi="courier;monospace"/>
          <w:color w:val="000000"/>
        </w:rPr>
        <w:t>home/ysc/</w:t>
      </w:r>
    </w:p>
    <w:p w:rsidR="00CB2437" w:rsidRDefault="00EC271C">
      <w:pPr>
        <w:pStyle w:val="a4"/>
      </w:pPr>
      <w:r>
        <w:tab/>
      </w:r>
      <w:proofErr w:type="gramStart"/>
      <w:r>
        <w:t>wget</w:t>
      </w:r>
      <w:proofErr w:type="gramEnd"/>
      <w:r>
        <w:t xml:space="preserve"> http://mmseg4j.googlecode.com/files/mmseg4j-1.8.5.zip</w:t>
      </w:r>
    </w:p>
    <w:p w:rsidR="00CB2437" w:rsidRDefault="00EC271C">
      <w:pPr>
        <w:pStyle w:val="a4"/>
      </w:pPr>
      <w:r>
        <w:tab/>
      </w:r>
      <w:proofErr w:type="gramStart"/>
      <w:r>
        <w:t>unzip</w:t>
      </w:r>
      <w:proofErr w:type="gramEnd"/>
      <w:r>
        <w:rPr>
          <w:rFonts w:ascii="courier;monospace" w:hAnsi="courier;monospace"/>
          <w:color w:val="000000"/>
        </w:rPr>
        <w:t xml:space="preserve"> mmseg4j-1.8.5.zip -d  mmseg4j-1.8.5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Monospace" w:hAnsi="Monospace"/>
          <w:color w:val="000000"/>
          <w:sz w:val="18"/>
        </w:rPr>
        <w:t>APACHE_SOLR_HOME=/home/ysc/apache-solr-3.6.1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proofErr w:type="gramStart"/>
      <w:r>
        <w:rPr>
          <w:rFonts w:ascii="Monospace" w:hAnsi="Monospace"/>
          <w:color w:val="000000"/>
          <w:sz w:val="18"/>
        </w:rPr>
        <w:t>mkdir</w:t>
      </w:r>
      <w:proofErr w:type="gramEnd"/>
      <w:r>
        <w:rPr>
          <w:rFonts w:ascii="Monospace" w:hAnsi="Monospace"/>
          <w:color w:val="000000"/>
          <w:sz w:val="18"/>
        </w:rPr>
        <w:t xml:space="preserve"> $APACHE_SOLR_HOME/example/solr/lib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proofErr w:type="gramStart"/>
      <w:r>
        <w:rPr>
          <w:rFonts w:ascii="Monospace" w:hAnsi="Monospace"/>
          <w:color w:val="000000"/>
          <w:sz w:val="18"/>
        </w:rPr>
        <w:t>mkdir</w:t>
      </w:r>
      <w:proofErr w:type="gramEnd"/>
      <w:r>
        <w:rPr>
          <w:rFonts w:ascii="Monospace" w:hAnsi="Monospace"/>
          <w:color w:val="000000"/>
          <w:sz w:val="18"/>
        </w:rPr>
        <w:t xml:space="preserve"> $APACHE_SOLR_HOME/example/solr/dic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proofErr w:type="gramStart"/>
      <w:r>
        <w:rPr>
          <w:rFonts w:ascii="Monospace" w:hAnsi="Monospace"/>
          <w:color w:val="000000"/>
          <w:sz w:val="18"/>
        </w:rPr>
        <w:t>cp</w:t>
      </w:r>
      <w:proofErr w:type="gramEnd"/>
      <w:r>
        <w:rPr>
          <w:rFonts w:ascii="Monospace" w:hAnsi="Monospace"/>
          <w:color w:val="000000"/>
          <w:sz w:val="18"/>
        </w:rPr>
        <w:t xml:space="preserve"> mmseg4j-1.8.5/mmseg4j-all-1.8.5.jar $APACHE_SOLR_HOME/example/solr/lib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proofErr w:type="gramStart"/>
      <w:r>
        <w:rPr>
          <w:rFonts w:ascii="Monospace" w:hAnsi="Monospace"/>
          <w:color w:val="000000"/>
          <w:sz w:val="18"/>
        </w:rPr>
        <w:t>cp</w:t>
      </w:r>
      <w:proofErr w:type="gramEnd"/>
      <w:r>
        <w:rPr>
          <w:rFonts w:ascii="Monospace" w:hAnsi="Monospace"/>
          <w:color w:val="000000"/>
          <w:sz w:val="18"/>
        </w:rPr>
        <w:t xml:space="preserve"> mmseg4j-1.8.5/data/*.dic $APACHE_SOLR_HOME/example/solr/dic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  <w:r>
        <w:rPr>
          <w:rFonts w:ascii="Monospace" w:hAnsi="Monospace"/>
          <w:color w:val="000000"/>
        </w:rPr>
        <w:t>将</w:t>
      </w:r>
      <w:r>
        <w:rPr>
          <w:rFonts w:ascii="Monospace" w:hAnsi="Monospace"/>
          <w:color w:val="000000"/>
          <w:sz w:val="18"/>
        </w:rPr>
        <w:t>${APACHE_SOLR_HOME}/example/solr/conf/schema.xml</w:t>
      </w:r>
      <w:r>
        <w:rPr>
          <w:rFonts w:ascii="Monospace" w:hAnsi="Monospace"/>
          <w:color w:val="000000"/>
        </w:rPr>
        <w:t>文件中的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18"/>
          <w:szCs w:val="20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tokenizer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class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"solr.WhitespaceTokenizerFactory"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8080"/>
          <w:sz w:val="20"/>
          <w:szCs w:val="20"/>
        </w:rPr>
        <w:tab/>
        <w:t>和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8080"/>
          <w:sz w:val="20"/>
          <w:szCs w:val="20"/>
        </w:rPr>
        <w:tab/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tokenizer</w:t>
      </w:r>
      <w:r>
        <w:rPr>
          <w:rFonts w:ascii="Monospace" w:eastAsia="Monospace" w:hAnsi="Monospace" w:cs="Monospace"/>
          <w:color w:val="00808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class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"solr.StandardTokenizerFactory"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8080"/>
          <w:sz w:val="20"/>
          <w:szCs w:val="20"/>
        </w:rPr>
        <w:tab/>
        <w:t>替换为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8080"/>
          <w:sz w:val="20"/>
          <w:szCs w:val="20"/>
        </w:rPr>
        <w:tab/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tokenizer</w:t>
      </w:r>
      <w:r>
        <w:rPr>
          <w:rFonts w:ascii="Monospace" w:eastAsia="Monospace" w:hAnsi="Monospace" w:cs="Monospace"/>
          <w:color w:val="00808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class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"com.chenlb.mmseg4j.solr.MMSegTokenizerFactory"</w:t>
      </w:r>
      <w:r>
        <w:rPr>
          <w:rFonts w:ascii="Monospace" w:eastAsia="Monospace" w:hAnsi="Monospace" w:cs="Monospace"/>
          <w:iCs/>
          <w:color w:val="00808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mode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"complex"</w:t>
      </w:r>
      <w:r>
        <w:rPr>
          <w:rFonts w:ascii="Monospace" w:eastAsia="Monospace" w:hAnsi="Monospace" w:cs="Monospace"/>
          <w:color w:val="00808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color w:val="7F007F"/>
          <w:sz w:val="20"/>
          <w:szCs w:val="20"/>
        </w:rPr>
        <w:t>dicPath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"/home/ysc/apache-solr-3.6.1/example/solr/dic"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</w:r>
    </w:p>
    <w:p w:rsidR="00CB2437" w:rsidRDefault="00EC271C">
      <w:pPr>
        <w:pStyle w:val="a4"/>
      </w:pPr>
      <w:r>
        <w:rPr>
          <w:rFonts w:ascii="Monospace" w:hAnsi="Monospace"/>
          <w:color w:val="000000"/>
          <w:sz w:val="18"/>
        </w:rPr>
        <w:tab/>
        <w:t>#</w:t>
      </w:r>
      <w:r>
        <w:rPr>
          <w:rFonts w:ascii="Monospace" w:hAnsi="Monospace"/>
          <w:color w:val="000000"/>
        </w:rPr>
        <w:t>重新启动</w:t>
      </w:r>
      <w:r>
        <w:rPr>
          <w:rFonts w:ascii="Monospace" w:hAnsi="Monospace"/>
          <w:color w:val="000000"/>
          <w:sz w:val="18"/>
        </w:rPr>
        <w:t>SOLR</w:t>
      </w:r>
      <w:r>
        <w:rPr>
          <w:rFonts w:ascii="Monospace" w:hAnsi="Monospace"/>
          <w:color w:val="000000"/>
        </w:rPr>
        <w:t>服务器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java</w:t>
      </w:r>
      <w:proofErr w:type="gramEnd"/>
      <w:r>
        <w:rPr>
          <w:rFonts w:ascii="courier;monospace" w:hAnsi="courier;monospace"/>
          <w:color w:val="000000"/>
        </w:rPr>
        <w:t> -jar start.jar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#</w:t>
      </w:r>
      <w:r>
        <w:rPr>
          <w:rFonts w:ascii="courier;monospace" w:hAnsi="courier;monospace"/>
          <w:color w:val="000000"/>
        </w:rPr>
        <w:t>重建索引，演示在开发环境中如何操作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打开</w:t>
      </w:r>
      <w:r>
        <w:rPr>
          <w:rFonts w:ascii="courier;monospace" w:hAnsi="courier;monospace"/>
          <w:color w:val="000000"/>
        </w:rPr>
        <w:t>src/java</w:t>
      </w:r>
      <w:r>
        <w:rPr>
          <w:rFonts w:ascii="courier;monospace" w:hAnsi="courier;monospace"/>
          <w:color w:val="000000"/>
        </w:rPr>
        <w:t>下的</w:t>
      </w:r>
      <w:r>
        <w:rPr>
          <w:rFonts w:ascii="Monospace" w:eastAsia="Monospace" w:hAnsi="Monospace" w:cs="Monospace"/>
          <w:color w:val="000000"/>
          <w:sz w:val="20"/>
          <w:szCs w:val="20"/>
        </w:rPr>
        <w:t>org.apache.nutch.indexer.solr.SolrIndexer.java类</w:t>
      </w:r>
    </w:p>
    <w:p w:rsidR="00CB2437" w:rsidRDefault="00EC271C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单击右键Run As &gt; Java Applicaton，控制台会输出该命令的使用方法</w:t>
      </w:r>
    </w:p>
    <w:p w:rsidR="00CB2437" w:rsidRDefault="00EC271C">
      <w:pPr>
        <w:pStyle w:val="a4"/>
      </w:pPr>
      <w:r>
        <w:rPr>
          <w:rFonts w:ascii="courier;monospace" w:eastAsia="Monospace" w:hAnsi="courier;monospace" w:cs="Monospace"/>
          <w:color w:val="000000"/>
          <w:szCs w:val="20"/>
        </w:rPr>
        <w:tab/>
      </w:r>
      <w:r>
        <w:rPr>
          <w:rFonts w:ascii="courier;monospace" w:eastAsia="Monospace" w:hAnsi="courier;monospace" w:cs="Monospace"/>
          <w:color w:val="000000"/>
          <w:sz w:val="20"/>
          <w:szCs w:val="20"/>
        </w:rPr>
        <w:t>单击右键</w:t>
      </w:r>
      <w:r>
        <w:rPr>
          <w:rFonts w:ascii="courier;monospace" w:eastAsia="Monospace" w:hAnsi="courier;monospace" w:cs="Monospace"/>
          <w:color w:val="000000"/>
          <w:szCs w:val="20"/>
        </w:rPr>
        <w:t xml:space="preserve">Run As &gt; Run Configurations &gt; Arguments &gt; </w:t>
      </w:r>
      <w:r>
        <w:rPr>
          <w:rFonts w:ascii="courier;monospace" w:eastAsia="Monospace" w:hAnsi="courier;monospace" w:cs="Monospace"/>
          <w:color w:val="000000"/>
          <w:sz w:val="20"/>
          <w:szCs w:val="20"/>
        </w:rPr>
        <w:t>在</w:t>
      </w:r>
      <w:r>
        <w:rPr>
          <w:rFonts w:ascii="courier;monospace" w:eastAsia="Monospace" w:hAnsi="courier;monospace" w:cs="Monospace"/>
          <w:color w:val="000000"/>
          <w:szCs w:val="20"/>
        </w:rPr>
        <w:t>Program arguments</w:t>
      </w:r>
      <w:r>
        <w:rPr>
          <w:rFonts w:ascii="courier;monospace" w:eastAsia="Monospace" w:hAnsi="courier;monospace" w:cs="Monospace"/>
          <w:color w:val="000000"/>
          <w:sz w:val="20"/>
          <w:szCs w:val="20"/>
        </w:rPr>
        <w:t>输入框中输入</w:t>
      </w:r>
      <w:r>
        <w:rPr>
          <w:rFonts w:ascii="courier;monospace" w:eastAsia="Monospace" w:hAnsi="courier;monospace" w:cs="Monospace"/>
          <w:color w:val="000000"/>
          <w:szCs w:val="20"/>
        </w:rPr>
        <w:t>: http://127.0.0.1:8983/solr</w:t>
      </w:r>
      <w:proofErr w:type="gramStart"/>
      <w:r>
        <w:rPr>
          <w:rFonts w:ascii="courier;monospace" w:eastAsia="Monospace" w:hAnsi="courier;monospace" w:cs="Monospace"/>
          <w:color w:val="000000"/>
          <w:szCs w:val="20"/>
        </w:rPr>
        <w:t>/  data</w:t>
      </w:r>
      <w:proofErr w:type="gramEnd"/>
      <w:r>
        <w:rPr>
          <w:rFonts w:ascii="courier;monospace" w:eastAsia="Monospace" w:hAnsi="courier;monospace" w:cs="Monospace"/>
          <w:color w:val="000000"/>
          <w:szCs w:val="20"/>
        </w:rPr>
        <w:t>/crawldb -linkdb  data/linkdb  data/segments/*</w:t>
      </w:r>
    </w:p>
    <w:p w:rsidR="00CB2437" w:rsidRDefault="00EC271C">
      <w:pPr>
        <w:pStyle w:val="a4"/>
      </w:pPr>
      <w:r>
        <w:rPr>
          <w:rFonts w:ascii="courier;monospace" w:eastAsia="Monospace" w:hAnsi="courier;monospace" w:cs="Monospace"/>
          <w:color w:val="000000"/>
          <w:szCs w:val="20"/>
        </w:rPr>
        <w:tab/>
      </w:r>
      <w:r>
        <w:rPr>
          <w:rFonts w:ascii="courier;monospace" w:eastAsia="Monospace" w:hAnsi="courier;monospace" w:cs="Monospace"/>
          <w:color w:val="000000"/>
          <w:sz w:val="20"/>
          <w:szCs w:val="20"/>
        </w:rPr>
        <w:t>使用</w:t>
      </w:r>
      <w:r>
        <w:rPr>
          <w:rFonts w:ascii="courier;monospace" w:eastAsia="Monospace" w:hAnsi="courier;monospace" w:cs="Monospace"/>
          <w:color w:val="000000"/>
          <w:szCs w:val="20"/>
        </w:rPr>
        <w:t>luke</w:t>
      </w:r>
      <w:r>
        <w:rPr>
          <w:rFonts w:ascii="courier;monospace" w:eastAsia="Monospace" w:hAnsi="courier;monospace" w:cs="Monospace"/>
          <w:color w:val="000000"/>
          <w:sz w:val="20"/>
          <w:szCs w:val="20"/>
        </w:rPr>
        <w:t>重新打开索引就会发现分词起作用了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t>三、</w:t>
      </w:r>
      <w:r>
        <w:t>nutch2.0</w:t>
      </w:r>
    </w:p>
    <w:p w:rsidR="00CB2437" w:rsidRDefault="00EC271C">
      <w:pPr>
        <w:pStyle w:val="a4"/>
      </w:pPr>
      <w:r>
        <w:tab/>
        <w:t>nutch2.0</w:t>
      </w:r>
      <w:r>
        <w:t>和二中的</w:t>
      </w:r>
      <w:r>
        <w:t>nutch1.5.1</w:t>
      </w:r>
      <w:r>
        <w:t>的步骤相同，但在</w:t>
      </w:r>
      <w:r>
        <w:rPr>
          <w:u w:val="single"/>
        </w:rPr>
        <w:t>8</w:t>
      </w:r>
      <w:r>
        <w:rPr>
          <w:u w:val="single"/>
        </w:rPr>
        <w:t>、开发调试</w:t>
      </w:r>
      <w:r>
        <w:t>之前需要做以下配置：</w:t>
      </w:r>
    </w:p>
    <w:p w:rsidR="00CB2437" w:rsidRDefault="00EC271C">
      <w:pPr>
        <w:pStyle w:val="a4"/>
      </w:pPr>
      <w:r>
        <w:tab/>
      </w:r>
      <w:r>
        <w:t>在左部</w:t>
      </w:r>
      <w:r>
        <w:t>Package Explorer</w:t>
      </w:r>
      <w:r>
        <w:t>的</w:t>
      </w:r>
      <w:r>
        <w:t xml:space="preserve"> nutch2.0</w:t>
      </w:r>
      <w:r>
        <w:t>文件夹上单击右键</w:t>
      </w:r>
      <w:r>
        <w:t xml:space="preserve"> &gt; New &gt; Folder &gt; Folder name: data</w:t>
      </w:r>
      <w:r>
        <w:t>并指定数据存储方式，</w:t>
      </w:r>
      <w:proofErr w:type="gramStart"/>
      <w:r>
        <w:t>选如下</w:t>
      </w:r>
      <w:proofErr w:type="gramEnd"/>
      <w:r>
        <w:t>之一：</w:t>
      </w:r>
    </w:p>
    <w:p w:rsidR="00CB2437" w:rsidRDefault="00EC271C">
      <w:pPr>
        <w:pStyle w:val="a4"/>
      </w:pPr>
      <w:r>
        <w:tab/>
        <w:t>1</w:t>
      </w:r>
      <w:r>
        <w:t>、使用</w:t>
      </w:r>
      <w:r>
        <w:t>mysql</w:t>
      </w:r>
      <w:r>
        <w:t>作为数据存储</w:t>
      </w:r>
    </w:p>
    <w:p w:rsidR="00CB2437" w:rsidRDefault="00EC271C">
      <w:pPr>
        <w:pStyle w:val="a4"/>
      </w:pPr>
      <w:r>
        <w:tab/>
      </w:r>
      <w:r>
        <w:tab/>
        <w:t>1</w:t>
      </w:r>
      <w:r>
        <w:t>）、在</w:t>
      </w:r>
      <w:r>
        <w:t>nutch2.0/conf/nutch-site.xml</w:t>
      </w:r>
      <w:r>
        <w:t>中加入如下配置：</w:t>
      </w:r>
    </w:p>
    <w:p w:rsidR="00CB2437" w:rsidRDefault="00EC271C">
      <w:pPr>
        <w:pStyle w:val="a4"/>
        <w:ind w:left="840"/>
      </w:pPr>
      <w:r>
        <w:tab/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storage.data.store.class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org.apache.gora.sql.store.SqlStore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ind w:left="1260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</w:pPr>
      <w:r>
        <w:tab/>
      </w:r>
      <w:r>
        <w:tab/>
        <w:t>2</w:t>
      </w:r>
      <w:r>
        <w:t>）、将</w:t>
      </w:r>
      <w:r>
        <w:t>nutch2.0/conf/gora.properties</w:t>
      </w:r>
      <w:r>
        <w:t>文件中的</w:t>
      </w:r>
      <w:r>
        <w:tab/>
      </w:r>
      <w:r>
        <w:tab/>
      </w:r>
    </w:p>
    <w:p w:rsidR="00CB2437" w:rsidRDefault="00EC271C">
      <w:pPr>
        <w:pStyle w:val="a4"/>
        <w:ind w:left="420"/>
      </w:pPr>
      <w:r>
        <w:tab/>
      </w:r>
      <w: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gora.sqlstore.jdbc.driver=</w:t>
      </w:r>
      <w:r>
        <w:rPr>
          <w:rFonts w:ascii="Monospace" w:eastAsia="Monospace" w:hAnsi="Monospace" w:cs="Monospace"/>
          <w:color w:val="2A00FF"/>
          <w:sz w:val="20"/>
          <w:szCs w:val="20"/>
        </w:rPr>
        <w:t>org.hsqldb.jdbc.JDBCDriver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000000"/>
          <w:sz w:val="20"/>
          <w:szCs w:val="20"/>
        </w:rPr>
        <w:t>gora.sqlstore.jdbc.url=</w:t>
      </w:r>
      <w:r>
        <w:rPr>
          <w:rFonts w:ascii="Monospace" w:eastAsia="Monospace" w:hAnsi="Monospace" w:cs="Monospace"/>
          <w:color w:val="2A00FF"/>
          <w:sz w:val="20"/>
          <w:szCs w:val="20"/>
        </w:rPr>
        <w:t>jdbc:hsqldb:hsql://localhost/nutchtest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000000"/>
          <w:sz w:val="20"/>
          <w:szCs w:val="20"/>
        </w:rPr>
        <w:t>gora.sqlstore.jdbc.user=</w:t>
      </w:r>
      <w:proofErr w:type="gramStart"/>
      <w:r>
        <w:rPr>
          <w:rFonts w:ascii="Monospace" w:eastAsia="Monospace" w:hAnsi="Monospace" w:cs="Monospace"/>
          <w:color w:val="2A00FF"/>
          <w:sz w:val="20"/>
          <w:szCs w:val="20"/>
        </w:rPr>
        <w:t>sa</w:t>
      </w:r>
      <w:proofErr w:type="gramEnd"/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000000"/>
          <w:sz w:val="20"/>
          <w:szCs w:val="20"/>
        </w:rPr>
        <w:t>gora.sqlstore.jdbc.password=</w:t>
      </w:r>
    </w:p>
    <w:p w:rsidR="00CB2437" w:rsidRDefault="00EC271C">
      <w:pPr>
        <w:pStyle w:val="a4"/>
        <w:autoSpaceDE w:val="0"/>
        <w:ind w:left="420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>修改为</w:t>
      </w:r>
    </w:p>
    <w:p w:rsidR="00CB2437" w:rsidRDefault="00EC271C">
      <w:pPr>
        <w:pStyle w:val="a4"/>
        <w:autoSpaceDE w:val="0"/>
        <w:ind w:left="420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3F7F5F"/>
          <w:sz w:val="20"/>
          <w:szCs w:val="20"/>
        </w:rPr>
        <w:t>gora.sqlstore.jdbc.driver=com.mysql.jdbc.Driver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3F7F5F"/>
          <w:sz w:val="20"/>
          <w:szCs w:val="20"/>
        </w:rPr>
        <w:t>gora.sqlstore.jdbc.url=jdbc:mysql://127.0.0.1:3306/nutch2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3F7F5F"/>
          <w:sz w:val="20"/>
          <w:szCs w:val="20"/>
        </w:rPr>
        <w:t>gora.sqlstore.jdbc.user=root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3F7F5F"/>
          <w:sz w:val="20"/>
          <w:szCs w:val="20"/>
        </w:rPr>
        <w:t>gora.sqlstore.jdbc.password=ROOT</w:t>
      </w:r>
    </w:p>
    <w:p w:rsidR="00CB2437" w:rsidRDefault="00EC271C">
      <w:pPr>
        <w:pStyle w:val="a4"/>
      </w:pPr>
      <w:r>
        <w:tab/>
      </w:r>
      <w:r>
        <w:tab/>
        <w:t>3</w:t>
      </w:r>
      <w:r>
        <w:t>）、打开</w:t>
      </w:r>
      <w:r>
        <w:t>nutch2.0/</w:t>
      </w:r>
      <w:r>
        <w:rPr>
          <w:rFonts w:ascii="sans-serif" w:hAnsi="sans-serif"/>
          <w:color w:val="000000"/>
        </w:rPr>
        <w:t>ivy/ivy.xml</w:t>
      </w:r>
      <w:r>
        <w:rPr>
          <w:rFonts w:ascii="sans-serif" w:hAnsi="sans-serif"/>
          <w:color w:val="000000"/>
        </w:rPr>
        <w:t>中的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mysql-connector-java</w:t>
      </w:r>
      <w:r>
        <w:rPr>
          <w:rFonts w:ascii="sans-serif" w:eastAsia="Monospace" w:hAnsi="sans-serif" w:cs="Monospace"/>
          <w:color w:val="000000"/>
          <w:sz w:val="20"/>
          <w:szCs w:val="20"/>
        </w:rPr>
        <w:t>依赖</w:t>
      </w:r>
    </w:p>
    <w:p w:rsidR="00CB2437" w:rsidRDefault="00EC271C">
      <w:pPr>
        <w:pStyle w:val="a4"/>
      </w:pPr>
      <w:r>
        <w:rPr>
          <w:rFonts w:ascii="sans-serif" w:eastAsia="Monospace" w:hAnsi="sans-serif" w:cs="Monospace"/>
          <w:color w:val="000000"/>
          <w:szCs w:val="20"/>
        </w:rPr>
        <w:tab/>
      </w:r>
      <w:r>
        <w:rPr>
          <w:rFonts w:ascii="sans-serif" w:eastAsia="Monospace" w:hAnsi="sans-serif" w:cs="Monospace"/>
          <w:color w:val="000000"/>
          <w:szCs w:val="20"/>
        </w:rPr>
        <w:tab/>
        <w:t>4</w:t>
      </w:r>
      <w:r>
        <w:rPr>
          <w:rFonts w:ascii="sans-serif" w:eastAsia="Monospace" w:hAnsi="sans-serif" w:cs="Monospace"/>
          <w:color w:val="000000"/>
          <w:sz w:val="20"/>
          <w:szCs w:val="20"/>
        </w:rPr>
        <w:t>）、</w:t>
      </w:r>
      <w:r>
        <w:rPr>
          <w:rFonts w:ascii="sans-serif" w:eastAsia="Monospace" w:hAnsi="sans-serif" w:cs="Monospace"/>
          <w:iCs/>
          <w:color w:val="000000"/>
          <w:szCs w:val="20"/>
        </w:rPr>
        <w:t>sudo apt-get install mysql-server</w:t>
      </w:r>
    </w:p>
    <w:p w:rsidR="00CB2437" w:rsidRDefault="00EC271C">
      <w:pPr>
        <w:pStyle w:val="a4"/>
      </w:pPr>
      <w:r>
        <w:tab/>
        <w:t>2</w:t>
      </w:r>
      <w:r>
        <w:t>、使用</w:t>
      </w:r>
      <w:r>
        <w:t>hbase</w:t>
      </w:r>
      <w:r>
        <w:t>作为数据存储</w:t>
      </w:r>
    </w:p>
    <w:p w:rsidR="00CB2437" w:rsidRDefault="00EC271C">
      <w:pPr>
        <w:pStyle w:val="a4"/>
      </w:pPr>
      <w:r>
        <w:tab/>
      </w:r>
      <w:r>
        <w:tab/>
        <w:t>1</w:t>
      </w:r>
      <w:r>
        <w:t>）、在</w:t>
      </w:r>
      <w:r>
        <w:t>nutch2.0/conf/nutch-site.xml</w:t>
      </w:r>
      <w:r>
        <w:t>中加入如下配置：</w:t>
      </w:r>
    </w:p>
    <w:p w:rsidR="00CB2437" w:rsidRDefault="00EC271C">
      <w:pPr>
        <w:pStyle w:val="a4"/>
        <w:ind w:left="840"/>
      </w:pPr>
      <w:r>
        <w:tab/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proofErr w:type="gramEnd"/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storage.data.store.class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name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3C3C3C"/>
          <w:sz w:val="20"/>
          <w:szCs w:val="20"/>
        </w:rPr>
        <w:t xml:space="preserve">  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  <w:r>
        <w:rPr>
          <w:rFonts w:ascii="Monospace" w:eastAsia="Monospace" w:hAnsi="Monospace" w:cs="Monospace"/>
          <w:color w:val="3C3C3C"/>
          <w:sz w:val="20"/>
          <w:szCs w:val="20"/>
        </w:rPr>
        <w:t>org.apache.gora.hbase.store.HBaseStore</w:t>
      </w: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value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  <w:autoSpaceDE w:val="0"/>
        <w:ind w:left="1260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property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:rsidR="00CB2437" w:rsidRDefault="00EC271C">
      <w:pPr>
        <w:pStyle w:val="a4"/>
      </w:pPr>
      <w:r>
        <w:tab/>
      </w:r>
      <w:r>
        <w:tab/>
        <w:t>2</w:t>
      </w:r>
      <w:r>
        <w:t>）、打开</w:t>
      </w:r>
      <w:r>
        <w:t>nutch2.0/</w:t>
      </w:r>
      <w:r>
        <w:rPr>
          <w:rFonts w:ascii="sans-serif" w:hAnsi="sans-serif"/>
          <w:color w:val="000000"/>
        </w:rPr>
        <w:t>ivy/ivy.xml</w:t>
      </w:r>
      <w:r>
        <w:rPr>
          <w:rFonts w:ascii="sans-serif" w:hAnsi="sans-serif"/>
          <w:color w:val="000000"/>
        </w:rPr>
        <w:t>中的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gora-hbase</w:t>
      </w:r>
      <w:r>
        <w:rPr>
          <w:rFonts w:ascii="sans-serif" w:eastAsia="Monospace" w:hAnsi="sans-serif" w:cs="Monospace"/>
          <w:color w:val="000000"/>
          <w:sz w:val="20"/>
          <w:szCs w:val="20"/>
        </w:rPr>
        <w:t>依赖</w:t>
      </w:r>
    </w:p>
    <w:p w:rsidR="00CB2437" w:rsidRDefault="00EC271C">
      <w:pPr>
        <w:pStyle w:val="a4"/>
      </w:pPr>
      <w:r>
        <w:rPr>
          <w:rFonts w:ascii="sans-serif" w:eastAsia="Monospace" w:hAnsi="sans-serif" w:cs="Monospace"/>
          <w:iCs/>
          <w:color w:val="000000"/>
          <w:szCs w:val="20"/>
        </w:rPr>
        <w:tab/>
      </w:r>
      <w:r>
        <w:rPr>
          <w:rFonts w:ascii="sans-serif" w:eastAsia="Monospace" w:hAnsi="sans-serif" w:cs="Monospace"/>
          <w:iCs/>
          <w:color w:val="000000"/>
          <w:szCs w:val="20"/>
        </w:rPr>
        <w:tab/>
      </w:r>
      <w:r>
        <w:rPr>
          <w:rFonts w:ascii="sans-serif" w:eastAsia="Monospace" w:hAnsi="sans-serif" w:cs="Monospace"/>
          <w:color w:val="000000"/>
          <w:szCs w:val="20"/>
        </w:rPr>
        <w:t>3</w:t>
      </w:r>
      <w:r>
        <w:rPr>
          <w:rFonts w:ascii="sans-serif" w:eastAsia="Monospace" w:hAnsi="sans-serif" w:cs="Monospace"/>
          <w:color w:val="000000"/>
          <w:sz w:val="20"/>
          <w:szCs w:val="20"/>
        </w:rPr>
        <w:t>）</w:t>
      </w:r>
      <w:r>
        <w:rPr>
          <w:rFonts w:ascii="sans-serif" w:eastAsia="Monospace" w:hAnsi="sans-serif" w:cs="Monospace"/>
          <w:i/>
          <w:iCs/>
          <w:color w:val="000000"/>
          <w:sz w:val="20"/>
          <w:szCs w:val="20"/>
        </w:rPr>
        <w:t>、</w:t>
      </w:r>
      <w:r>
        <w:rPr>
          <w:rFonts w:ascii="sans-serif" w:eastAsia="Monospace" w:hAnsi="sans-serif" w:cs="Monospace"/>
          <w:iCs/>
          <w:color w:val="000000"/>
          <w:szCs w:val="20"/>
        </w:rPr>
        <w:t>cd /home/ysc</w:t>
      </w:r>
    </w:p>
    <w:p w:rsidR="00CB2437" w:rsidRDefault="00EC271C">
      <w:pPr>
        <w:pStyle w:val="a4"/>
      </w:pPr>
      <w:r>
        <w:rPr>
          <w:rFonts w:ascii="sans-serif" w:eastAsia="Monospace" w:hAnsi="sans-serif" w:cs="Monospace"/>
          <w:color w:val="000000"/>
          <w:szCs w:val="20"/>
        </w:rPr>
        <w:tab/>
      </w:r>
      <w:r>
        <w:rPr>
          <w:rFonts w:ascii="sans-serif" w:eastAsia="Monospace" w:hAnsi="sans-serif" w:cs="Monospace"/>
          <w:color w:val="000000"/>
          <w:szCs w:val="20"/>
        </w:rPr>
        <w:tab/>
        <w:t>4</w:t>
      </w:r>
      <w:r>
        <w:rPr>
          <w:rFonts w:ascii="sans-serif" w:eastAsia="Monospace" w:hAnsi="sans-serif" w:cs="Monospace"/>
          <w:color w:val="000000"/>
          <w:sz w:val="20"/>
          <w:szCs w:val="20"/>
        </w:rPr>
        <w:t>）、</w:t>
      </w:r>
      <w:r>
        <w:rPr>
          <w:rFonts w:ascii="sans-serif" w:eastAsia="Monospace" w:hAnsi="sans-serif" w:cs="Monospace"/>
          <w:color w:val="000000"/>
          <w:szCs w:val="20"/>
        </w:rPr>
        <w:t xml:space="preserve">wget </w:t>
      </w:r>
      <w:hyperlink r:id="rId31">
        <w:r w:rsidRPr="003258C4">
          <w:rPr>
            <w:rStyle w:val="Internet"/>
            <w:rFonts w:ascii="sans-serif" w:eastAsia="Monospace" w:hAnsi="sans-serif" w:cs="Monospace"/>
            <w:iCs/>
            <w:color w:val="000000"/>
            <w:szCs w:val="20"/>
            <w:lang w:val="en-US"/>
          </w:rPr>
          <w:t>http://mirror.bit.edu.cn/apache/hbase/hbase-0.90.5/hbase-0.90.5.tar.gz</w:t>
        </w:r>
      </w:hyperlink>
    </w:p>
    <w:p w:rsidR="00CB2437" w:rsidRDefault="00EC271C">
      <w:pPr>
        <w:pStyle w:val="a4"/>
      </w:pPr>
      <w:r>
        <w:rPr>
          <w:rFonts w:ascii="sans-serif" w:eastAsia="Monospace" w:hAnsi="sans-serif" w:cs="Monospace"/>
          <w:iCs/>
          <w:color w:val="000000"/>
          <w:szCs w:val="20"/>
        </w:rPr>
        <w:tab/>
      </w:r>
      <w:r>
        <w:rPr>
          <w:rFonts w:ascii="sans-serif" w:eastAsia="Monospace" w:hAnsi="sans-serif" w:cs="Monospace"/>
          <w:iCs/>
          <w:color w:val="000000"/>
          <w:szCs w:val="20"/>
        </w:rPr>
        <w:tab/>
        <w:t>5</w:t>
      </w:r>
      <w:r>
        <w:rPr>
          <w:rFonts w:ascii="sans-serif" w:eastAsia="Monospace" w:hAnsi="sans-serif" w:cs="Monospace"/>
          <w:color w:val="000000"/>
          <w:sz w:val="20"/>
          <w:szCs w:val="20"/>
        </w:rPr>
        <w:t>）</w:t>
      </w:r>
      <w:r>
        <w:rPr>
          <w:rFonts w:ascii="sans-serif" w:eastAsia="Monospace" w:hAnsi="sans-serif" w:cs="Monospace"/>
          <w:i/>
          <w:iCs/>
          <w:color w:val="000000"/>
          <w:sz w:val="20"/>
          <w:szCs w:val="20"/>
        </w:rPr>
        <w:t>、</w:t>
      </w:r>
      <w:r>
        <w:rPr>
          <w:rFonts w:ascii="sans-serif" w:eastAsia="Monospace" w:hAnsi="sans-serif" w:cs="Monospace"/>
          <w:iCs/>
          <w:color w:val="000000"/>
          <w:szCs w:val="20"/>
        </w:rPr>
        <w:t>tar -xvf hbase-0.90.5.tar.gz</w:t>
      </w:r>
    </w:p>
    <w:p w:rsidR="00CB2437" w:rsidRDefault="00EC271C">
      <w:pPr>
        <w:pStyle w:val="a4"/>
      </w:pPr>
      <w:r>
        <w:rPr>
          <w:rFonts w:ascii="sans-serif" w:eastAsia="Monospace" w:hAnsi="sans-serif" w:cs="Monospace"/>
          <w:iCs/>
          <w:color w:val="000000"/>
          <w:szCs w:val="20"/>
        </w:rPr>
        <w:tab/>
      </w:r>
      <w:r>
        <w:rPr>
          <w:rFonts w:ascii="sans-serif" w:eastAsia="Monospace" w:hAnsi="sans-serif" w:cs="Monospace"/>
          <w:iCs/>
          <w:color w:val="000000"/>
          <w:szCs w:val="20"/>
        </w:rPr>
        <w:tab/>
        <w:t>6</w:t>
      </w:r>
      <w:r>
        <w:rPr>
          <w:rFonts w:ascii="sans-serif" w:eastAsia="Monospace" w:hAnsi="sans-serif" w:cs="Monospace"/>
          <w:color w:val="000000"/>
          <w:sz w:val="20"/>
          <w:szCs w:val="20"/>
        </w:rPr>
        <w:t>）</w:t>
      </w:r>
      <w:r>
        <w:rPr>
          <w:rFonts w:ascii="sans-serif" w:eastAsia="Monospace" w:hAnsi="sans-serif" w:cs="Monospace"/>
          <w:i/>
          <w:iCs/>
          <w:color w:val="000000"/>
          <w:sz w:val="20"/>
          <w:szCs w:val="20"/>
        </w:rPr>
        <w:t>、</w:t>
      </w:r>
      <w:r>
        <w:rPr>
          <w:rFonts w:ascii="sans-serif" w:eastAsia="Monospace" w:hAnsi="sans-serif" w:cs="Monospace"/>
          <w:iCs/>
          <w:color w:val="000000"/>
          <w:szCs w:val="20"/>
        </w:rPr>
        <w:t>vi  hbase-0.90.5/conf/hbase-site.</w:t>
      </w:r>
      <w:proofErr w:type="gramStart"/>
      <w:r>
        <w:rPr>
          <w:rFonts w:ascii="sans-serif" w:eastAsia="Monospace" w:hAnsi="sans-serif" w:cs="Monospace"/>
          <w:iCs/>
          <w:color w:val="000000"/>
          <w:szCs w:val="20"/>
        </w:rPr>
        <w:t>xml</w:t>
      </w:r>
      <w:proofErr w:type="gramEnd"/>
    </w:p>
    <w:p w:rsidR="00CB2437" w:rsidRDefault="00EC271C">
      <w:pPr>
        <w:pStyle w:val="a4"/>
      </w:pPr>
      <w:r>
        <w:rPr>
          <w:rFonts w:ascii="sans-serif" w:eastAsia="Monospace" w:hAnsi="sans-serif" w:cs="Monospace"/>
          <w:iCs/>
          <w:color w:val="000000"/>
          <w:szCs w:val="20"/>
        </w:rPr>
        <w:tab/>
      </w:r>
      <w:r>
        <w:rPr>
          <w:rFonts w:ascii="sans-serif" w:eastAsia="Monospace" w:hAnsi="sans-serif" w:cs="Monospace"/>
          <w:iCs/>
          <w:color w:val="000000"/>
          <w:szCs w:val="20"/>
        </w:rPr>
        <w:tab/>
      </w:r>
      <w:r>
        <w:rPr>
          <w:rFonts w:ascii="sans-serif" w:eastAsia="Monospace" w:hAnsi="sans-serif" w:cs="Monospace"/>
          <w:iCs/>
          <w:color w:val="000000"/>
          <w:szCs w:val="20"/>
        </w:rPr>
        <w:tab/>
      </w:r>
      <w:r>
        <w:rPr>
          <w:rFonts w:ascii="sans-serif" w:eastAsia="Monospace" w:hAnsi="sans-serif" w:cs="Monospace"/>
          <w:color w:val="000000"/>
          <w:sz w:val="20"/>
          <w:szCs w:val="20"/>
        </w:rPr>
        <w:t>加入以下配置：</w:t>
      </w:r>
    </w:p>
    <w:p w:rsidR="00CB2437" w:rsidRDefault="00EC271C">
      <w:pPr>
        <w:pStyle w:val="a4"/>
        <w:ind w:left="840"/>
      </w:pPr>
      <w:r>
        <w:rPr>
          <w:rFonts w:ascii="sans-serif" w:eastAsia="Monospace" w:hAnsi="sans-serif" w:cs="Monospace"/>
          <w:color w:val="000000"/>
          <w:szCs w:val="20"/>
        </w:rPr>
        <w:t xml:space="preserve">  &lt;</w:t>
      </w:r>
      <w:proofErr w:type="gramStart"/>
      <w:r>
        <w:rPr>
          <w:rFonts w:ascii="sans-serif" w:eastAsia="Monospace" w:hAnsi="sans-serif" w:cs="Monospace"/>
          <w:color w:val="000000"/>
          <w:szCs w:val="20"/>
        </w:rPr>
        <w:t>property</w:t>
      </w:r>
      <w:proofErr w:type="gramEnd"/>
      <w:r>
        <w:rPr>
          <w:rFonts w:ascii="sans-serif" w:eastAsia="Monospace" w:hAnsi="sans-serif" w:cs="Monospace"/>
          <w:color w:val="000000"/>
          <w:szCs w:val="20"/>
        </w:rPr>
        <w:t>&gt;</w:t>
      </w:r>
    </w:p>
    <w:p w:rsidR="00CB2437" w:rsidRDefault="00EC271C">
      <w:pPr>
        <w:pStyle w:val="a4"/>
        <w:ind w:left="840"/>
      </w:pPr>
      <w:r>
        <w:rPr>
          <w:rFonts w:ascii="sans-serif" w:eastAsia="Monospace" w:hAnsi="sans-serif" w:cs="Monospace"/>
          <w:color w:val="000000"/>
          <w:szCs w:val="20"/>
        </w:rPr>
        <w:t xml:space="preserve">    &lt;</w:t>
      </w:r>
      <w:proofErr w:type="gramStart"/>
      <w:r>
        <w:rPr>
          <w:rFonts w:ascii="sans-serif" w:eastAsia="Monospace" w:hAnsi="sans-serif" w:cs="Monospace"/>
          <w:color w:val="000000"/>
          <w:szCs w:val="20"/>
        </w:rPr>
        <w:t>name&gt;</w:t>
      </w:r>
      <w:proofErr w:type="gramEnd"/>
      <w:r>
        <w:rPr>
          <w:rFonts w:ascii="sans-serif" w:eastAsia="Monospace" w:hAnsi="sans-serif" w:cs="Monospace"/>
          <w:color w:val="000000"/>
          <w:szCs w:val="20"/>
        </w:rPr>
        <w:t>hbase.rootdir&lt;/name&gt;</w:t>
      </w:r>
    </w:p>
    <w:p w:rsidR="00CB2437" w:rsidRDefault="00EC271C">
      <w:pPr>
        <w:pStyle w:val="a4"/>
        <w:ind w:left="840"/>
      </w:pPr>
      <w:r>
        <w:rPr>
          <w:rFonts w:ascii="sans-serif" w:eastAsia="Monospace" w:hAnsi="sans-serif" w:cs="Monospace"/>
          <w:color w:val="000000"/>
          <w:szCs w:val="20"/>
        </w:rPr>
        <w:t xml:space="preserve">    &lt;value&gt;file:///home/ysc/hbase</w:t>
      </w:r>
      <w:r>
        <w:rPr>
          <w:rFonts w:ascii="sans-serif" w:eastAsia="Monospace" w:hAnsi="sans-serif" w:cs="Monospace"/>
          <w:iCs/>
          <w:color w:val="000000"/>
          <w:szCs w:val="20"/>
        </w:rPr>
        <w:t>-0.90.5-database</w:t>
      </w:r>
      <w:r>
        <w:rPr>
          <w:rFonts w:ascii="sans-serif" w:eastAsia="Monospace" w:hAnsi="sans-serif" w:cs="Monospace"/>
          <w:color w:val="000000"/>
          <w:szCs w:val="20"/>
        </w:rPr>
        <w:t>&lt;/value&gt;</w:t>
      </w:r>
    </w:p>
    <w:p w:rsidR="00CB2437" w:rsidRDefault="00EC271C">
      <w:pPr>
        <w:pStyle w:val="a4"/>
        <w:ind w:left="840"/>
      </w:pPr>
      <w:r>
        <w:rPr>
          <w:rFonts w:ascii="sans-serif" w:eastAsia="Monospace" w:hAnsi="sans-serif" w:cs="Monospace"/>
          <w:color w:val="000000"/>
          <w:szCs w:val="20"/>
        </w:rPr>
        <w:t xml:space="preserve">  &lt;/property&gt;</w:t>
      </w:r>
    </w:p>
    <w:p w:rsidR="00CB2437" w:rsidRDefault="00EC271C">
      <w:pPr>
        <w:pStyle w:val="a4"/>
        <w:ind w:left="840"/>
      </w:pPr>
      <w:r>
        <w:rPr>
          <w:rFonts w:ascii="sans-serif" w:eastAsia="Monospace" w:hAnsi="sans-serif" w:cs="Monospace"/>
          <w:color w:val="000000"/>
          <w:szCs w:val="20"/>
        </w:rPr>
        <w:t>7)</w:t>
      </w:r>
      <w:r>
        <w:rPr>
          <w:rFonts w:ascii="sans-serif" w:eastAsia="Monospace" w:hAnsi="sans-serif" w:cs="Monospace"/>
          <w:color w:val="000000"/>
          <w:sz w:val="20"/>
          <w:szCs w:val="20"/>
        </w:rPr>
        <w:t>、</w:t>
      </w:r>
      <w:r>
        <w:rPr>
          <w:rFonts w:ascii="sans-serif" w:eastAsia="Monospace" w:hAnsi="sans-serif" w:cs="Monospace"/>
          <w:iCs/>
          <w:color w:val="000000"/>
          <w:szCs w:val="20"/>
        </w:rPr>
        <w:t>hbase-0.90.5/bin/start-hbase.</w:t>
      </w:r>
      <w:proofErr w:type="gramStart"/>
      <w:r>
        <w:rPr>
          <w:rFonts w:ascii="sans-serif" w:eastAsia="Monospace" w:hAnsi="sans-serif" w:cs="Monospace"/>
          <w:iCs/>
          <w:color w:val="000000"/>
          <w:szCs w:val="20"/>
        </w:rPr>
        <w:t>sh</w:t>
      </w:r>
      <w:proofErr w:type="gramEnd"/>
    </w:p>
    <w:p w:rsidR="00CB2437" w:rsidRDefault="00EC271C">
      <w:pPr>
        <w:pStyle w:val="a4"/>
        <w:ind w:left="840"/>
      </w:pPr>
      <w:r>
        <w:rPr>
          <w:rFonts w:ascii="sans-serif" w:eastAsia="Monospace" w:hAnsi="sans-serif" w:cs="Monospace"/>
          <w:iCs/>
          <w:color w:val="000000"/>
          <w:szCs w:val="20"/>
        </w:rPr>
        <w:t>8</w:t>
      </w:r>
      <w:r>
        <w:rPr>
          <w:rFonts w:ascii="sans-serif" w:eastAsia="Monospace" w:hAnsi="sans-serif" w:cs="Monospace"/>
          <w:color w:val="000000"/>
          <w:szCs w:val="20"/>
        </w:rPr>
        <w:t>)</w:t>
      </w:r>
      <w:r>
        <w:rPr>
          <w:rFonts w:ascii="sans-serif" w:eastAsia="Monospace" w:hAnsi="sans-serif" w:cs="Monospace"/>
          <w:color w:val="000000"/>
          <w:sz w:val="20"/>
          <w:szCs w:val="20"/>
        </w:rPr>
        <w:t>、将</w:t>
      </w:r>
      <w:r>
        <w:rPr>
          <w:rFonts w:ascii="sans-serif" w:eastAsia="Monospace" w:hAnsi="sans-serif" w:cs="Monospace"/>
          <w:color w:val="000000"/>
          <w:szCs w:val="20"/>
        </w:rPr>
        <w:t>/home/ysc/hbase-0.90.5/hbase-0.90.5.jar</w:t>
      </w:r>
      <w:r>
        <w:rPr>
          <w:rFonts w:ascii="sans-serif" w:eastAsia="Monospace" w:hAnsi="sans-serif" w:cs="Monospace"/>
          <w:color w:val="000000"/>
          <w:sz w:val="20"/>
          <w:szCs w:val="20"/>
        </w:rPr>
        <w:t>加入开发环境</w:t>
      </w:r>
      <w:r>
        <w:rPr>
          <w:rFonts w:ascii="sans-serif" w:eastAsia="Monospace" w:hAnsi="sans-serif" w:cs="Monospace"/>
          <w:color w:val="000000"/>
          <w:szCs w:val="20"/>
        </w:rPr>
        <w:t>eclipse</w:t>
      </w:r>
      <w:r>
        <w:rPr>
          <w:rFonts w:ascii="sans-serif" w:eastAsia="Monospace" w:hAnsi="sans-serif" w:cs="Monospace"/>
          <w:color w:val="000000"/>
          <w:sz w:val="20"/>
          <w:szCs w:val="20"/>
        </w:rPr>
        <w:t>的</w:t>
      </w:r>
      <w:r>
        <w:rPr>
          <w:rFonts w:ascii="sans-serif" w:eastAsia="Monospace" w:hAnsi="sans-serif" w:cs="Monospace"/>
          <w:color w:val="000000"/>
          <w:szCs w:val="20"/>
        </w:rPr>
        <w:t>build path</w:t>
      </w:r>
    </w:p>
    <w:p w:rsidR="00CB2437" w:rsidRDefault="00CB2437">
      <w:pPr>
        <w:pStyle w:val="a4"/>
        <w:ind w:left="840"/>
      </w:pPr>
    </w:p>
    <w:p w:rsidR="00CB2437" w:rsidRDefault="00EC271C">
      <w:pPr>
        <w:pStyle w:val="a4"/>
      </w:pPr>
      <w:r>
        <w:t>四、配置</w:t>
      </w:r>
      <w:r>
        <w:t>SSH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三台机器</w:t>
      </w:r>
      <w:r>
        <w:rPr>
          <w:rFonts w:ascii="courier;monospace" w:hAnsi="courier;monospace"/>
          <w:color w:val="000000"/>
        </w:rPr>
        <w:t xml:space="preserve"> devcluster01</w:t>
      </w:r>
      <w:r>
        <w:rPr>
          <w:rFonts w:ascii="courier;monospace" w:hAnsi="courier;monospace"/>
          <w:color w:val="000000"/>
        </w:rPr>
        <w:t>，</w:t>
      </w:r>
      <w:r>
        <w:rPr>
          <w:rFonts w:ascii="courier;monospace" w:hAnsi="courier;monospace"/>
          <w:color w:val="000000"/>
        </w:rPr>
        <w:t xml:space="preserve"> devcluster02</w:t>
      </w:r>
      <w:r>
        <w:rPr>
          <w:rFonts w:ascii="courier;monospace" w:hAnsi="courier;monospace"/>
          <w:color w:val="000000"/>
        </w:rPr>
        <w:t>，</w:t>
      </w:r>
      <w:r>
        <w:rPr>
          <w:rFonts w:ascii="courier;monospace" w:hAnsi="courier;monospace"/>
          <w:color w:val="000000"/>
        </w:rPr>
        <w:t xml:space="preserve"> devcluster03</w:t>
      </w:r>
      <w:r>
        <w:rPr>
          <w:rFonts w:ascii="courier;monospace" w:hAnsi="courier;monospace"/>
          <w:color w:val="000000"/>
        </w:rPr>
        <w:t>，分别在每一台机器上面执行如下操作：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1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sudo vi /etc/hosts</w:t>
      </w:r>
    </w:p>
    <w:p w:rsidR="00CB2437" w:rsidRDefault="00EC271C">
      <w:pPr>
        <w:pStyle w:val="a4"/>
        <w:ind w:left="420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加入以下配置：</w:t>
      </w:r>
    </w:p>
    <w:p w:rsidR="00CB2437" w:rsidRDefault="00EC271C">
      <w:pPr>
        <w:pStyle w:val="a4"/>
        <w:ind w:left="420"/>
      </w:pPr>
      <w:r>
        <w:rPr>
          <w:rFonts w:ascii="courier;monospace" w:hAnsi="courier;monospace"/>
          <w:color w:val="000000"/>
        </w:rPr>
        <w:tab/>
        <w:t>192.168.1.1</w:t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devcluster01</w:t>
      </w:r>
      <w:proofErr w:type="gramEnd"/>
    </w:p>
    <w:p w:rsidR="00CB2437" w:rsidRDefault="00EC271C">
      <w:pPr>
        <w:pStyle w:val="a4"/>
        <w:ind w:left="420"/>
      </w:pPr>
      <w:r>
        <w:rPr>
          <w:rFonts w:ascii="courier;monospace" w:hAnsi="courier;monospace"/>
          <w:color w:val="000000"/>
        </w:rPr>
        <w:tab/>
        <w:t>192.168.1.2</w:t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devcluster02</w:t>
      </w:r>
      <w:proofErr w:type="gramEnd"/>
    </w:p>
    <w:p w:rsidR="00CB2437" w:rsidRDefault="00EC271C">
      <w:pPr>
        <w:pStyle w:val="a4"/>
        <w:ind w:left="420"/>
      </w:pPr>
      <w:r>
        <w:rPr>
          <w:rFonts w:ascii="courier;monospace" w:hAnsi="courier;monospace"/>
          <w:color w:val="000000"/>
        </w:rPr>
        <w:tab/>
        <w:t>192.168.1.3</w:t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devcluster03</w:t>
      </w:r>
      <w:proofErr w:type="gramEnd"/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2</w:t>
      </w:r>
      <w:r>
        <w:rPr>
          <w:rFonts w:ascii="courier;monospace" w:hAnsi="courier;monospace"/>
          <w:color w:val="000000"/>
        </w:rPr>
        <w:t>、安装</w:t>
      </w:r>
      <w:r>
        <w:rPr>
          <w:rFonts w:ascii="courier;monospace" w:hAnsi="courier;monospace"/>
          <w:color w:val="000000"/>
        </w:rPr>
        <w:t>SSH</w:t>
      </w:r>
      <w:r>
        <w:rPr>
          <w:rFonts w:ascii="courier;monospace" w:hAnsi="courier;monospace"/>
          <w:color w:val="000000"/>
        </w:rPr>
        <w:t>服务：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sudo</w:t>
      </w:r>
      <w:proofErr w:type="gramEnd"/>
      <w:r>
        <w:rPr>
          <w:rFonts w:ascii="courier;monospace" w:hAnsi="courier;monospace"/>
          <w:color w:val="000000"/>
        </w:rPr>
        <w:t xml:space="preserve"> apt-get install openssh-server</w:t>
      </w:r>
    </w:p>
    <w:p w:rsidR="00CB2437" w:rsidRPr="00B97EA8" w:rsidRDefault="00EC271C">
      <w:pPr>
        <w:pStyle w:val="a4"/>
      </w:pPr>
      <w:r>
        <w:rPr>
          <w:rFonts w:ascii="courier;monospace" w:hAnsi="courier;monospace"/>
          <w:color w:val="000000"/>
        </w:rPr>
        <w:lastRenderedPageBreak/>
        <w:tab/>
        <w:t>3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(</w:t>
      </w:r>
      <w:r>
        <w:rPr>
          <w:rFonts w:ascii="courier;monospace" w:hAnsi="courier;monospace"/>
          <w:color w:val="000000"/>
        </w:rPr>
        <w:t>有提示的时候回车键确认）</w:t>
      </w:r>
    </w:p>
    <w:p w:rsidR="00CB2437" w:rsidRDefault="00EC271C">
      <w:pPr>
        <w:pStyle w:val="a4"/>
        <w:rPr>
          <w:ins w:id="4" w:author="ysc" w:date="2012-09-23T02:28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ssh-keygen</w:t>
      </w:r>
      <w:proofErr w:type="gramEnd"/>
      <w:r>
        <w:rPr>
          <w:rFonts w:ascii="courier;monospace" w:hAnsi="courier;monospace"/>
          <w:color w:val="000000"/>
        </w:rPr>
        <w:t xml:space="preserve"> -t rsa</w:t>
      </w:r>
    </w:p>
    <w:p w:rsidR="00B97EA8" w:rsidRDefault="00B97EA8">
      <w:pPr>
        <w:pStyle w:val="a4"/>
      </w:pPr>
      <w:ins w:id="5" w:author="ysc" w:date="2012-09-23T02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B97EA8">
          <w:rPr>
            <w:rFonts w:ascii="courier;monospace" w:hAnsi="courier;monospace" w:hint="eastAsia"/>
            <w:color w:val="000000"/>
          </w:rPr>
          <w:t>该命令会在用户主目录下创建</w:t>
        </w:r>
        <w:r w:rsidRPr="00B97EA8">
          <w:rPr>
            <w:rFonts w:ascii="courier;monospace" w:hAnsi="courier;monospace" w:hint="eastAsia"/>
            <w:color w:val="000000"/>
          </w:rPr>
          <w:t xml:space="preserve"> .ssh </w:t>
        </w:r>
        <w:r w:rsidRPr="00B97EA8">
          <w:rPr>
            <w:rFonts w:ascii="courier;monospace" w:hAnsi="courier;monospace" w:hint="eastAsia"/>
            <w:color w:val="000000"/>
          </w:rPr>
          <w:t>目录，并在其中创建两个文件：</w:t>
        </w:r>
        <w:r w:rsidRPr="00B97EA8">
          <w:rPr>
            <w:rFonts w:ascii="courier;monospace" w:hAnsi="courier;monospace" w:hint="eastAsia"/>
            <w:color w:val="000000"/>
          </w:rPr>
          <w:t xml:space="preserve">id_rsa </w:t>
        </w:r>
        <w:r w:rsidRPr="00B97EA8">
          <w:rPr>
            <w:rFonts w:ascii="courier;monospace" w:hAnsi="courier;monospace" w:hint="eastAsia"/>
            <w:color w:val="000000"/>
          </w:rPr>
          <w:t>私</w:t>
        </w:r>
        <w:proofErr w:type="gramStart"/>
        <w:r w:rsidRPr="00B97EA8">
          <w:rPr>
            <w:rFonts w:ascii="courier;monospace" w:hAnsi="courier;monospace" w:hint="eastAsia"/>
            <w:color w:val="000000"/>
          </w:rPr>
          <w:t>钥</w:t>
        </w:r>
        <w:proofErr w:type="gramEnd"/>
        <w:r w:rsidRPr="00B97EA8">
          <w:rPr>
            <w:rFonts w:ascii="courier;monospace" w:hAnsi="courier;monospace" w:hint="eastAsia"/>
            <w:color w:val="000000"/>
          </w:rPr>
          <w:t>文件。是基于</w:t>
        </w:r>
        <w:r w:rsidRPr="00B97EA8">
          <w:rPr>
            <w:rFonts w:ascii="courier;monospace" w:hAnsi="courier;monospace" w:hint="eastAsia"/>
            <w:color w:val="000000"/>
          </w:rPr>
          <w:t xml:space="preserve"> RSA </w:t>
        </w:r>
        <w:r w:rsidRPr="00B97EA8">
          <w:rPr>
            <w:rFonts w:ascii="courier;monospace" w:hAnsi="courier;monospace" w:hint="eastAsia"/>
            <w:color w:val="000000"/>
          </w:rPr>
          <w:t>算法创建。该私</w:t>
        </w:r>
        <w:proofErr w:type="gramStart"/>
        <w:r w:rsidRPr="00B97EA8">
          <w:rPr>
            <w:rFonts w:ascii="courier;monospace" w:hAnsi="courier;monospace" w:hint="eastAsia"/>
            <w:color w:val="000000"/>
          </w:rPr>
          <w:t>钥</w:t>
        </w:r>
        <w:proofErr w:type="gramEnd"/>
        <w:r w:rsidRPr="00B97EA8">
          <w:rPr>
            <w:rFonts w:ascii="courier;monospace" w:hAnsi="courier;monospace" w:hint="eastAsia"/>
            <w:color w:val="000000"/>
          </w:rPr>
          <w:t>文件要妥善保管，不要泄漏。</w:t>
        </w:r>
        <w:r w:rsidRPr="00B97EA8">
          <w:rPr>
            <w:rFonts w:ascii="courier;monospace" w:hAnsi="courier;monospace" w:hint="eastAsia"/>
            <w:color w:val="000000"/>
          </w:rPr>
          <w:t xml:space="preserve">id_rsa.pub </w:t>
        </w:r>
        <w:r w:rsidRPr="00B97EA8">
          <w:rPr>
            <w:rFonts w:ascii="courier;monospace" w:hAnsi="courier;monospace" w:hint="eastAsia"/>
            <w:color w:val="000000"/>
          </w:rPr>
          <w:t>公</w:t>
        </w:r>
        <w:proofErr w:type="gramStart"/>
        <w:r w:rsidRPr="00B97EA8">
          <w:rPr>
            <w:rFonts w:ascii="courier;monospace" w:hAnsi="courier;monospace" w:hint="eastAsia"/>
            <w:color w:val="000000"/>
          </w:rPr>
          <w:t>钥</w:t>
        </w:r>
        <w:proofErr w:type="gramEnd"/>
        <w:r w:rsidRPr="00B97EA8">
          <w:rPr>
            <w:rFonts w:ascii="courier;monospace" w:hAnsi="courier;monospace" w:hint="eastAsia"/>
            <w:color w:val="000000"/>
          </w:rPr>
          <w:t>文件。和</w:t>
        </w:r>
        <w:r w:rsidRPr="00B97EA8">
          <w:rPr>
            <w:rFonts w:ascii="courier;monospace" w:hAnsi="courier;monospace" w:hint="eastAsia"/>
            <w:color w:val="000000"/>
          </w:rPr>
          <w:t xml:space="preserve"> id_rsa </w:t>
        </w:r>
        <w:r w:rsidRPr="00B97EA8">
          <w:rPr>
            <w:rFonts w:ascii="courier;monospace" w:hAnsi="courier;monospace" w:hint="eastAsia"/>
            <w:color w:val="000000"/>
          </w:rPr>
          <w:t>文件是一对儿，该文件作为公</w:t>
        </w:r>
        <w:proofErr w:type="gramStart"/>
        <w:r w:rsidRPr="00B97EA8">
          <w:rPr>
            <w:rFonts w:ascii="courier;monospace" w:hAnsi="courier;monospace" w:hint="eastAsia"/>
            <w:color w:val="000000"/>
          </w:rPr>
          <w:t>钥</w:t>
        </w:r>
        <w:proofErr w:type="gramEnd"/>
        <w:r w:rsidRPr="00B97EA8">
          <w:rPr>
            <w:rFonts w:ascii="courier;monospace" w:hAnsi="courier;monospace" w:hint="eastAsia"/>
            <w:color w:val="000000"/>
          </w:rPr>
          <w:t>文件，可以公开。</w:t>
        </w:r>
      </w:ins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4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cp .</w:t>
      </w:r>
      <w:proofErr w:type="gramStart"/>
      <w:r>
        <w:rPr>
          <w:rFonts w:ascii="courier;monospace" w:hAnsi="courier;monospace"/>
          <w:color w:val="000000"/>
        </w:rPr>
        <w:t>ssh/</w:t>
      </w:r>
      <w:proofErr w:type="gramEnd"/>
      <w:r>
        <w:rPr>
          <w:rFonts w:ascii="courier;monospace" w:hAnsi="courier;monospace"/>
          <w:color w:val="000000"/>
        </w:rPr>
        <w:t>id_rsa.pub .ssh/authorized_keys</w:t>
      </w:r>
    </w:p>
    <w:p w:rsidR="00CB2437" w:rsidRDefault="00EC271C">
      <w:pPr>
        <w:pStyle w:val="a4"/>
        <w:rPr>
          <w:ins w:id="6" w:author="ysc" w:date="2012-09-23T02:30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ab/>
      </w:r>
      <w:del w:id="7" w:author="ysc" w:date="2012-09-23T02:30:00Z">
        <w:r w:rsidDel="00B97EA8">
          <w:rPr>
            <w:rFonts w:ascii="courier;monospace" w:hAnsi="courier;monospace"/>
            <w:color w:val="000000"/>
          </w:rPr>
          <w:delText>把</w:delText>
        </w:r>
        <w:r w:rsidDel="00B97EA8">
          <w:rPr>
            <w:rFonts w:ascii="courier;monospace" w:hAnsi="courier;monospace"/>
            <w:color w:val="000000"/>
          </w:rPr>
          <w:delText xml:space="preserve"> </w:delText>
        </w:r>
        <w:r w:rsidDel="00B97EA8">
          <w:rPr>
            <w:rFonts w:ascii="courier;monospace" w:hAnsi="courier;monospace"/>
            <w:color w:val="000000"/>
          </w:rPr>
          <w:delText>三台机器</w:delText>
        </w:r>
        <w:r w:rsidDel="00B97EA8">
          <w:rPr>
            <w:rFonts w:ascii="courier;monospace" w:hAnsi="courier;monospace"/>
            <w:color w:val="000000"/>
          </w:rPr>
          <w:delText xml:space="preserve"> devcluster01</w:delText>
        </w:r>
        <w:r w:rsidDel="00B97EA8">
          <w:rPr>
            <w:rFonts w:ascii="courier;monospace" w:hAnsi="courier;monospace"/>
            <w:color w:val="000000"/>
          </w:rPr>
          <w:delText>，</w:delText>
        </w:r>
        <w:r w:rsidDel="00B97EA8">
          <w:rPr>
            <w:rFonts w:ascii="courier;monospace" w:hAnsi="courier;monospace"/>
            <w:color w:val="000000"/>
          </w:rPr>
          <w:delText xml:space="preserve"> devcluster02</w:delText>
        </w:r>
        <w:r w:rsidDel="00B97EA8">
          <w:rPr>
            <w:rFonts w:ascii="courier;monospace" w:hAnsi="courier;monospace"/>
            <w:color w:val="000000"/>
          </w:rPr>
          <w:delText>，</w:delText>
        </w:r>
        <w:r w:rsidDel="00B97EA8">
          <w:rPr>
            <w:rFonts w:ascii="courier;monospace" w:hAnsi="courier;monospace"/>
            <w:color w:val="000000"/>
          </w:rPr>
          <w:delText xml:space="preserve"> devcluster03 </w:delText>
        </w:r>
        <w:r w:rsidDel="00B97EA8">
          <w:rPr>
            <w:rFonts w:ascii="courier;monospace" w:hAnsi="courier;monospace"/>
            <w:color w:val="000000"/>
          </w:rPr>
          <w:delText>的文件</w:delText>
        </w:r>
        <w:r w:rsidDel="00B97EA8">
          <w:rPr>
            <w:rFonts w:ascii="courier;monospace" w:hAnsi="courier;monospace"/>
            <w:color w:val="000000"/>
          </w:rPr>
          <w:delText>/home/ysc/.ssh/authorized_keys</w:delText>
        </w:r>
        <w:r w:rsidDel="00B97EA8">
          <w:rPr>
            <w:rFonts w:ascii="courier;monospace" w:hAnsi="courier;monospace"/>
            <w:color w:val="000000"/>
          </w:rPr>
          <w:delText>的内容复制出来合并成一个文件并替换每一台机器上的</w:delText>
        </w:r>
        <w:r w:rsidDel="00B97EA8">
          <w:rPr>
            <w:rFonts w:ascii="courier;monospace" w:hAnsi="courier;monospace"/>
            <w:color w:val="000000"/>
          </w:rPr>
          <w:delText>/home/ysc/.ssh/authorized_keys</w:delText>
        </w:r>
        <w:r w:rsidDel="00B97EA8">
          <w:rPr>
            <w:rFonts w:ascii="courier;monospace" w:hAnsi="courier;monospace"/>
            <w:color w:val="000000"/>
          </w:rPr>
          <w:delText>文件</w:delText>
        </w:r>
      </w:del>
    </w:p>
    <w:p w:rsidR="00B97EA8" w:rsidRDefault="00B97EA8" w:rsidP="00B97EA8">
      <w:pPr>
        <w:pStyle w:val="a4"/>
        <w:rPr>
          <w:ins w:id="8" w:author="ysc" w:date="2012-09-23T02:31:00Z"/>
          <w:rFonts w:ascii="courier;monospace" w:hAnsi="courier;monospace"/>
          <w:color w:val="000000"/>
        </w:rPr>
      </w:pPr>
      <w:ins w:id="9" w:author="ysc" w:date="2012-09-23T02:3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在</w:t>
        </w:r>
      </w:ins>
      <w:ins w:id="10" w:author="ysc" w:date="2012-09-23T02:31:00Z">
        <w:r>
          <w:rPr>
            <w:rFonts w:ascii="courier;monospace" w:hAnsi="courier;monospace"/>
            <w:color w:val="000000"/>
          </w:rPr>
          <w:t>devcluster0</w:t>
        </w:r>
        <w:r>
          <w:rPr>
            <w:rFonts w:ascii="courier;monospace" w:hAnsi="courier;monospace" w:hint="eastAsia"/>
            <w:color w:val="000000"/>
          </w:rPr>
          <w:t>1</w:t>
        </w:r>
        <w:r>
          <w:rPr>
            <w:rFonts w:ascii="courier;monospace" w:hAnsi="courier;monospace" w:hint="eastAsia"/>
            <w:color w:val="000000"/>
          </w:rPr>
          <w:t>上面执行时，以下两条命令的主机为</w:t>
        </w:r>
        <w:r>
          <w:rPr>
            <w:rFonts w:ascii="courier;monospace" w:hAnsi="courier;monospace" w:hint="eastAsia"/>
            <w:color w:val="000000"/>
          </w:rPr>
          <w:t>02</w:t>
        </w:r>
        <w:r>
          <w:rPr>
            <w:rFonts w:ascii="courier;monospace" w:hAnsi="courier;monospace" w:hint="eastAsia"/>
            <w:color w:val="000000"/>
          </w:rPr>
          <w:t>和</w:t>
        </w:r>
        <w:r>
          <w:rPr>
            <w:rFonts w:ascii="courier;monospace" w:hAnsi="courier;monospace" w:hint="eastAsia"/>
            <w:color w:val="000000"/>
          </w:rPr>
          <w:t>03</w:t>
        </w:r>
      </w:ins>
    </w:p>
    <w:p w:rsidR="00B97EA8" w:rsidRDefault="00B97EA8" w:rsidP="00B97EA8">
      <w:pPr>
        <w:pStyle w:val="a4"/>
        <w:rPr>
          <w:ins w:id="11" w:author="ysc" w:date="2012-09-23T02:31:00Z"/>
          <w:rFonts w:ascii="courier;monospace" w:hAnsi="courier;monospace"/>
          <w:color w:val="000000"/>
        </w:rPr>
      </w:pPr>
      <w:ins w:id="12" w:author="ysc" w:date="2012-09-23T02:3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在</w:t>
        </w:r>
        <w:r>
          <w:rPr>
            <w:rFonts w:ascii="courier;monospace" w:hAnsi="courier;monospace"/>
            <w:color w:val="000000"/>
          </w:rPr>
          <w:t>devcluster0</w:t>
        </w:r>
        <w:r>
          <w:rPr>
            <w:rFonts w:ascii="courier;monospace" w:hAnsi="courier;monospace" w:hint="eastAsia"/>
            <w:color w:val="000000"/>
          </w:rPr>
          <w:t>2</w:t>
        </w:r>
        <w:r>
          <w:rPr>
            <w:rFonts w:ascii="courier;monospace" w:hAnsi="courier;monospace" w:hint="eastAsia"/>
            <w:color w:val="000000"/>
          </w:rPr>
          <w:t>上面执行时，以下两条命令的主机为</w:t>
        </w:r>
        <w:r>
          <w:rPr>
            <w:rFonts w:ascii="courier;monospace" w:hAnsi="courier;monospace" w:hint="eastAsia"/>
            <w:color w:val="000000"/>
          </w:rPr>
          <w:t>01</w:t>
        </w:r>
        <w:r>
          <w:rPr>
            <w:rFonts w:ascii="courier;monospace" w:hAnsi="courier;monospace" w:hint="eastAsia"/>
            <w:color w:val="000000"/>
          </w:rPr>
          <w:t>和</w:t>
        </w:r>
        <w:r>
          <w:rPr>
            <w:rFonts w:ascii="courier;monospace" w:hAnsi="courier;monospace" w:hint="eastAsia"/>
            <w:color w:val="000000"/>
          </w:rPr>
          <w:t>03</w:t>
        </w:r>
      </w:ins>
    </w:p>
    <w:p w:rsidR="00B97EA8" w:rsidRDefault="00B97EA8">
      <w:pPr>
        <w:pStyle w:val="a4"/>
      </w:pPr>
      <w:ins w:id="13" w:author="ysc" w:date="2012-09-23T02:3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在</w:t>
        </w:r>
        <w:r>
          <w:rPr>
            <w:rFonts w:ascii="courier;monospace" w:hAnsi="courier;monospace"/>
            <w:color w:val="000000"/>
          </w:rPr>
          <w:t>devcluster0</w:t>
        </w:r>
        <w:r>
          <w:rPr>
            <w:rFonts w:ascii="courier;monospace" w:hAnsi="courier;monospace" w:hint="eastAsia"/>
            <w:color w:val="000000"/>
          </w:rPr>
          <w:t>3</w:t>
        </w:r>
        <w:r>
          <w:rPr>
            <w:rFonts w:ascii="courier;monospace" w:hAnsi="courier;monospace" w:hint="eastAsia"/>
            <w:color w:val="000000"/>
          </w:rPr>
          <w:t>上面执行时，以下两条命令的主机为</w:t>
        </w:r>
        <w:r>
          <w:rPr>
            <w:rFonts w:ascii="courier;monospace" w:hAnsi="courier;monospace" w:hint="eastAsia"/>
            <w:color w:val="000000"/>
          </w:rPr>
          <w:t>01</w:t>
        </w:r>
        <w:r>
          <w:rPr>
            <w:rFonts w:ascii="courier;monospace" w:hAnsi="courier;monospace" w:hint="eastAsia"/>
            <w:color w:val="000000"/>
          </w:rPr>
          <w:t>和</w:t>
        </w:r>
        <w:r>
          <w:rPr>
            <w:rFonts w:ascii="courier;monospace" w:hAnsi="courier;monospace" w:hint="eastAsia"/>
            <w:color w:val="000000"/>
          </w:rPr>
          <w:t>02</w:t>
        </w:r>
      </w:ins>
    </w:p>
    <w:p w:rsidR="00CB2437" w:rsidRDefault="00EC271C">
      <w:pPr>
        <w:pStyle w:val="a4"/>
        <w:rPr>
          <w:ins w:id="14" w:author="ysc" w:date="2012-09-23T02:24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ab/>
      </w:r>
      <w:ins w:id="15" w:author="ysc" w:date="2012-09-23T02:22:00Z">
        <w:r w:rsidR="00A6595E">
          <w:rPr>
            <w:rFonts w:ascii="courier;monospace" w:hAnsi="courier;monospace" w:hint="eastAsia"/>
            <w:color w:val="000000"/>
          </w:rPr>
          <w:t>5</w:t>
        </w:r>
        <w:r w:rsidR="00A6595E">
          <w:rPr>
            <w:rFonts w:ascii="courier;monospace" w:hAnsi="courier;monospace" w:hint="eastAsia"/>
            <w:color w:val="000000"/>
          </w:rPr>
          <w:t>、</w:t>
        </w:r>
        <w:r w:rsidR="00A6595E" w:rsidRPr="00A6595E">
          <w:rPr>
            <w:rFonts w:ascii="courier;monospace" w:hAnsi="courier;monospace"/>
            <w:color w:val="000000"/>
          </w:rPr>
          <w:t>ssh-copy-id -i .</w:t>
        </w:r>
        <w:proofErr w:type="gramStart"/>
        <w:r w:rsidR="00A6595E" w:rsidRPr="00A6595E">
          <w:rPr>
            <w:rFonts w:ascii="courier;monospace" w:hAnsi="courier;monospace"/>
            <w:color w:val="000000"/>
          </w:rPr>
          <w:t>ssh/</w:t>
        </w:r>
        <w:proofErr w:type="gramEnd"/>
        <w:r w:rsidR="00A6595E" w:rsidRPr="00A6595E">
          <w:rPr>
            <w:rFonts w:ascii="courier;monospace" w:hAnsi="courier;monospace"/>
            <w:color w:val="000000"/>
          </w:rPr>
          <w:t xml:space="preserve">id_rsa.pub </w:t>
        </w:r>
      </w:ins>
      <w:ins w:id="16" w:author="ysc" w:date="2012-09-23T02:23:00Z">
        <w:r w:rsidR="00A6595E">
          <w:rPr>
            <w:rFonts w:ascii="courier;monospace" w:hAnsi="courier;monospace" w:hint="eastAsia"/>
            <w:color w:val="000000"/>
          </w:rPr>
          <w:t>ysc</w:t>
        </w:r>
      </w:ins>
      <w:ins w:id="17" w:author="ysc" w:date="2012-09-23T02:22:00Z">
        <w:r w:rsidR="00A6595E" w:rsidRPr="00A6595E">
          <w:rPr>
            <w:rFonts w:ascii="courier;monospace" w:hAnsi="courier;monospace"/>
            <w:color w:val="000000"/>
          </w:rPr>
          <w:t>@</w:t>
        </w:r>
      </w:ins>
      <w:ins w:id="18" w:author="ysc" w:date="2012-09-23T02:23:00Z">
        <w:r w:rsidR="00A6595E" w:rsidRPr="00A6595E">
          <w:rPr>
            <w:rFonts w:ascii="courier;monospace" w:hAnsi="courier;monospace"/>
            <w:color w:val="000000"/>
          </w:rPr>
          <w:t xml:space="preserve"> </w:t>
        </w:r>
        <w:r w:rsidR="00A6595E">
          <w:rPr>
            <w:rFonts w:ascii="courier;monospace" w:hAnsi="courier;monospace"/>
            <w:color w:val="000000"/>
          </w:rPr>
          <w:t>devcluster02</w:t>
        </w:r>
      </w:ins>
    </w:p>
    <w:p w:rsidR="00A6595E" w:rsidRDefault="00A6595E">
      <w:pPr>
        <w:pStyle w:val="a4"/>
        <w:rPr>
          <w:ins w:id="19" w:author="ysc" w:date="2012-09-23T02:29:00Z"/>
          <w:rFonts w:ascii="courier;monospace" w:hAnsi="courier;monospace"/>
          <w:color w:val="000000"/>
        </w:rPr>
      </w:pPr>
      <w:ins w:id="20" w:author="ysc" w:date="2012-09-23T02:24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  <w:r w:rsidRPr="00A6595E">
          <w:rPr>
            <w:rFonts w:ascii="courier;monospace" w:hAnsi="courier;monospace"/>
            <w:color w:val="000000"/>
          </w:rPr>
          <w:t>ssh-copy-id -i .</w:t>
        </w:r>
        <w:proofErr w:type="gramStart"/>
        <w:r w:rsidRPr="00A6595E">
          <w:rPr>
            <w:rFonts w:ascii="courier;monospace" w:hAnsi="courier;monospace"/>
            <w:color w:val="000000"/>
          </w:rPr>
          <w:t>ssh/</w:t>
        </w:r>
        <w:proofErr w:type="gramEnd"/>
        <w:r w:rsidRPr="00A6595E">
          <w:rPr>
            <w:rFonts w:ascii="courier;monospace" w:hAnsi="courier;monospace"/>
            <w:color w:val="000000"/>
          </w:rPr>
          <w:t xml:space="preserve">id_rsa.pub </w:t>
        </w:r>
        <w:r>
          <w:rPr>
            <w:rFonts w:ascii="courier;monospace" w:hAnsi="courier;monospace" w:hint="eastAsia"/>
            <w:color w:val="000000"/>
          </w:rPr>
          <w:t>ysc</w:t>
        </w:r>
        <w:r w:rsidRPr="00A6595E">
          <w:rPr>
            <w:rFonts w:ascii="courier;monospace" w:hAnsi="courier;monospace"/>
            <w:color w:val="000000"/>
          </w:rPr>
          <w:t xml:space="preserve">@ </w:t>
        </w:r>
        <w:r>
          <w:rPr>
            <w:rFonts w:ascii="courier;monospace" w:hAnsi="courier;monospace"/>
            <w:color w:val="000000"/>
          </w:rPr>
          <w:t>devcluster0</w:t>
        </w:r>
        <w:r>
          <w:rPr>
            <w:rFonts w:ascii="courier;monospace" w:hAnsi="courier;monospace" w:hint="eastAsia"/>
            <w:color w:val="000000"/>
          </w:rPr>
          <w:t>3</w:t>
        </w:r>
      </w:ins>
    </w:p>
    <w:p w:rsidR="00B97EA8" w:rsidRPr="00B97EA8" w:rsidRDefault="00B97EA8">
      <w:pPr>
        <w:pStyle w:val="a4"/>
        <w:rPr>
          <w:ins w:id="21" w:author="ysc" w:date="2012-09-23T02:23:00Z"/>
          <w:rFonts w:ascii="courier;monospace" w:hAnsi="courier;monospace"/>
          <w:color w:val="000000"/>
        </w:rPr>
      </w:pPr>
      <w:ins w:id="22" w:author="ysc" w:date="2012-09-23T02:2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以上两条</w:t>
        </w:r>
        <w:r w:rsidRPr="00B97EA8">
          <w:rPr>
            <w:rFonts w:ascii="courier;monospace" w:hAnsi="courier;monospace" w:hint="eastAsia"/>
            <w:color w:val="000000"/>
          </w:rPr>
          <w:t>命令实际上</w:t>
        </w:r>
        <w:r>
          <w:rPr>
            <w:rFonts w:ascii="courier;monospace" w:hAnsi="courier;monospace" w:hint="eastAsia"/>
            <w:color w:val="000000"/>
          </w:rPr>
          <w:t>是</w:t>
        </w:r>
        <w:r w:rsidRPr="00B97EA8">
          <w:rPr>
            <w:rFonts w:ascii="courier;monospace" w:hAnsi="courier;monospace" w:hint="eastAsia"/>
            <w:color w:val="000000"/>
          </w:rPr>
          <w:t>将</w:t>
        </w:r>
        <w:r w:rsidRPr="00B97EA8">
          <w:rPr>
            <w:rFonts w:ascii="courier;monospace" w:hAnsi="courier;monospace" w:hint="eastAsia"/>
            <w:color w:val="000000"/>
          </w:rPr>
          <w:t xml:space="preserve"> .ssh/id_rsa.pub </w:t>
        </w:r>
        <w:r w:rsidRPr="00B97EA8">
          <w:rPr>
            <w:rFonts w:ascii="courier;monospace" w:hAnsi="courier;monospace" w:hint="eastAsia"/>
            <w:color w:val="000000"/>
          </w:rPr>
          <w:t>公</w:t>
        </w:r>
        <w:proofErr w:type="gramStart"/>
        <w:r w:rsidRPr="00B97EA8">
          <w:rPr>
            <w:rFonts w:ascii="courier;monospace" w:hAnsi="courier;monospace" w:hint="eastAsia"/>
            <w:color w:val="000000"/>
          </w:rPr>
          <w:t>钥</w:t>
        </w:r>
        <w:proofErr w:type="gramEnd"/>
        <w:r w:rsidRPr="00B97EA8">
          <w:rPr>
            <w:rFonts w:ascii="courier;monospace" w:hAnsi="courier;monospace" w:hint="eastAsia"/>
            <w:color w:val="000000"/>
          </w:rPr>
          <w:t>文件追加到远程主机</w:t>
        </w:r>
        <w:r w:rsidRPr="00B97EA8">
          <w:rPr>
            <w:rFonts w:ascii="courier;monospace" w:hAnsi="courier;monospace" w:hint="eastAsia"/>
            <w:color w:val="000000"/>
          </w:rPr>
          <w:t xml:space="preserve"> server </w:t>
        </w:r>
        <w:r w:rsidRPr="00B97EA8">
          <w:rPr>
            <w:rFonts w:ascii="courier;monospace" w:hAnsi="courier;monospace" w:hint="eastAsia"/>
            <w:color w:val="000000"/>
          </w:rPr>
          <w:t>的</w:t>
        </w:r>
        <w:r w:rsidRPr="00B97EA8">
          <w:rPr>
            <w:rFonts w:ascii="courier;monospace" w:hAnsi="courier;monospace" w:hint="eastAsia"/>
            <w:color w:val="000000"/>
          </w:rPr>
          <w:t xml:space="preserve"> user </w:t>
        </w:r>
        <w:r w:rsidRPr="00B97EA8">
          <w:rPr>
            <w:rFonts w:ascii="courier;monospace" w:hAnsi="courier;monospace" w:hint="eastAsia"/>
            <w:color w:val="000000"/>
          </w:rPr>
          <w:t>主目录下的</w:t>
        </w:r>
        <w:r w:rsidRPr="00B97EA8">
          <w:rPr>
            <w:rFonts w:ascii="courier;monospace" w:hAnsi="courier;monospace" w:hint="eastAsia"/>
            <w:color w:val="000000"/>
          </w:rPr>
          <w:t xml:space="preserve"> .ssh/authorized_keys </w:t>
        </w:r>
        <w:r w:rsidRPr="00B97EA8">
          <w:rPr>
            <w:rFonts w:ascii="courier;monospace" w:hAnsi="courier;monospace" w:hint="eastAsia"/>
            <w:color w:val="000000"/>
          </w:rPr>
          <w:t>文件中。</w:t>
        </w:r>
      </w:ins>
    </w:p>
    <w:p w:rsidR="00A6595E" w:rsidRDefault="00A6595E" w:rsidP="00A6595E">
      <w:pPr>
        <w:pStyle w:val="a4"/>
        <w:tabs>
          <w:tab w:val="clear" w:pos="420"/>
        </w:tabs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>五、安装</w:t>
      </w:r>
      <w:bookmarkStart w:id="23" w:name="Hadoop_Cluster_Setup1"/>
      <w:bookmarkEnd w:id="23"/>
      <w:r>
        <w:rPr>
          <w:rFonts w:ascii="courier;monospace" w:hAnsi="courier;monospace"/>
          <w:color w:val="000000"/>
        </w:rPr>
        <w:t>Hadoop Cluster</w:t>
      </w:r>
      <w:r>
        <w:rPr>
          <w:rFonts w:ascii="courier;monospace" w:hAnsi="courier;monospace"/>
          <w:color w:val="000000"/>
        </w:rPr>
        <w:t>（</w:t>
      </w:r>
      <w:r>
        <w:rPr>
          <w:rFonts w:ascii="courier;monospace" w:eastAsia="arial;nsimsun;sans-serif" w:hAnsi="courier;monospace"/>
          <w:color w:val="000000"/>
        </w:rPr>
        <w:t>伪分布式运行模式）</w:t>
      </w:r>
      <w:r>
        <w:rPr>
          <w:rFonts w:ascii="courier;monospace" w:hAnsi="courier;monospace"/>
          <w:color w:val="000000"/>
        </w:rPr>
        <w:t>并运行</w:t>
      </w:r>
      <w:r>
        <w:rPr>
          <w:rFonts w:ascii="courier;monospace" w:hAnsi="courier;monospace"/>
          <w:color w:val="000000"/>
        </w:rPr>
        <w:t>Nutch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步骤和四大同小异，只需要</w:t>
      </w:r>
      <w:r>
        <w:rPr>
          <w:rFonts w:ascii="courier;monospace" w:hAnsi="courier;monospace"/>
          <w:color w:val="000000"/>
        </w:rPr>
        <w:t>1</w:t>
      </w:r>
      <w:r>
        <w:rPr>
          <w:rFonts w:ascii="courier;monospace" w:hAnsi="courier;monospace"/>
          <w:color w:val="000000"/>
        </w:rPr>
        <w:t>台机器</w:t>
      </w:r>
      <w:r>
        <w:rPr>
          <w:rFonts w:ascii="courier;monospace" w:hAnsi="courier;monospace"/>
          <w:color w:val="000000"/>
        </w:rPr>
        <w:t xml:space="preserve"> devcluster01</w:t>
      </w:r>
      <w:r>
        <w:rPr>
          <w:rFonts w:ascii="courier;monospace" w:hAnsi="courier;monospace"/>
          <w:color w:val="000000"/>
        </w:rPr>
        <w:t>，所以黄色背景部分全部设置为</w:t>
      </w:r>
      <w:r>
        <w:rPr>
          <w:rFonts w:ascii="courier;monospace" w:hAnsi="courier;monospace"/>
          <w:color w:val="000000"/>
        </w:rPr>
        <w:t>devcluster01</w:t>
      </w:r>
      <w:r>
        <w:rPr>
          <w:rFonts w:ascii="courier;monospace" w:hAnsi="courier;monospace"/>
          <w:color w:val="000000"/>
        </w:rPr>
        <w:t>，不需要第</w:t>
      </w:r>
      <w:r>
        <w:rPr>
          <w:rFonts w:ascii="courier;monospace" w:hAnsi="courier;monospace"/>
          <w:color w:val="000000"/>
        </w:rPr>
        <w:t>11</w:t>
      </w:r>
      <w:r>
        <w:rPr>
          <w:rFonts w:ascii="courier;monospace" w:hAnsi="courier;monospace"/>
          <w:color w:val="000000"/>
        </w:rPr>
        <w:t>步</w:t>
      </w:r>
    </w:p>
    <w:p w:rsidR="00CB2437" w:rsidRDefault="00CB2437">
      <w:pPr>
        <w:pStyle w:val="a4"/>
      </w:pP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>六、安装</w:t>
      </w:r>
      <w:bookmarkStart w:id="24" w:name="Hadoop_Cluster_Setup"/>
      <w:bookmarkEnd w:id="24"/>
      <w:r>
        <w:rPr>
          <w:rFonts w:ascii="courier;monospace" w:hAnsi="courier;monospace"/>
          <w:color w:val="000000"/>
        </w:rPr>
        <w:t>Hadoop Cluster</w:t>
      </w:r>
      <w:r>
        <w:rPr>
          <w:rFonts w:ascii="courier;monospace" w:hAnsi="courier;monospace"/>
          <w:color w:val="000000"/>
        </w:rPr>
        <w:t>（</w:t>
      </w:r>
      <w:r>
        <w:rPr>
          <w:rFonts w:ascii="courier;monospace" w:eastAsia="arial;nsimsun;sans-serif" w:hAnsi="courier;monospace"/>
          <w:color w:val="000000"/>
        </w:rPr>
        <w:t>分布式运行模式）</w:t>
      </w:r>
      <w:r>
        <w:rPr>
          <w:rFonts w:ascii="courier;monospace" w:hAnsi="courier;monospace"/>
          <w:color w:val="000000"/>
        </w:rPr>
        <w:t>并运行</w:t>
      </w:r>
      <w:r>
        <w:rPr>
          <w:rFonts w:ascii="courier;monospace" w:hAnsi="courier;monospace"/>
          <w:color w:val="000000"/>
        </w:rPr>
        <w:t>Nutch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三台机器</w:t>
      </w:r>
      <w:r>
        <w:rPr>
          <w:rFonts w:ascii="courier;monospace" w:hAnsi="courier;monospace"/>
          <w:color w:val="000000"/>
        </w:rPr>
        <w:t xml:space="preserve"> devcluster01</w:t>
      </w:r>
      <w:r>
        <w:rPr>
          <w:rFonts w:ascii="courier;monospace" w:hAnsi="courier;monospace"/>
          <w:color w:val="000000"/>
        </w:rPr>
        <w:t>，</w:t>
      </w:r>
      <w:r>
        <w:rPr>
          <w:rFonts w:ascii="courier;monospace" w:hAnsi="courier;monospace"/>
          <w:color w:val="000000"/>
        </w:rPr>
        <w:t xml:space="preserve"> devcluster02</w:t>
      </w:r>
      <w:r>
        <w:rPr>
          <w:rFonts w:ascii="courier;monospace" w:hAnsi="courier;monospace"/>
          <w:color w:val="000000"/>
        </w:rPr>
        <w:t>，</w:t>
      </w:r>
      <w:r>
        <w:rPr>
          <w:rFonts w:ascii="courier;monospace" w:hAnsi="courier;monospace"/>
          <w:color w:val="000000"/>
        </w:rPr>
        <w:t xml:space="preserve"> devcluster03</w:t>
      </w:r>
      <w:ins w:id="25" w:author="ysc" w:date="2013-01-06T19:17:00Z">
        <w:r w:rsidR="00A94929">
          <w:rPr>
            <w:rFonts w:ascii="courier;monospace" w:hAnsi="courier;monospace" w:hint="eastAsia"/>
            <w:color w:val="000000"/>
          </w:rPr>
          <w:t>(</w:t>
        </w:r>
        <w:r w:rsidR="00A94929" w:rsidRPr="00A94929">
          <w:rPr>
            <w:rFonts w:ascii="courier;monospace" w:hAnsi="courier;monospace"/>
            <w:color w:val="000000"/>
          </w:rPr>
          <w:t>vi /etc/hostname</w:t>
        </w:r>
        <w:r w:rsidR="00A94929">
          <w:rPr>
            <w:rFonts w:ascii="courier;monospace" w:hAnsi="courier;monospace" w:hint="eastAsia"/>
            <w:color w:val="000000"/>
          </w:rPr>
          <w:t>)</w:t>
        </w:r>
      </w:ins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使用用户</w:t>
      </w:r>
      <w:r>
        <w:rPr>
          <w:rFonts w:ascii="courier;monospace" w:hAnsi="courier;monospace"/>
          <w:color w:val="000000"/>
        </w:rPr>
        <w:t>ysc</w:t>
      </w:r>
      <w:r>
        <w:rPr>
          <w:rFonts w:ascii="courier;monospace" w:hAnsi="courier;monospace"/>
          <w:color w:val="000000"/>
        </w:rPr>
        <w:t>登陆</w:t>
      </w:r>
      <w:r>
        <w:rPr>
          <w:rFonts w:ascii="courier;monospace" w:hAnsi="courier;monospace"/>
          <w:color w:val="000000"/>
        </w:rPr>
        <w:t xml:space="preserve"> devcluster01</w:t>
      </w:r>
      <w:r>
        <w:rPr>
          <w:rFonts w:ascii="courier;monospace" w:hAnsi="courier;monospace"/>
          <w:color w:val="000000"/>
        </w:rPr>
        <w:t>：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1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cd /home/ysc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2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 xml:space="preserve">wget </w:t>
      </w:r>
      <w:hyperlink r:id="rId32" w:history="1">
        <w:r w:rsidR="00387221" w:rsidRPr="008C2A40">
          <w:rPr>
            <w:rStyle w:val="ac"/>
            <w:rFonts w:ascii="courier;monospace" w:hAnsi="courier;monospace"/>
            <w:lang w:bidi="zh-CN"/>
          </w:rPr>
          <w:t>http://mirrors.tuna.tsinghua.edu.cn/apache/hadoop/common/hadoop-1.</w:t>
        </w:r>
        <w:r w:rsidR="00387221" w:rsidRPr="008C2A40">
          <w:rPr>
            <w:rStyle w:val="ac"/>
            <w:rFonts w:ascii="courier;monospace" w:hAnsi="courier;monospace" w:hint="eastAsia"/>
            <w:lang w:bidi="zh-CN"/>
          </w:rPr>
          <w:t>1</w:t>
        </w:r>
        <w:r w:rsidR="00387221" w:rsidRPr="008C2A40">
          <w:rPr>
            <w:rStyle w:val="ac"/>
            <w:rFonts w:ascii="courier;monospace" w:hAnsi="courier;monospace"/>
            <w:lang w:bidi="zh-CN"/>
          </w:rPr>
          <w:t>.</w:t>
        </w:r>
        <w:r w:rsidR="00387221" w:rsidRPr="008C2A40">
          <w:rPr>
            <w:rStyle w:val="ac"/>
            <w:rFonts w:ascii="courier;monospace" w:hAnsi="courier;monospace" w:hint="eastAsia"/>
            <w:lang w:bidi="zh-CN"/>
          </w:rPr>
          <w:t>1</w:t>
        </w:r>
        <w:r w:rsidR="00387221" w:rsidRPr="008C2A40">
          <w:rPr>
            <w:rStyle w:val="ac"/>
            <w:rFonts w:ascii="courier;monospace" w:hAnsi="courier;monospace"/>
            <w:lang w:bidi="zh-CN"/>
          </w:rPr>
          <w:t>/hadoop-1.</w:t>
        </w:r>
        <w:r w:rsidR="00387221" w:rsidRPr="008C2A40">
          <w:rPr>
            <w:rStyle w:val="ac"/>
            <w:rFonts w:ascii="courier;monospace" w:hAnsi="courier;monospace" w:hint="eastAsia"/>
            <w:lang w:bidi="zh-CN"/>
          </w:rPr>
          <w:t>1</w:t>
        </w:r>
        <w:r w:rsidR="00387221" w:rsidRPr="008C2A40">
          <w:rPr>
            <w:rStyle w:val="ac"/>
            <w:rFonts w:ascii="courier;monospace" w:hAnsi="courier;monospace"/>
            <w:lang w:bidi="zh-CN"/>
          </w:rPr>
          <w:t>.</w:t>
        </w:r>
        <w:r w:rsidR="00387221" w:rsidRPr="008C2A40">
          <w:rPr>
            <w:rStyle w:val="ac"/>
            <w:rFonts w:ascii="courier;monospace" w:hAnsi="courier;monospace" w:hint="eastAsia"/>
            <w:lang w:bidi="zh-CN"/>
          </w:rPr>
          <w:t>1</w:t>
        </w:r>
        <w:r w:rsidR="00387221" w:rsidRPr="008C2A40">
          <w:rPr>
            <w:rStyle w:val="ac"/>
            <w:rFonts w:ascii="courier;monospace" w:hAnsi="courier;monospace"/>
            <w:lang w:bidi="zh-CN"/>
          </w:rPr>
          <w:t>-bin.tar.gz</w:t>
        </w:r>
      </w:hyperlink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3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tar -xvf hadoop-1.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>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>-bin.tar.gz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4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cd  hadoop-1.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>.</w:t>
      </w:r>
      <w:r w:rsidR="00387221">
        <w:rPr>
          <w:rFonts w:ascii="courier;monospace" w:hAnsi="courier;monospace" w:hint="eastAsia"/>
          <w:color w:val="000000"/>
        </w:rPr>
        <w:t>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5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vi conf/masters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替换内容为</w:t>
      </w:r>
      <w:r>
        <w:rPr>
          <w:rFonts w:ascii="courier;monospace" w:hAnsi="courier;monospace"/>
          <w:color w:val="000000"/>
        </w:rPr>
        <w:t xml:space="preserve"> </w:t>
      </w:r>
      <w:r>
        <w:rPr>
          <w:rFonts w:ascii="courier;monospace" w:hAnsi="courier;monospace"/>
          <w:color w:val="000000"/>
        </w:rPr>
        <w:t>：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  <w:shd w:val="clear" w:color="auto" w:fill="FFFF00"/>
        </w:rPr>
        <w:t>devcluster01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6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vi conf/slaves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替换内容为</w:t>
      </w:r>
      <w:r>
        <w:rPr>
          <w:rFonts w:ascii="courier;monospace" w:hAnsi="courier;monospace"/>
          <w:color w:val="000000"/>
        </w:rPr>
        <w:t xml:space="preserve"> </w:t>
      </w:r>
      <w:r>
        <w:rPr>
          <w:rFonts w:ascii="courier;monospace" w:hAnsi="courier;monospace"/>
          <w:color w:val="000000"/>
        </w:rPr>
        <w:t>：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  <w:shd w:val="clear" w:color="auto" w:fill="FFFF00"/>
        </w:rPr>
        <w:t>devcluster02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  <w:shd w:val="clear" w:color="auto" w:fill="FFFF00"/>
        </w:rPr>
        <w:tab/>
      </w:r>
      <w:r>
        <w:rPr>
          <w:rFonts w:ascii="courier;monospace" w:hAnsi="courier;monospace"/>
          <w:color w:val="000000"/>
          <w:shd w:val="clear" w:color="auto" w:fill="FFFF00"/>
        </w:rPr>
        <w:tab/>
        <w:t>devcluster03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7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 xml:space="preserve">vi </w:t>
      </w:r>
      <w:bookmarkStart w:id="26" w:name="conf.2BAC8-core-site.xml:1"/>
      <w:bookmarkEnd w:id="26"/>
      <w:r>
        <w:rPr>
          <w:rFonts w:ascii="courier;monospace" w:hAnsi="courier;monospace"/>
          <w:color w:val="000000"/>
        </w:rPr>
        <w:t>conf/core-site.</w:t>
      </w:r>
      <w:proofErr w:type="gramStart"/>
      <w:r>
        <w:rPr>
          <w:rFonts w:ascii="courier;monospace" w:hAnsi="courier;monospace"/>
          <w:color w:val="000000"/>
        </w:rPr>
        <w:t>xml</w:t>
      </w:r>
      <w:proofErr w:type="gramEnd"/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加入配置：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&lt;name&gt;fs.default.name&lt;/name&gt;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&lt;</w:t>
      </w:r>
      <w:proofErr w:type="gramStart"/>
      <w:r>
        <w:rPr>
          <w:rFonts w:ascii="courier;monospace" w:hAnsi="courier;monospace"/>
          <w:color w:val="000000"/>
        </w:rPr>
        <w:t>value&gt;</w:t>
      </w:r>
      <w:proofErr w:type="gramEnd"/>
      <w:r>
        <w:rPr>
          <w:rFonts w:ascii="courier;monospace" w:hAnsi="courier;monospace"/>
          <w:color w:val="000000"/>
        </w:rPr>
        <w:t>hdfs://</w:t>
      </w:r>
      <w:r>
        <w:rPr>
          <w:rFonts w:ascii="courier;monospace" w:hAnsi="courier;monospace"/>
          <w:color w:val="000000"/>
          <w:shd w:val="clear" w:color="auto" w:fill="FFFF00"/>
        </w:rPr>
        <w:t>devcluster01</w:t>
      </w:r>
      <w:r>
        <w:rPr>
          <w:rFonts w:ascii="courier;monospace" w:hAnsi="courier;monospace"/>
          <w:color w:val="000000"/>
        </w:rPr>
        <w:t>:9000&lt;/value&gt;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&lt;</w:t>
      </w:r>
      <w:proofErr w:type="gramStart"/>
      <w:r>
        <w:rPr>
          <w:rFonts w:ascii="courier;monospace" w:hAnsi="courier;monospace"/>
          <w:color w:val="000000"/>
        </w:rPr>
        <w:t>description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   </w:t>
      </w:r>
      <w:proofErr w:type="gramStart"/>
      <w:r>
        <w:rPr>
          <w:rFonts w:ascii="courier;monospace" w:hAnsi="courier;monospace"/>
          <w:color w:val="000000"/>
        </w:rPr>
        <w:t>Where to find the Hadoop Filesystem through the network.</w:t>
      </w:r>
      <w:proofErr w:type="gramEnd"/>
      <w:r>
        <w:rPr>
          <w:rFonts w:ascii="courier;monospace" w:hAnsi="courier;monospace"/>
          <w:color w:val="000000"/>
        </w:rPr>
        <w:t xml:space="preserve"> 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   Note 9000 is not the default port.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   (This is slightly changed from previous versions which didnt have "hdfs")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&lt;/description&gt;</w:t>
      </w:r>
    </w:p>
    <w:p w:rsidR="00CB2437" w:rsidRDefault="00EC271C">
      <w:pPr>
        <w:pStyle w:val="a4"/>
        <w:ind w:left="840"/>
        <w:rPr>
          <w:ins w:id="27" w:author="ysc" w:date="2013-01-06T18:51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 xml:space="preserve">  &lt;/property&gt;</w:t>
      </w:r>
    </w:p>
    <w:p w:rsidR="008C4814" w:rsidRDefault="008C4814" w:rsidP="008C4814">
      <w:pPr>
        <w:pStyle w:val="a4"/>
        <w:ind w:left="840"/>
        <w:rPr>
          <w:ins w:id="28" w:author="ysc" w:date="2013-01-06T18:51:00Z"/>
        </w:rPr>
      </w:pPr>
      <w:ins w:id="29" w:author="ysc" w:date="2013-01-06T18:51:00Z">
        <w:r>
          <w:t xml:space="preserve">    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8C4814" w:rsidRDefault="008C4814" w:rsidP="008C4814">
      <w:pPr>
        <w:pStyle w:val="a4"/>
        <w:ind w:left="840"/>
        <w:rPr>
          <w:ins w:id="30" w:author="ysc" w:date="2013-01-06T18:51:00Z"/>
        </w:rPr>
      </w:pPr>
      <w:ins w:id="31" w:author="ysc" w:date="2013-01-06T18:51:00Z">
        <w:r>
          <w:lastRenderedPageBreak/>
          <w:t xml:space="preserve">     &lt;name&gt;hadoop.security.authorization&lt;/name&gt; </w:t>
        </w:r>
      </w:ins>
    </w:p>
    <w:p w:rsidR="008C4814" w:rsidRDefault="008C4814" w:rsidP="008C4814">
      <w:pPr>
        <w:pStyle w:val="a4"/>
        <w:ind w:left="840"/>
        <w:rPr>
          <w:ins w:id="32" w:author="ysc" w:date="2013-01-06T18:51:00Z"/>
        </w:rPr>
      </w:pPr>
      <w:ins w:id="33" w:author="ysc" w:date="2013-01-06T18:51:00Z">
        <w:r>
          <w:t xml:space="preserve">      &lt;</w:t>
        </w:r>
        <w:proofErr w:type="gramStart"/>
        <w:r>
          <w:t>value&gt;</w:t>
        </w:r>
        <w:proofErr w:type="gramEnd"/>
        <w:r>
          <w:t xml:space="preserve">true&lt;/value&gt; </w:t>
        </w:r>
      </w:ins>
    </w:p>
    <w:p w:rsidR="008C4814" w:rsidRDefault="008C4814" w:rsidP="008C4814">
      <w:pPr>
        <w:pStyle w:val="a4"/>
        <w:ind w:left="840"/>
        <w:rPr>
          <w:ins w:id="34" w:author="ysc" w:date="2013-01-06T18:52:00Z"/>
        </w:rPr>
      </w:pPr>
      <w:ins w:id="35" w:author="ysc" w:date="2013-01-06T18:51:00Z">
        <w:r>
          <w:t xml:space="preserve">    &lt;/property&gt;</w:t>
        </w:r>
      </w:ins>
    </w:p>
    <w:p w:rsidR="00810234" w:rsidRDefault="00810234" w:rsidP="008C4814">
      <w:pPr>
        <w:pStyle w:val="a4"/>
        <w:ind w:left="840"/>
      </w:pPr>
      <w:ins w:id="36" w:author="ysc" w:date="2013-01-06T18:52:00Z">
        <w:r>
          <w:rPr>
            <w:rFonts w:hint="eastAsia"/>
          </w:rPr>
          <w:t>编辑</w:t>
        </w:r>
        <w:r>
          <w:rPr>
            <w:rFonts w:hint="eastAsia"/>
          </w:rPr>
          <w:t>conf/</w:t>
        </w:r>
        <w:r w:rsidRPr="00810234">
          <w:t>hadoop-policy.</w:t>
        </w:r>
        <w:proofErr w:type="gramStart"/>
        <w:r w:rsidRPr="00810234">
          <w:t>xml</w:t>
        </w:r>
      </w:ins>
      <w:proofErr w:type="gramEnd"/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8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 xml:space="preserve">vi </w:t>
      </w:r>
      <w:bookmarkStart w:id="37" w:name="conf.2BAC8-hdfs-site.xml:2"/>
      <w:bookmarkEnd w:id="37"/>
      <w:r>
        <w:rPr>
          <w:rFonts w:ascii="courier;monospace" w:hAnsi="courier;monospace"/>
          <w:color w:val="000000"/>
        </w:rPr>
        <w:t>conf/hdfs-site.</w:t>
      </w:r>
      <w:proofErr w:type="gramStart"/>
      <w:r>
        <w:rPr>
          <w:rFonts w:ascii="courier;monospace" w:hAnsi="courier;monospace"/>
          <w:color w:val="000000"/>
        </w:rPr>
        <w:t>xml</w:t>
      </w:r>
      <w:proofErr w:type="gramEnd"/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加入配置：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&lt;name&gt;dfs.name.dir&lt;/name&gt;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</w:t>
      </w:r>
      <w:proofErr w:type="gramEnd"/>
      <w:r>
        <w:rPr>
          <w:rFonts w:ascii="courier;monospace" w:hAnsi="courier;monospace"/>
          <w:color w:val="000000"/>
        </w:rPr>
        <w:t>&gt;/home/ysc/dfs/filesystem/name&lt;/value&gt;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&lt;/property&gt;</w:t>
      </w:r>
    </w:p>
    <w:p w:rsidR="00CB2437" w:rsidRDefault="00CB2437">
      <w:pPr>
        <w:pStyle w:val="a4"/>
        <w:ind w:left="840"/>
      </w:pP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&lt;name&gt;dfs.data.dir&lt;/name&gt;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</w:t>
      </w:r>
      <w:proofErr w:type="gramEnd"/>
      <w:r>
        <w:rPr>
          <w:rFonts w:ascii="courier;monospace" w:hAnsi="courier;monospace"/>
          <w:color w:val="000000"/>
        </w:rPr>
        <w:t>&gt;/home/ysc/dfs/filesystem/data&lt;/value&gt;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&lt;/property&gt;</w:t>
      </w:r>
    </w:p>
    <w:p w:rsidR="00CB2437" w:rsidRDefault="00CB2437">
      <w:pPr>
        <w:pStyle w:val="a4"/>
        <w:ind w:left="840"/>
      </w:pP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name&gt;</w:t>
      </w:r>
      <w:proofErr w:type="gramEnd"/>
      <w:r>
        <w:rPr>
          <w:rFonts w:ascii="courier;monospace" w:hAnsi="courier;monospace"/>
          <w:color w:val="000000"/>
        </w:rPr>
        <w:t>dfs.replication&lt;/name&gt;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value&gt;</w:t>
      </w:r>
      <w:proofErr w:type="gramEnd"/>
      <w:r>
        <w:rPr>
          <w:rFonts w:ascii="courier;monospace" w:hAnsi="courier;monospace"/>
          <w:color w:val="000000"/>
        </w:rPr>
        <w:t>1&lt;/value&gt;</w:t>
      </w:r>
    </w:p>
    <w:p w:rsidR="00CB2437" w:rsidRDefault="00EC271C">
      <w:pPr>
        <w:pStyle w:val="a4"/>
        <w:ind w:left="840"/>
        <w:rPr>
          <w:ins w:id="38" w:author="yangshangchuan" w:date="2013-01-08T18:51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>&lt;/property&gt;</w:t>
      </w:r>
      <w:r>
        <w:rPr>
          <w:rFonts w:ascii="courier;monospace" w:hAnsi="courier;monospace"/>
          <w:color w:val="000000"/>
        </w:rPr>
        <w:tab/>
      </w:r>
    </w:p>
    <w:p w:rsidR="00C66F8B" w:rsidRDefault="00C66F8B">
      <w:pPr>
        <w:pStyle w:val="a4"/>
        <w:ind w:left="840"/>
        <w:rPr>
          <w:ins w:id="39" w:author="yangshangchuan" w:date="2013-01-08T18:51:00Z"/>
          <w:rFonts w:ascii="courier;monospace" w:hAnsi="courier;monospace"/>
          <w:color w:val="000000"/>
        </w:rPr>
      </w:pPr>
    </w:p>
    <w:p w:rsidR="00C66F8B" w:rsidRDefault="00C66F8B" w:rsidP="00C66F8B">
      <w:pPr>
        <w:pStyle w:val="a4"/>
        <w:ind w:left="840"/>
        <w:rPr>
          <w:ins w:id="40" w:author="yangshangchuan" w:date="2013-01-08T18:51:00Z"/>
        </w:rPr>
      </w:pPr>
      <w:ins w:id="41" w:author="yangshangchuan" w:date="2013-01-08T18:51:00Z">
        <w:r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C66F8B" w:rsidRDefault="00C66F8B" w:rsidP="00C66F8B">
      <w:pPr>
        <w:pStyle w:val="a4"/>
        <w:ind w:left="840"/>
        <w:rPr>
          <w:ins w:id="42" w:author="yangshangchuan" w:date="2013-01-08T18:51:00Z"/>
        </w:rPr>
      </w:pPr>
      <w:ins w:id="43" w:author="yangshangchuan" w:date="2013-01-08T18:51:00Z">
        <w:r>
          <w:t xml:space="preserve">  &lt;name&gt;dfs.block.size&lt;/name&gt;</w:t>
        </w:r>
      </w:ins>
    </w:p>
    <w:p w:rsidR="00C66F8B" w:rsidRDefault="00C66F8B" w:rsidP="00C66F8B">
      <w:pPr>
        <w:pStyle w:val="a4"/>
        <w:ind w:left="840"/>
        <w:rPr>
          <w:ins w:id="44" w:author="yangshangchuan" w:date="2013-01-08T18:51:00Z"/>
        </w:rPr>
      </w:pPr>
      <w:ins w:id="45" w:author="yangshangchuan" w:date="2013-01-08T18:51:00Z">
        <w:r>
          <w:t xml:space="preserve">  &lt;</w:t>
        </w:r>
        <w:proofErr w:type="gramStart"/>
        <w:r>
          <w:t>value&gt;</w:t>
        </w:r>
        <w:proofErr w:type="gramEnd"/>
        <w:r>
          <w:t>671088640&lt;/value&gt;</w:t>
        </w:r>
      </w:ins>
    </w:p>
    <w:p w:rsidR="00C66F8B" w:rsidRDefault="00C66F8B" w:rsidP="00C66F8B">
      <w:pPr>
        <w:pStyle w:val="a4"/>
        <w:ind w:left="840"/>
        <w:rPr>
          <w:ins w:id="46" w:author="yangshangchuan" w:date="2013-01-08T18:51:00Z"/>
        </w:rPr>
      </w:pPr>
      <w:ins w:id="47" w:author="yangshangchuan" w:date="2013-01-08T18:51:00Z">
        <w:r>
          <w:t xml:space="preserve">  &lt;</w:t>
        </w:r>
        <w:proofErr w:type="gramStart"/>
        <w:r>
          <w:t>description&gt;</w:t>
        </w:r>
        <w:proofErr w:type="gramEnd"/>
        <w:r>
          <w:t>The default block size for new files.&lt;/description&gt;</w:t>
        </w:r>
      </w:ins>
    </w:p>
    <w:p w:rsidR="00C66F8B" w:rsidRDefault="00C66F8B" w:rsidP="00C66F8B">
      <w:pPr>
        <w:pStyle w:val="a4"/>
        <w:ind w:left="840"/>
      </w:pPr>
      <w:ins w:id="48" w:author="yangshangchuan" w:date="2013-01-08T18:51:00Z">
        <w:r>
          <w:t>&lt;/property&gt;</w:t>
        </w:r>
      </w:ins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9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 xml:space="preserve">vi </w:t>
      </w:r>
      <w:bookmarkStart w:id="49" w:name="conf.2BAC8-mapred-site.xml:1"/>
      <w:bookmarkEnd w:id="49"/>
      <w:r>
        <w:rPr>
          <w:rFonts w:ascii="courier;monospace" w:hAnsi="courier;monospace"/>
          <w:color w:val="000000"/>
        </w:rPr>
        <w:t>conf/mapred-site.</w:t>
      </w:r>
      <w:proofErr w:type="gramStart"/>
      <w:r>
        <w:rPr>
          <w:rFonts w:ascii="courier;monospace" w:hAnsi="courier;monospace"/>
          <w:color w:val="000000"/>
        </w:rPr>
        <w:t>xml</w:t>
      </w:r>
      <w:proofErr w:type="gramEnd"/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加入配置：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&lt;name&gt;mapred.job.tracker&lt;/name&gt;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value&gt;</w:t>
      </w:r>
      <w:proofErr w:type="gramEnd"/>
      <w:r>
        <w:rPr>
          <w:rFonts w:ascii="courier;monospace" w:hAnsi="courier;monospace"/>
          <w:color w:val="000000"/>
          <w:shd w:val="clear" w:color="auto" w:fill="FFFF00"/>
        </w:rPr>
        <w:t>devcluster01</w:t>
      </w:r>
      <w:r>
        <w:rPr>
          <w:rFonts w:ascii="courier;monospace" w:hAnsi="courier;monospace"/>
          <w:color w:val="000000"/>
        </w:rPr>
        <w:t>:9001&lt;/value&gt;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description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</w:t>
      </w:r>
      <w:proofErr w:type="gramStart"/>
      <w:r>
        <w:rPr>
          <w:rFonts w:ascii="courier;monospace" w:hAnsi="courier;monospace"/>
          <w:color w:val="000000"/>
        </w:rPr>
        <w:t>The host and port that the MapReduce job tracker runs at.</w:t>
      </w:r>
      <w:proofErr w:type="gramEnd"/>
      <w:r>
        <w:rPr>
          <w:rFonts w:ascii="courier;monospace" w:hAnsi="courier;monospace"/>
          <w:color w:val="000000"/>
        </w:rPr>
        <w:t xml:space="preserve"> If 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"</w:t>
      </w:r>
      <w:proofErr w:type="gramStart"/>
      <w:r>
        <w:rPr>
          <w:rFonts w:ascii="courier;monospace" w:hAnsi="courier;monospace"/>
          <w:color w:val="000000"/>
        </w:rPr>
        <w:t>local</w:t>
      </w:r>
      <w:proofErr w:type="gramEnd"/>
      <w:r>
        <w:rPr>
          <w:rFonts w:ascii="courier;monospace" w:hAnsi="courier;monospace"/>
          <w:color w:val="000000"/>
        </w:rPr>
        <w:t xml:space="preserve">", then jobs are run in-process as a single map and 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</w:t>
      </w:r>
      <w:proofErr w:type="gramStart"/>
      <w:r>
        <w:rPr>
          <w:rFonts w:ascii="courier;monospace" w:hAnsi="courier;monospace"/>
          <w:color w:val="000000"/>
        </w:rPr>
        <w:t>reduce</w:t>
      </w:r>
      <w:proofErr w:type="gramEnd"/>
      <w:r>
        <w:rPr>
          <w:rFonts w:ascii="courier;monospace" w:hAnsi="courier;monospace"/>
          <w:color w:val="000000"/>
        </w:rPr>
        <w:t xml:space="preserve"> task.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Note 9001 is not the default port.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&lt;/description&gt;</w:t>
      </w:r>
    </w:p>
    <w:p w:rsidR="009D29C1" w:rsidRDefault="00EC271C" w:rsidP="009D29C1">
      <w:pPr>
        <w:pStyle w:val="a4"/>
        <w:ind w:left="840"/>
        <w:rPr>
          <w:ins w:id="50" w:author="yangshangchuan" w:date="2013-01-19T18:00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>&lt;/property&gt;</w:t>
      </w:r>
    </w:p>
    <w:p w:rsidR="00B52F7C" w:rsidRDefault="00B52F7C" w:rsidP="009D29C1">
      <w:pPr>
        <w:pStyle w:val="a4"/>
        <w:ind w:left="840"/>
        <w:rPr>
          <w:ins w:id="51" w:author="yangshangchuan" w:date="2013-01-10T02:14:00Z"/>
          <w:rFonts w:ascii="courier;monospace" w:hAnsi="courier;monospace"/>
          <w:color w:val="000000"/>
        </w:rPr>
      </w:pPr>
    </w:p>
    <w:p w:rsidR="00B52F7C" w:rsidRPr="00B52F7C" w:rsidRDefault="00B52F7C" w:rsidP="00B52F7C">
      <w:pPr>
        <w:pStyle w:val="a4"/>
        <w:ind w:left="840"/>
        <w:rPr>
          <w:ins w:id="52" w:author="yangshangchuan" w:date="2013-01-19T18:00:00Z"/>
          <w:rFonts w:ascii="courier;monospace" w:hAnsi="courier;monospace"/>
          <w:color w:val="000000"/>
        </w:rPr>
      </w:pPr>
      <w:ins w:id="53" w:author="yangshangchuan" w:date="2013-01-19T18:00:00Z">
        <w:r w:rsidRPr="00B52F7C">
          <w:rPr>
            <w:rFonts w:ascii="courier;monospace" w:hAnsi="courier;monospace"/>
            <w:color w:val="000000"/>
          </w:rPr>
          <w:t>&lt;</w:t>
        </w:r>
        <w:proofErr w:type="gramStart"/>
        <w:r w:rsidRPr="00B52F7C">
          <w:rPr>
            <w:rFonts w:ascii="courier;monospace" w:hAnsi="courier;monospace"/>
            <w:color w:val="000000"/>
          </w:rPr>
          <w:t>property</w:t>
        </w:r>
        <w:proofErr w:type="gramEnd"/>
        <w:r w:rsidRPr="00B52F7C">
          <w:rPr>
            <w:rFonts w:ascii="courier;monospace" w:hAnsi="courier;monospace"/>
            <w:color w:val="000000"/>
          </w:rPr>
          <w:t>&gt;</w:t>
        </w:r>
      </w:ins>
    </w:p>
    <w:p w:rsidR="00B52F7C" w:rsidRPr="00B52F7C" w:rsidRDefault="00B52F7C" w:rsidP="00B52F7C">
      <w:pPr>
        <w:pStyle w:val="a4"/>
        <w:ind w:left="840"/>
        <w:rPr>
          <w:ins w:id="54" w:author="yangshangchuan" w:date="2013-01-19T18:00:00Z"/>
          <w:rFonts w:ascii="courier;monospace" w:hAnsi="courier;monospace"/>
          <w:color w:val="000000"/>
        </w:rPr>
      </w:pPr>
      <w:ins w:id="55" w:author="yangshangchuan" w:date="2013-01-19T18:00:00Z">
        <w:r w:rsidRPr="00B52F7C">
          <w:rPr>
            <w:rFonts w:ascii="courier;monospace" w:hAnsi="courier;monospace"/>
            <w:color w:val="000000"/>
          </w:rPr>
          <w:t xml:space="preserve">  &lt;name&gt;mapred.reduce.tasks.speculative.execution&lt;/name&gt;</w:t>
        </w:r>
      </w:ins>
    </w:p>
    <w:p w:rsidR="00B52F7C" w:rsidRPr="00B52F7C" w:rsidRDefault="00B52F7C" w:rsidP="00B52F7C">
      <w:pPr>
        <w:pStyle w:val="a4"/>
        <w:ind w:left="840"/>
        <w:rPr>
          <w:ins w:id="56" w:author="yangshangchuan" w:date="2013-01-19T18:00:00Z"/>
          <w:rFonts w:ascii="courier;monospace" w:hAnsi="courier;monospace"/>
          <w:color w:val="000000"/>
        </w:rPr>
      </w:pPr>
      <w:ins w:id="57" w:author="yangshangchuan" w:date="2013-01-19T18:00:00Z">
        <w:r w:rsidRPr="00B52F7C">
          <w:rPr>
            <w:rFonts w:ascii="courier;monospace" w:hAnsi="courier;monospace"/>
            <w:color w:val="000000"/>
          </w:rPr>
          <w:t xml:space="preserve">  &lt;</w:t>
        </w:r>
        <w:proofErr w:type="gramStart"/>
        <w:r w:rsidRPr="00B52F7C">
          <w:rPr>
            <w:rFonts w:ascii="courier;monospace" w:hAnsi="courier;monospace"/>
            <w:color w:val="000000"/>
          </w:rPr>
          <w:t>value&gt;</w:t>
        </w:r>
        <w:proofErr w:type="gramEnd"/>
        <w:r>
          <w:rPr>
            <w:rFonts w:ascii="courier;monospace" w:hAnsi="courier;monospace" w:hint="eastAsia"/>
            <w:color w:val="000000"/>
          </w:rPr>
          <w:t>false</w:t>
        </w:r>
        <w:r w:rsidRPr="00B52F7C">
          <w:rPr>
            <w:rFonts w:ascii="courier;monospace" w:hAnsi="courier;monospace"/>
            <w:color w:val="000000"/>
          </w:rPr>
          <w:t>&lt;/value&gt;</w:t>
        </w:r>
      </w:ins>
    </w:p>
    <w:p w:rsidR="00B52F7C" w:rsidRPr="00B52F7C" w:rsidRDefault="00B52F7C" w:rsidP="00B52F7C">
      <w:pPr>
        <w:pStyle w:val="a4"/>
        <w:ind w:left="840"/>
        <w:rPr>
          <w:ins w:id="58" w:author="yangshangchuan" w:date="2013-01-19T18:00:00Z"/>
          <w:rFonts w:ascii="courier;monospace" w:hAnsi="courier;monospace"/>
          <w:color w:val="000000"/>
        </w:rPr>
      </w:pPr>
      <w:ins w:id="59" w:author="yangshangchuan" w:date="2013-01-19T18:00:00Z">
        <w:r w:rsidRPr="00B52F7C">
          <w:rPr>
            <w:rFonts w:ascii="courier;monospace" w:hAnsi="courier;monospace"/>
            <w:color w:val="000000"/>
          </w:rPr>
          <w:t xml:space="preserve">  &lt;</w:t>
        </w:r>
        <w:proofErr w:type="gramStart"/>
        <w:r w:rsidRPr="00B52F7C">
          <w:rPr>
            <w:rFonts w:ascii="courier;monospace" w:hAnsi="courier;monospace"/>
            <w:color w:val="000000"/>
          </w:rPr>
          <w:t>description&gt;</w:t>
        </w:r>
        <w:proofErr w:type="gramEnd"/>
        <w:r w:rsidRPr="00B52F7C">
          <w:rPr>
            <w:rFonts w:ascii="courier;monospace" w:hAnsi="courier;monospace"/>
            <w:color w:val="000000"/>
          </w:rPr>
          <w:t xml:space="preserve">If true, then multiple instances of some reduce tasks </w:t>
        </w:r>
      </w:ins>
    </w:p>
    <w:p w:rsidR="00B52F7C" w:rsidRPr="00B52F7C" w:rsidRDefault="00B52F7C" w:rsidP="00B52F7C">
      <w:pPr>
        <w:pStyle w:val="a4"/>
        <w:ind w:left="840"/>
        <w:rPr>
          <w:ins w:id="60" w:author="yangshangchuan" w:date="2013-01-19T18:00:00Z"/>
          <w:rFonts w:ascii="courier;monospace" w:hAnsi="courier;monospace"/>
          <w:color w:val="000000"/>
        </w:rPr>
      </w:pPr>
      <w:ins w:id="61" w:author="yangshangchuan" w:date="2013-01-19T18:00:00Z">
        <w:r w:rsidRPr="00B52F7C">
          <w:rPr>
            <w:rFonts w:ascii="courier;monospace" w:hAnsi="courier;monospace"/>
            <w:color w:val="000000"/>
          </w:rPr>
          <w:t xml:space="preserve">               </w:t>
        </w:r>
        <w:proofErr w:type="gramStart"/>
        <w:r w:rsidRPr="00B52F7C">
          <w:rPr>
            <w:rFonts w:ascii="courier;monospace" w:hAnsi="courier;monospace"/>
            <w:color w:val="000000"/>
          </w:rPr>
          <w:t>may</w:t>
        </w:r>
        <w:proofErr w:type="gramEnd"/>
        <w:r w:rsidRPr="00B52F7C">
          <w:rPr>
            <w:rFonts w:ascii="courier;monospace" w:hAnsi="courier;monospace"/>
            <w:color w:val="000000"/>
          </w:rPr>
          <w:t xml:space="preserve"> be executed in parallel.&lt;/description&gt;</w:t>
        </w:r>
      </w:ins>
    </w:p>
    <w:p w:rsidR="00770549" w:rsidRDefault="00B52F7C" w:rsidP="00B52F7C">
      <w:pPr>
        <w:pStyle w:val="a4"/>
        <w:ind w:left="840"/>
        <w:rPr>
          <w:ins w:id="62" w:author="yangshangchuan" w:date="2013-01-19T18:00:00Z"/>
          <w:rFonts w:ascii="courier;monospace" w:hAnsi="courier;monospace"/>
          <w:color w:val="000000"/>
        </w:rPr>
      </w:pPr>
      <w:ins w:id="63" w:author="yangshangchuan" w:date="2013-01-19T18:00:00Z">
        <w:r w:rsidRPr="00B52F7C">
          <w:rPr>
            <w:rFonts w:ascii="courier;monospace" w:hAnsi="courier;monospace"/>
            <w:color w:val="000000"/>
          </w:rPr>
          <w:t>&lt;/property&gt;</w:t>
        </w:r>
      </w:ins>
    </w:p>
    <w:p w:rsidR="003D3B17" w:rsidRPr="003D3B17" w:rsidRDefault="003D3B17" w:rsidP="003D3B17">
      <w:pPr>
        <w:pStyle w:val="a4"/>
        <w:ind w:left="840"/>
        <w:rPr>
          <w:ins w:id="64" w:author="yangshangchuan" w:date="2013-01-19T18:12:00Z"/>
          <w:rFonts w:ascii="courier;monospace" w:hAnsi="courier;monospace"/>
          <w:color w:val="000000"/>
        </w:rPr>
      </w:pPr>
    </w:p>
    <w:p w:rsidR="003D3B17" w:rsidRPr="003D3B17" w:rsidRDefault="003D3B17" w:rsidP="003D3B17">
      <w:pPr>
        <w:pStyle w:val="a4"/>
        <w:ind w:left="840"/>
        <w:rPr>
          <w:ins w:id="65" w:author="yangshangchuan" w:date="2013-01-19T18:12:00Z"/>
          <w:rFonts w:ascii="courier;monospace" w:hAnsi="courier;monospace"/>
          <w:color w:val="000000"/>
        </w:rPr>
      </w:pPr>
      <w:ins w:id="66" w:author="yangshangchuan" w:date="2013-01-19T18:12:00Z">
        <w:r w:rsidRPr="003D3B17">
          <w:rPr>
            <w:rFonts w:ascii="courier;monospace" w:hAnsi="courier;monospace"/>
            <w:color w:val="000000"/>
          </w:rPr>
          <w:t>&lt;</w:t>
        </w:r>
        <w:proofErr w:type="gramStart"/>
        <w:r w:rsidRPr="003D3B17">
          <w:rPr>
            <w:rFonts w:ascii="courier;monospace" w:hAnsi="courier;monospace"/>
            <w:color w:val="000000"/>
          </w:rPr>
          <w:t>property</w:t>
        </w:r>
        <w:proofErr w:type="gramEnd"/>
        <w:r w:rsidRPr="003D3B17">
          <w:rPr>
            <w:rFonts w:ascii="courier;monospace" w:hAnsi="courier;monospace"/>
            <w:color w:val="000000"/>
          </w:rPr>
          <w:t>&gt;</w:t>
        </w:r>
      </w:ins>
    </w:p>
    <w:p w:rsidR="003D3B17" w:rsidRPr="003D3B17" w:rsidRDefault="003D3B17" w:rsidP="003D3B17">
      <w:pPr>
        <w:pStyle w:val="a4"/>
        <w:ind w:left="840"/>
        <w:rPr>
          <w:ins w:id="67" w:author="yangshangchuan" w:date="2013-01-19T18:12:00Z"/>
          <w:rFonts w:ascii="courier;monospace" w:hAnsi="courier;monospace"/>
          <w:color w:val="000000"/>
        </w:rPr>
      </w:pPr>
      <w:ins w:id="68" w:author="yangshangchuan" w:date="2013-01-19T18:12:00Z">
        <w:r w:rsidRPr="003D3B17">
          <w:rPr>
            <w:rFonts w:ascii="courier;monospace" w:hAnsi="courier;monospace"/>
            <w:color w:val="000000"/>
          </w:rPr>
          <w:t xml:space="preserve">  &lt;name&gt;mapred.map.tasks.speculative.execution&lt;/name&gt;</w:t>
        </w:r>
      </w:ins>
    </w:p>
    <w:p w:rsidR="003D3B17" w:rsidRPr="003D3B17" w:rsidRDefault="003D3B17" w:rsidP="003D3B17">
      <w:pPr>
        <w:pStyle w:val="a4"/>
        <w:ind w:left="840"/>
        <w:rPr>
          <w:ins w:id="69" w:author="yangshangchuan" w:date="2013-01-19T18:12:00Z"/>
          <w:rFonts w:ascii="courier;monospace" w:hAnsi="courier;monospace"/>
          <w:color w:val="000000"/>
        </w:rPr>
      </w:pPr>
      <w:ins w:id="70" w:author="yangshangchuan" w:date="2013-01-19T18:12:00Z">
        <w:r w:rsidRPr="003D3B17">
          <w:rPr>
            <w:rFonts w:ascii="courier;monospace" w:hAnsi="courier;monospace"/>
            <w:color w:val="000000"/>
          </w:rPr>
          <w:t xml:space="preserve">  &lt;</w:t>
        </w:r>
        <w:proofErr w:type="gramStart"/>
        <w:r w:rsidRPr="003D3B17">
          <w:rPr>
            <w:rFonts w:ascii="courier;monospace" w:hAnsi="courier;monospace"/>
            <w:color w:val="000000"/>
          </w:rPr>
          <w:t>value&gt;</w:t>
        </w:r>
        <w:proofErr w:type="gramEnd"/>
        <w:r>
          <w:rPr>
            <w:rFonts w:ascii="courier;monospace" w:hAnsi="courier;monospace" w:hint="eastAsia"/>
            <w:color w:val="000000"/>
          </w:rPr>
          <w:t>false</w:t>
        </w:r>
        <w:r w:rsidRPr="003D3B17">
          <w:rPr>
            <w:rFonts w:ascii="courier;monospace" w:hAnsi="courier;monospace"/>
            <w:color w:val="000000"/>
          </w:rPr>
          <w:t>&lt;/value&gt;</w:t>
        </w:r>
      </w:ins>
    </w:p>
    <w:p w:rsidR="003D3B17" w:rsidRPr="003D3B17" w:rsidRDefault="003D3B17" w:rsidP="003D3B17">
      <w:pPr>
        <w:pStyle w:val="a4"/>
        <w:ind w:left="840"/>
        <w:rPr>
          <w:ins w:id="71" w:author="yangshangchuan" w:date="2013-01-19T18:12:00Z"/>
          <w:rFonts w:ascii="courier;monospace" w:hAnsi="courier;monospace"/>
          <w:color w:val="000000"/>
        </w:rPr>
      </w:pPr>
      <w:ins w:id="72" w:author="yangshangchuan" w:date="2013-01-19T18:12:00Z">
        <w:r w:rsidRPr="003D3B17">
          <w:rPr>
            <w:rFonts w:ascii="courier;monospace" w:hAnsi="courier;monospace"/>
            <w:color w:val="000000"/>
          </w:rPr>
          <w:t xml:space="preserve">  &lt;</w:t>
        </w:r>
        <w:proofErr w:type="gramStart"/>
        <w:r w:rsidRPr="003D3B17">
          <w:rPr>
            <w:rFonts w:ascii="courier;monospace" w:hAnsi="courier;monospace"/>
            <w:color w:val="000000"/>
          </w:rPr>
          <w:t>description&gt;</w:t>
        </w:r>
        <w:proofErr w:type="gramEnd"/>
        <w:r w:rsidRPr="003D3B17">
          <w:rPr>
            <w:rFonts w:ascii="courier;monospace" w:hAnsi="courier;monospace"/>
            <w:color w:val="000000"/>
          </w:rPr>
          <w:t xml:space="preserve">If true, then multiple instances of some map tasks </w:t>
        </w:r>
      </w:ins>
    </w:p>
    <w:p w:rsidR="003D3B17" w:rsidRPr="003D3B17" w:rsidRDefault="003D3B17" w:rsidP="003D3B17">
      <w:pPr>
        <w:pStyle w:val="a4"/>
        <w:ind w:left="840"/>
        <w:rPr>
          <w:ins w:id="73" w:author="yangshangchuan" w:date="2013-01-19T18:12:00Z"/>
          <w:rFonts w:ascii="courier;monospace" w:hAnsi="courier;monospace"/>
          <w:color w:val="000000"/>
        </w:rPr>
      </w:pPr>
      <w:ins w:id="74" w:author="yangshangchuan" w:date="2013-01-19T18:12:00Z">
        <w:r w:rsidRPr="003D3B17">
          <w:rPr>
            <w:rFonts w:ascii="courier;monospace" w:hAnsi="courier;monospace"/>
            <w:color w:val="000000"/>
          </w:rPr>
          <w:lastRenderedPageBreak/>
          <w:t xml:space="preserve">               </w:t>
        </w:r>
        <w:proofErr w:type="gramStart"/>
        <w:r w:rsidRPr="003D3B17">
          <w:rPr>
            <w:rFonts w:ascii="courier;monospace" w:hAnsi="courier;monospace"/>
            <w:color w:val="000000"/>
          </w:rPr>
          <w:t>may</w:t>
        </w:r>
        <w:proofErr w:type="gramEnd"/>
        <w:r w:rsidRPr="003D3B17">
          <w:rPr>
            <w:rFonts w:ascii="courier;monospace" w:hAnsi="courier;monospace"/>
            <w:color w:val="000000"/>
          </w:rPr>
          <w:t xml:space="preserve"> be executed in parallel.&lt;/description&gt;</w:t>
        </w:r>
      </w:ins>
    </w:p>
    <w:p w:rsidR="00B52F7C" w:rsidRDefault="003D3B17" w:rsidP="003D3B17">
      <w:pPr>
        <w:pStyle w:val="a4"/>
        <w:ind w:left="840"/>
        <w:rPr>
          <w:ins w:id="75" w:author="yangshangchuan" w:date="2013-01-19T18:12:00Z"/>
          <w:rFonts w:ascii="courier;monospace" w:hAnsi="courier;monospace"/>
          <w:color w:val="000000"/>
        </w:rPr>
      </w:pPr>
      <w:ins w:id="76" w:author="yangshangchuan" w:date="2013-01-19T18:12:00Z">
        <w:r w:rsidRPr="003D3B17">
          <w:rPr>
            <w:rFonts w:ascii="courier;monospace" w:hAnsi="courier;monospace"/>
            <w:color w:val="000000"/>
          </w:rPr>
          <w:t>&lt;/property&gt;</w:t>
        </w:r>
      </w:ins>
    </w:p>
    <w:p w:rsidR="003D3B17" w:rsidRPr="009D29C1" w:rsidRDefault="003D3B17" w:rsidP="003D3B17">
      <w:pPr>
        <w:pStyle w:val="a4"/>
        <w:ind w:left="840"/>
        <w:rPr>
          <w:ins w:id="77" w:author="ysc" w:date="2012-12-31T08:02:00Z"/>
          <w:rFonts w:ascii="courier;monospace" w:hAnsi="courier;monospace"/>
          <w:color w:val="000000"/>
        </w:rPr>
      </w:pPr>
    </w:p>
    <w:p w:rsidR="009D29C1" w:rsidRPr="009D29C1" w:rsidRDefault="009D29C1" w:rsidP="009D29C1">
      <w:pPr>
        <w:pStyle w:val="a4"/>
        <w:ind w:left="840"/>
        <w:rPr>
          <w:ins w:id="78" w:author="ysc" w:date="2012-12-31T08:02:00Z"/>
          <w:rFonts w:ascii="courier;monospace" w:hAnsi="courier;monospace"/>
          <w:color w:val="000000"/>
        </w:rPr>
      </w:pPr>
      <w:ins w:id="79" w:author="ysc" w:date="2012-12-31T08:02:00Z">
        <w:r w:rsidRPr="009D29C1">
          <w:rPr>
            <w:rFonts w:ascii="courier;monospace" w:hAnsi="courier;monospace"/>
            <w:color w:val="000000"/>
          </w:rPr>
          <w:t>&lt;</w:t>
        </w:r>
        <w:proofErr w:type="gramStart"/>
        <w:r w:rsidRPr="009D29C1">
          <w:rPr>
            <w:rFonts w:ascii="courier;monospace" w:hAnsi="courier;monospace"/>
            <w:color w:val="000000"/>
          </w:rPr>
          <w:t>property</w:t>
        </w:r>
        <w:proofErr w:type="gramEnd"/>
        <w:r w:rsidRPr="009D29C1">
          <w:rPr>
            <w:rFonts w:ascii="courier;monospace" w:hAnsi="courier;monospace"/>
            <w:color w:val="000000"/>
          </w:rPr>
          <w:t xml:space="preserve">&gt; </w:t>
        </w:r>
      </w:ins>
    </w:p>
    <w:p w:rsidR="009D29C1" w:rsidRPr="009D29C1" w:rsidRDefault="009D29C1" w:rsidP="009D29C1">
      <w:pPr>
        <w:pStyle w:val="a4"/>
        <w:ind w:left="840"/>
        <w:rPr>
          <w:ins w:id="80" w:author="ysc" w:date="2012-12-31T08:02:00Z"/>
          <w:rFonts w:ascii="courier;monospace" w:hAnsi="courier;monospace"/>
          <w:color w:val="000000"/>
        </w:rPr>
      </w:pPr>
      <w:ins w:id="81" w:author="ysc" w:date="2012-12-31T08:02:00Z">
        <w:r w:rsidRPr="009D29C1">
          <w:rPr>
            <w:rFonts w:ascii="courier;monospace" w:hAnsi="courier;monospace"/>
            <w:color w:val="000000"/>
          </w:rPr>
          <w:t xml:space="preserve">  &lt;name&gt;mapred.child.java.opts&lt;/name&gt;</w:t>
        </w:r>
      </w:ins>
    </w:p>
    <w:p w:rsidR="009D29C1" w:rsidRPr="009D29C1" w:rsidRDefault="009D29C1" w:rsidP="009D29C1">
      <w:pPr>
        <w:pStyle w:val="a4"/>
        <w:ind w:left="840"/>
        <w:rPr>
          <w:ins w:id="82" w:author="ysc" w:date="2012-12-31T08:02:00Z"/>
          <w:rFonts w:ascii="courier;monospace" w:hAnsi="courier;monospace"/>
          <w:color w:val="000000"/>
        </w:rPr>
      </w:pPr>
      <w:ins w:id="83" w:author="ysc" w:date="2012-12-31T08:02:00Z">
        <w:r w:rsidRPr="009D29C1">
          <w:rPr>
            <w:rFonts w:ascii="courier;monospace" w:hAnsi="courier;monospace"/>
            <w:color w:val="000000"/>
          </w:rPr>
          <w:t xml:space="preserve">  &lt;</w:t>
        </w:r>
        <w:proofErr w:type="gramStart"/>
        <w:r w:rsidRPr="009D29C1">
          <w:rPr>
            <w:rFonts w:ascii="courier;monospace" w:hAnsi="courier;monospace"/>
            <w:color w:val="000000"/>
          </w:rPr>
          <w:t>value</w:t>
        </w:r>
        <w:proofErr w:type="gramEnd"/>
        <w:r w:rsidRPr="009D29C1">
          <w:rPr>
            <w:rFonts w:ascii="courier;monospace" w:hAnsi="courier;monospace"/>
            <w:color w:val="000000"/>
          </w:rPr>
          <w:t>&gt;-Xmx2000m&lt;/value&gt;</w:t>
        </w:r>
      </w:ins>
    </w:p>
    <w:p w:rsidR="00CB2437" w:rsidRDefault="009D29C1" w:rsidP="009D29C1">
      <w:pPr>
        <w:pStyle w:val="a4"/>
        <w:ind w:left="840"/>
        <w:rPr>
          <w:ins w:id="84" w:author="yangshangchuan" w:date="2013-01-10T02:14:00Z"/>
          <w:rFonts w:ascii="courier;monospace" w:hAnsi="courier;monospace"/>
          <w:color w:val="000000"/>
        </w:rPr>
      </w:pPr>
      <w:ins w:id="85" w:author="ysc" w:date="2012-12-31T08:02:00Z">
        <w:r w:rsidRPr="009D29C1">
          <w:rPr>
            <w:rFonts w:ascii="courier;monospace" w:hAnsi="courier;monospace"/>
            <w:color w:val="000000"/>
          </w:rPr>
          <w:t>&lt;/property&gt;</w:t>
        </w:r>
      </w:ins>
    </w:p>
    <w:p w:rsidR="00770549" w:rsidRDefault="00770549" w:rsidP="009D29C1">
      <w:pPr>
        <w:pStyle w:val="a4"/>
        <w:ind w:left="840"/>
      </w:pPr>
    </w:p>
    <w:p w:rsidR="00EB5088" w:rsidRDefault="00EB5088" w:rsidP="00EB5088">
      <w:pPr>
        <w:pStyle w:val="a4"/>
        <w:ind w:left="840"/>
        <w:rPr>
          <w:ins w:id="86" w:author="ysc" w:date="2012-12-26T04:33:00Z"/>
        </w:rPr>
      </w:pPr>
      <w:ins w:id="87" w:author="ysc" w:date="2012-12-26T04:33:00Z">
        <w:r>
          <w:t>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EB5088" w:rsidRDefault="00EB5088" w:rsidP="00EB5088">
      <w:pPr>
        <w:pStyle w:val="a4"/>
        <w:ind w:left="840"/>
        <w:rPr>
          <w:ins w:id="88" w:author="ysc" w:date="2012-12-26T04:33:00Z"/>
        </w:rPr>
      </w:pPr>
      <w:ins w:id="89" w:author="ysc" w:date="2012-12-26T04:33:00Z">
        <w:r>
          <w:t xml:space="preserve">  &lt;name&gt;mapred.tasktracker.map.tasks.maximum&lt;/name&gt;</w:t>
        </w:r>
      </w:ins>
    </w:p>
    <w:p w:rsidR="00EB5088" w:rsidRDefault="00EB5088" w:rsidP="00EB5088">
      <w:pPr>
        <w:pStyle w:val="a4"/>
        <w:ind w:left="840"/>
        <w:rPr>
          <w:ins w:id="90" w:author="ysc" w:date="2013-01-06T18:54:00Z"/>
        </w:rPr>
      </w:pPr>
      <w:ins w:id="91" w:author="ysc" w:date="2012-12-26T04:33:00Z">
        <w:r>
          <w:t xml:space="preserve">  &lt;</w:t>
        </w:r>
        <w:proofErr w:type="gramStart"/>
        <w:r>
          <w:t>value&gt;</w:t>
        </w:r>
        <w:proofErr w:type="gramEnd"/>
        <w:r>
          <w:t>4&lt;/value&gt;</w:t>
        </w:r>
      </w:ins>
    </w:p>
    <w:p w:rsidR="00637B77" w:rsidRDefault="00637B77" w:rsidP="00EB5088">
      <w:pPr>
        <w:pStyle w:val="a4"/>
        <w:ind w:left="840"/>
        <w:rPr>
          <w:ins w:id="92" w:author="ysc" w:date="2013-01-06T18:55:00Z"/>
        </w:rPr>
      </w:pPr>
      <w:ins w:id="93" w:author="ysc" w:date="2013-01-06T18:54:00Z">
        <w:r>
          <w:rPr>
            <w:rFonts w:hint="eastAsia"/>
          </w:rPr>
          <w:t xml:space="preserve">  &lt;</w:t>
        </w:r>
        <w:proofErr w:type="gramStart"/>
        <w:r>
          <w:rPr>
            <w:rFonts w:hint="eastAsia"/>
          </w:rPr>
          <w:t>des</w:t>
        </w:r>
      </w:ins>
      <w:ins w:id="94" w:author="ysc" w:date="2013-01-06T18:55:00Z">
        <w:r>
          <w:rPr>
            <w:rFonts w:hint="eastAsia"/>
          </w:rPr>
          <w:t>cription</w:t>
        </w:r>
        <w:proofErr w:type="gramEnd"/>
        <w:r>
          <w:rPr>
            <w:rFonts w:hint="eastAsia"/>
          </w:rPr>
          <w:t>&gt;</w:t>
        </w:r>
      </w:ins>
    </w:p>
    <w:p w:rsidR="00637B77" w:rsidRDefault="00637B77" w:rsidP="00EB5088">
      <w:pPr>
        <w:pStyle w:val="a4"/>
        <w:ind w:left="840"/>
        <w:rPr>
          <w:ins w:id="95" w:author="ysc" w:date="2013-01-06T18:55:00Z"/>
        </w:rPr>
      </w:pPr>
      <w:ins w:id="96" w:author="ysc" w:date="2013-01-06T18:55:00Z">
        <w:r>
          <w:rPr>
            <w:rFonts w:hint="eastAsia"/>
          </w:rPr>
          <w:t xml:space="preserve">    </w:t>
        </w:r>
        <w:proofErr w:type="gramStart"/>
        <w:r>
          <w:rPr>
            <w:rFonts w:hint="eastAsia"/>
          </w:rPr>
          <w:t>the</w:t>
        </w:r>
        <w:proofErr w:type="gramEnd"/>
        <w:r>
          <w:rPr>
            <w:rFonts w:hint="eastAsia"/>
          </w:rPr>
          <w:t xml:space="preserve"> core number of host</w:t>
        </w:r>
      </w:ins>
    </w:p>
    <w:p w:rsidR="00637B77" w:rsidRDefault="00637B77" w:rsidP="00EB5088">
      <w:pPr>
        <w:pStyle w:val="a4"/>
        <w:ind w:left="840"/>
        <w:rPr>
          <w:ins w:id="97" w:author="ysc" w:date="2012-12-26T04:33:00Z"/>
        </w:rPr>
      </w:pPr>
      <w:ins w:id="98" w:author="ysc" w:date="2013-01-06T18:55:00Z">
        <w:r>
          <w:rPr>
            <w:rFonts w:hint="eastAsia"/>
          </w:rPr>
          <w:t xml:space="preserve">  &lt;/description&gt;</w:t>
        </w:r>
      </w:ins>
    </w:p>
    <w:p w:rsidR="00D52F6B" w:rsidRDefault="00EB5088" w:rsidP="00A05F54">
      <w:pPr>
        <w:pStyle w:val="a4"/>
        <w:ind w:left="840"/>
        <w:rPr>
          <w:ins w:id="99" w:author="yangshangchuan" w:date="2013-01-10T02:14:00Z"/>
        </w:rPr>
      </w:pPr>
      <w:ins w:id="100" w:author="ysc" w:date="2012-12-26T04:33:00Z">
        <w:r>
          <w:t xml:space="preserve">&lt;/property&gt; </w:t>
        </w:r>
      </w:ins>
    </w:p>
    <w:p w:rsidR="00770549" w:rsidRDefault="00770549" w:rsidP="00A05F54">
      <w:pPr>
        <w:pStyle w:val="a4"/>
        <w:ind w:left="840"/>
      </w:pP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 xml:space="preserve">&gt; 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&lt;name&gt;mapred.map.tasks&lt;/name&gt;</w:t>
      </w:r>
    </w:p>
    <w:p w:rsidR="00D52F6B" w:rsidRDefault="00EC271C" w:rsidP="00D52F6B">
      <w:pPr>
        <w:pStyle w:val="a4"/>
        <w:ind w:left="840"/>
        <w:rPr>
          <w:ins w:id="101" w:author="yangshangchuan" w:date="2013-01-08T19:53:00Z"/>
        </w:rPr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value&gt;</w:t>
      </w:r>
      <w:proofErr w:type="gramEnd"/>
      <w:r>
        <w:rPr>
          <w:rFonts w:ascii="courier;monospace" w:hAnsi="courier;monospace"/>
          <w:color w:val="000000"/>
        </w:rPr>
        <w:t>4&lt;/value&gt;</w:t>
      </w:r>
    </w:p>
    <w:p w:rsidR="00637B77" w:rsidRDefault="00D52F6B" w:rsidP="00D52F6B">
      <w:pPr>
        <w:pStyle w:val="a4"/>
        <w:ind w:left="840"/>
        <w:rPr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>&lt;/property&gt;</w:t>
      </w:r>
    </w:p>
    <w:p w:rsidR="00D52F6B" w:rsidRDefault="00D52F6B" w:rsidP="00D52F6B">
      <w:pPr>
        <w:pStyle w:val="a4"/>
        <w:ind w:left="840"/>
        <w:rPr>
          <w:ins w:id="102" w:author="ysc" w:date="2013-01-06T18:56:00Z"/>
        </w:rPr>
      </w:pPr>
    </w:p>
    <w:p w:rsidR="00637B77" w:rsidRDefault="00637B77" w:rsidP="00637B77">
      <w:pPr>
        <w:pStyle w:val="a4"/>
        <w:ind w:left="840"/>
        <w:rPr>
          <w:ins w:id="103" w:author="ysc" w:date="2013-01-06T18:56:00Z"/>
        </w:rPr>
      </w:pPr>
      <w:ins w:id="104" w:author="ysc" w:date="2013-01-06T18:56:00Z">
        <w:r>
          <w:t>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637B77" w:rsidRDefault="00637B77" w:rsidP="00637B77">
      <w:pPr>
        <w:pStyle w:val="a4"/>
        <w:ind w:left="840"/>
        <w:rPr>
          <w:ins w:id="105" w:author="ysc" w:date="2013-01-06T18:56:00Z"/>
        </w:rPr>
      </w:pPr>
      <w:ins w:id="106" w:author="ysc" w:date="2013-01-06T18:56:00Z">
        <w:r>
          <w:t xml:space="preserve">  &lt;name&gt;mapred.tasktracker.reduce.tasks.maximum&lt;/name&gt;</w:t>
        </w:r>
      </w:ins>
    </w:p>
    <w:p w:rsidR="00CB2437" w:rsidRDefault="00637B77" w:rsidP="00D52F6B">
      <w:pPr>
        <w:pStyle w:val="a4"/>
        <w:ind w:left="840"/>
      </w:pPr>
      <w:ins w:id="107" w:author="ysc" w:date="2013-01-06T18:56:00Z">
        <w:r>
          <w:t xml:space="preserve">  &lt;</w:t>
        </w:r>
        <w:proofErr w:type="gramStart"/>
        <w:r>
          <w:t>value&gt;</w:t>
        </w:r>
        <w:proofErr w:type="gramEnd"/>
        <w:r>
          <w:t>4&lt;/value&gt;</w:t>
        </w:r>
      </w:ins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</w:t>
      </w:r>
      <w:r w:rsidR="00D52F6B">
        <w:rPr>
          <w:rFonts w:ascii="courier;monospace" w:hAnsi="courier;monospace" w:hint="eastAsia"/>
          <w:color w:val="000000"/>
        </w:rPr>
        <w:t xml:space="preserve">  </w:t>
      </w: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description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</w:t>
      </w:r>
      <w:proofErr w:type="gramStart"/>
      <w:r>
        <w:rPr>
          <w:rFonts w:ascii="courier;monospace" w:hAnsi="courier;monospace"/>
          <w:color w:val="000000"/>
        </w:rPr>
        <w:t>define</w:t>
      </w:r>
      <w:proofErr w:type="gramEnd"/>
      <w:r>
        <w:rPr>
          <w:rFonts w:ascii="courier;monospace" w:hAnsi="courier;monospace"/>
          <w:color w:val="000000"/>
        </w:rPr>
        <w:t xml:space="preserve"> mapred.map tasks to be number of slave hosts</w:t>
      </w:r>
      <w:ins w:id="108" w:author="ysc" w:date="2013-01-06T18:53:00Z">
        <w:r w:rsidR="00637B77">
          <w:rPr>
            <w:rFonts w:ascii="courier;monospace" w:hAnsi="courier;monospace" w:hint="eastAsia"/>
            <w:color w:val="000000"/>
          </w:rPr>
          <w:t>.the best number is the  number of slave hosts plus the core</w:t>
        </w:r>
      </w:ins>
      <w:ins w:id="109" w:author="ysc" w:date="2013-01-06T18:54:00Z">
        <w:r w:rsidR="00637B77">
          <w:rPr>
            <w:rFonts w:ascii="courier;monospace" w:hAnsi="courier;monospace" w:hint="eastAsia"/>
            <w:color w:val="000000"/>
          </w:rPr>
          <w:t xml:space="preserve"> numbers</w:t>
        </w:r>
      </w:ins>
      <w:ins w:id="110" w:author="ysc" w:date="2013-01-06T18:53:00Z">
        <w:r w:rsidR="00637B77">
          <w:rPr>
            <w:rFonts w:ascii="courier;monospace" w:hAnsi="courier;monospace" w:hint="eastAsia"/>
            <w:color w:val="000000"/>
          </w:rPr>
          <w:t xml:space="preserve"> of per host</w:t>
        </w:r>
      </w:ins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</w:t>
      </w:r>
      <w:r w:rsidR="00D52F6B">
        <w:rPr>
          <w:rFonts w:ascii="courier;monospace" w:hAnsi="courier;monospace" w:hint="eastAsia"/>
          <w:color w:val="000000"/>
        </w:rPr>
        <w:t xml:space="preserve">  </w:t>
      </w:r>
      <w:r>
        <w:rPr>
          <w:rFonts w:ascii="courier;monospace" w:hAnsi="courier;monospace"/>
          <w:color w:val="000000"/>
        </w:rPr>
        <w:t xml:space="preserve">&lt;/description&gt; </w:t>
      </w:r>
    </w:p>
    <w:p w:rsidR="00D52F6B" w:rsidRDefault="00D52F6B" w:rsidP="00D52F6B">
      <w:pPr>
        <w:pStyle w:val="a4"/>
        <w:ind w:left="840"/>
      </w:pPr>
      <w:ins w:id="111" w:author="ysc" w:date="2012-12-26T04:33:00Z">
        <w:r>
          <w:t>&lt;/property&gt;</w:t>
        </w:r>
      </w:ins>
    </w:p>
    <w:p w:rsidR="00CB2437" w:rsidRDefault="00CB2437">
      <w:pPr>
        <w:pStyle w:val="a4"/>
        <w:ind w:left="840"/>
      </w:pP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 xml:space="preserve">&gt; 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&lt;name&gt;mapred.reduce.tasks&lt;/name&gt;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value&gt;</w:t>
      </w:r>
      <w:proofErr w:type="gramEnd"/>
      <w:r>
        <w:rPr>
          <w:rFonts w:ascii="courier;monospace" w:hAnsi="courier;monospace"/>
          <w:color w:val="000000"/>
        </w:rPr>
        <w:t>4&lt;/value&gt;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description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Pr="00637B77" w:rsidRDefault="00EC271C" w:rsidP="00D52F6B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  </w:t>
      </w:r>
      <w:proofErr w:type="gramStart"/>
      <w:r>
        <w:rPr>
          <w:rFonts w:ascii="courier;monospace" w:hAnsi="courier;monospace"/>
          <w:color w:val="000000"/>
        </w:rPr>
        <w:t>define</w:t>
      </w:r>
      <w:proofErr w:type="gramEnd"/>
      <w:r>
        <w:rPr>
          <w:rFonts w:ascii="courier;monospace" w:hAnsi="courier;monospace"/>
          <w:color w:val="000000"/>
        </w:rPr>
        <w:t xml:space="preserve"> mapred.reduce tasks to be number of slave hosts</w:t>
      </w:r>
      <w:ins w:id="112" w:author="ysc" w:date="2013-01-06T18:54:00Z">
        <w:r w:rsidR="00637B77">
          <w:rPr>
            <w:rFonts w:ascii="courier;monospace" w:hAnsi="courier;monospace" w:hint="eastAsia"/>
            <w:color w:val="000000"/>
          </w:rPr>
          <w:t>.the best number is the  number of slave hosts plus the core numbers of per host</w:t>
        </w:r>
      </w:ins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&lt;/description&gt; </w:t>
      </w:r>
    </w:p>
    <w:p w:rsidR="00CB2437" w:rsidRDefault="00EC271C">
      <w:pPr>
        <w:pStyle w:val="a4"/>
        <w:ind w:left="840"/>
        <w:rPr>
          <w:ins w:id="113" w:author="yangshangchuan" w:date="2013-01-10T02:14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 xml:space="preserve">&lt;/property&gt; </w:t>
      </w:r>
    </w:p>
    <w:p w:rsidR="00770549" w:rsidRDefault="00770549">
      <w:pPr>
        <w:pStyle w:val="a4"/>
        <w:ind w:left="840"/>
      </w:pPr>
    </w:p>
    <w:p w:rsidR="00770549" w:rsidRDefault="00770549" w:rsidP="00770549">
      <w:pPr>
        <w:pStyle w:val="a4"/>
        <w:ind w:left="840"/>
        <w:rPr>
          <w:ins w:id="114" w:author="yangshangchuan" w:date="2013-01-10T02:13:00Z"/>
        </w:rPr>
      </w:pPr>
      <w:ins w:id="115" w:author="yangshangchuan" w:date="2013-01-10T02:13:00Z">
        <w:r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770549" w:rsidRDefault="00770549" w:rsidP="00770549">
      <w:pPr>
        <w:pStyle w:val="a4"/>
        <w:ind w:left="840"/>
        <w:rPr>
          <w:ins w:id="116" w:author="yangshangchuan" w:date="2013-01-10T02:13:00Z"/>
        </w:rPr>
      </w:pPr>
      <w:ins w:id="117" w:author="yangshangchuan" w:date="2013-01-10T02:13:00Z">
        <w:r>
          <w:t xml:space="preserve">  &lt;name&gt;mapred.output.compression.type&lt;/name&gt;</w:t>
        </w:r>
      </w:ins>
    </w:p>
    <w:p w:rsidR="00770549" w:rsidRDefault="00770549" w:rsidP="00770549">
      <w:pPr>
        <w:pStyle w:val="a4"/>
        <w:ind w:left="840"/>
        <w:rPr>
          <w:ins w:id="118" w:author="yangshangchuan" w:date="2013-01-10T02:13:00Z"/>
        </w:rPr>
      </w:pPr>
      <w:ins w:id="119" w:author="yangshangchuan" w:date="2013-01-10T02:13:00Z">
        <w:r>
          <w:t xml:space="preserve">  &lt;</w:t>
        </w:r>
        <w:proofErr w:type="gramStart"/>
        <w:r>
          <w:t>value&gt;</w:t>
        </w:r>
        <w:proofErr w:type="gramEnd"/>
        <w:r>
          <w:t>BLOCK&lt;/value&gt;</w:t>
        </w:r>
      </w:ins>
    </w:p>
    <w:p w:rsidR="00770549" w:rsidRDefault="00770549" w:rsidP="00770549">
      <w:pPr>
        <w:pStyle w:val="a4"/>
        <w:ind w:left="840"/>
        <w:rPr>
          <w:ins w:id="120" w:author="yangshangchuan" w:date="2013-01-10T02:13:00Z"/>
        </w:rPr>
      </w:pPr>
      <w:ins w:id="121" w:author="yangshangchuan" w:date="2013-01-10T02:13:00Z">
        <w:r>
          <w:t xml:space="preserve">  &lt;</w:t>
        </w:r>
        <w:proofErr w:type="gramStart"/>
        <w:r>
          <w:t>description&gt;</w:t>
        </w:r>
        <w:proofErr w:type="gramEnd"/>
        <w:r>
          <w:t>If the job outputs are to compressed as SequenceFiles, how should</w:t>
        </w:r>
        <w:r>
          <w:rPr>
            <w:rFonts w:hint="eastAsia"/>
          </w:rPr>
          <w:t xml:space="preserve"> </w:t>
        </w:r>
        <w:r>
          <w:t xml:space="preserve">they be compressed? </w:t>
        </w:r>
        <w:proofErr w:type="gramStart"/>
        <w:r>
          <w:t>Should be one of NONE, RECORD or BLOCK.</w:t>
        </w:r>
        <w:proofErr w:type="gramEnd"/>
      </w:ins>
    </w:p>
    <w:p w:rsidR="00770549" w:rsidRDefault="00770549" w:rsidP="00770549">
      <w:pPr>
        <w:pStyle w:val="a4"/>
        <w:ind w:left="840"/>
        <w:rPr>
          <w:ins w:id="122" w:author="yangshangchuan" w:date="2013-01-10T02:13:00Z"/>
        </w:rPr>
      </w:pPr>
      <w:ins w:id="123" w:author="yangshangchuan" w:date="2013-01-10T02:13:00Z">
        <w:r>
          <w:t xml:space="preserve">  &lt;/description&gt;</w:t>
        </w:r>
      </w:ins>
    </w:p>
    <w:p w:rsidR="00CB2437" w:rsidRDefault="00770549" w:rsidP="00770549">
      <w:pPr>
        <w:pStyle w:val="a4"/>
        <w:ind w:left="840"/>
        <w:rPr>
          <w:ins w:id="124" w:author="yangshangchuan" w:date="2013-01-10T02:14:00Z"/>
        </w:rPr>
      </w:pPr>
      <w:ins w:id="125" w:author="yangshangchuan" w:date="2013-01-10T02:13:00Z">
        <w:r>
          <w:t>&lt;/property&gt;</w:t>
        </w:r>
      </w:ins>
    </w:p>
    <w:p w:rsidR="00770549" w:rsidRDefault="00770549" w:rsidP="00770549">
      <w:pPr>
        <w:pStyle w:val="a4"/>
        <w:ind w:left="840"/>
        <w:rPr>
          <w:ins w:id="126" w:author="yangshangchuan" w:date="2013-01-10T02:13:00Z"/>
        </w:rPr>
      </w:pPr>
    </w:p>
    <w:p w:rsidR="00770549" w:rsidRDefault="00770549" w:rsidP="00770549">
      <w:pPr>
        <w:pStyle w:val="a4"/>
        <w:ind w:left="840"/>
        <w:rPr>
          <w:ins w:id="127" w:author="yangshangchuan" w:date="2013-01-10T02:13:00Z"/>
        </w:rPr>
      </w:pPr>
      <w:ins w:id="128" w:author="yangshangchuan" w:date="2013-01-10T02:13:00Z">
        <w:r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770549" w:rsidRDefault="00770549" w:rsidP="00770549">
      <w:pPr>
        <w:pStyle w:val="a4"/>
        <w:ind w:left="840"/>
        <w:rPr>
          <w:ins w:id="129" w:author="yangshangchuan" w:date="2013-01-10T02:13:00Z"/>
        </w:rPr>
      </w:pPr>
      <w:ins w:id="130" w:author="yangshangchuan" w:date="2013-01-10T02:13:00Z">
        <w:r>
          <w:t xml:space="preserve">  &lt;name&gt;mapred.output.compress&lt;/name&gt;</w:t>
        </w:r>
      </w:ins>
    </w:p>
    <w:p w:rsidR="00770549" w:rsidRDefault="00770549" w:rsidP="00770549">
      <w:pPr>
        <w:pStyle w:val="a4"/>
        <w:ind w:left="840"/>
        <w:rPr>
          <w:ins w:id="131" w:author="yangshangchuan" w:date="2013-01-10T02:13:00Z"/>
        </w:rPr>
      </w:pPr>
      <w:ins w:id="132" w:author="yangshangchuan" w:date="2013-01-10T02:13:00Z">
        <w:r>
          <w:lastRenderedPageBreak/>
          <w:t xml:space="preserve">  &lt;</w:t>
        </w:r>
        <w:proofErr w:type="gramStart"/>
        <w:r>
          <w:t>value&gt;</w:t>
        </w:r>
        <w:proofErr w:type="gramEnd"/>
        <w:r>
          <w:t>true&lt;/value&gt;</w:t>
        </w:r>
      </w:ins>
    </w:p>
    <w:p w:rsidR="00770549" w:rsidRDefault="00770549" w:rsidP="00770549">
      <w:pPr>
        <w:pStyle w:val="a4"/>
        <w:ind w:left="840"/>
        <w:rPr>
          <w:ins w:id="133" w:author="yangshangchuan" w:date="2013-01-10T02:13:00Z"/>
        </w:rPr>
      </w:pPr>
      <w:ins w:id="134" w:author="yangshangchuan" w:date="2013-01-10T02:13:00Z">
        <w:r>
          <w:t xml:space="preserve">  &lt;</w:t>
        </w:r>
        <w:proofErr w:type="gramStart"/>
        <w:r>
          <w:t>description&gt;</w:t>
        </w:r>
        <w:proofErr w:type="gramEnd"/>
        <w:r>
          <w:t>Should the job outputs be compressed?</w:t>
        </w:r>
      </w:ins>
    </w:p>
    <w:p w:rsidR="00770549" w:rsidRDefault="00770549" w:rsidP="00770549">
      <w:pPr>
        <w:pStyle w:val="a4"/>
        <w:ind w:left="840"/>
        <w:rPr>
          <w:ins w:id="135" w:author="yangshangchuan" w:date="2013-01-10T02:13:00Z"/>
        </w:rPr>
      </w:pPr>
      <w:ins w:id="136" w:author="yangshangchuan" w:date="2013-01-10T02:13:00Z">
        <w:r>
          <w:t xml:space="preserve">  &lt;/description&gt;</w:t>
        </w:r>
      </w:ins>
    </w:p>
    <w:p w:rsidR="00770549" w:rsidRDefault="00770549" w:rsidP="00770549">
      <w:pPr>
        <w:pStyle w:val="a4"/>
        <w:ind w:left="840"/>
        <w:rPr>
          <w:ins w:id="137" w:author="yangshangchuan" w:date="2013-01-10T02:13:00Z"/>
        </w:rPr>
      </w:pPr>
      <w:ins w:id="138" w:author="yangshangchuan" w:date="2013-01-10T02:13:00Z">
        <w:r>
          <w:t>&lt;/property&gt;</w:t>
        </w:r>
      </w:ins>
    </w:p>
    <w:p w:rsidR="00770549" w:rsidRDefault="00770549" w:rsidP="00770549">
      <w:pPr>
        <w:pStyle w:val="a4"/>
        <w:ind w:left="840"/>
        <w:rPr>
          <w:ins w:id="139" w:author="yangshangchuan" w:date="2013-01-10T02:13:00Z"/>
        </w:rPr>
      </w:pPr>
    </w:p>
    <w:p w:rsidR="00770549" w:rsidRDefault="00770549" w:rsidP="00770549">
      <w:pPr>
        <w:pStyle w:val="a4"/>
        <w:ind w:left="840"/>
        <w:rPr>
          <w:ins w:id="140" w:author="yangshangchuan" w:date="2013-01-10T02:13:00Z"/>
        </w:rPr>
      </w:pPr>
      <w:ins w:id="141" w:author="yangshangchuan" w:date="2013-01-10T02:13:00Z">
        <w:r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770549" w:rsidRDefault="00770549" w:rsidP="00770549">
      <w:pPr>
        <w:pStyle w:val="a4"/>
        <w:ind w:left="840"/>
        <w:rPr>
          <w:ins w:id="142" w:author="yangshangchuan" w:date="2013-01-10T02:13:00Z"/>
        </w:rPr>
      </w:pPr>
      <w:ins w:id="143" w:author="yangshangchuan" w:date="2013-01-10T02:13:00Z">
        <w:r>
          <w:t xml:space="preserve">  &lt;name&gt;mapred.compress.map.output&lt;/name&gt;</w:t>
        </w:r>
      </w:ins>
    </w:p>
    <w:p w:rsidR="00770549" w:rsidRDefault="00770549" w:rsidP="00770549">
      <w:pPr>
        <w:pStyle w:val="a4"/>
        <w:ind w:left="840"/>
        <w:rPr>
          <w:ins w:id="144" w:author="yangshangchuan" w:date="2013-01-10T02:13:00Z"/>
        </w:rPr>
      </w:pPr>
      <w:ins w:id="145" w:author="yangshangchuan" w:date="2013-01-10T02:13:00Z">
        <w:r>
          <w:t xml:space="preserve">  &lt;</w:t>
        </w:r>
        <w:proofErr w:type="gramStart"/>
        <w:r>
          <w:t>value&gt;</w:t>
        </w:r>
        <w:proofErr w:type="gramEnd"/>
        <w:r>
          <w:t>true&lt;/value&gt;</w:t>
        </w:r>
      </w:ins>
    </w:p>
    <w:p w:rsidR="00770549" w:rsidRDefault="00770549" w:rsidP="00770549">
      <w:pPr>
        <w:pStyle w:val="a4"/>
        <w:ind w:left="840"/>
        <w:rPr>
          <w:ins w:id="146" w:author="yangshangchuan" w:date="2013-01-10T02:13:00Z"/>
        </w:rPr>
      </w:pPr>
      <w:ins w:id="147" w:author="yangshangchuan" w:date="2013-01-10T02:13:00Z">
        <w:r>
          <w:t xml:space="preserve">  &lt;</w:t>
        </w:r>
        <w:proofErr w:type="gramStart"/>
        <w:r>
          <w:t>description&gt;</w:t>
        </w:r>
        <w:proofErr w:type="gramEnd"/>
        <w:r>
          <w:t>Should the outputs of the maps be compressed before being</w:t>
        </w:r>
      </w:ins>
      <w:ins w:id="148" w:author="yangshangchuan" w:date="2013-01-10T02:14:00Z">
        <w:r>
          <w:rPr>
            <w:rFonts w:hint="eastAsia"/>
          </w:rPr>
          <w:t xml:space="preserve"> </w:t>
        </w:r>
      </w:ins>
      <w:ins w:id="149" w:author="yangshangchuan" w:date="2013-01-10T02:13:00Z">
        <w:r>
          <w:t xml:space="preserve">               sent across the network. </w:t>
        </w:r>
        <w:proofErr w:type="gramStart"/>
        <w:r>
          <w:t>Uses SequenceFile compression.</w:t>
        </w:r>
        <w:proofErr w:type="gramEnd"/>
      </w:ins>
    </w:p>
    <w:p w:rsidR="00770549" w:rsidRDefault="00770549" w:rsidP="00770549">
      <w:pPr>
        <w:pStyle w:val="a4"/>
        <w:ind w:left="840"/>
        <w:rPr>
          <w:ins w:id="150" w:author="yangshangchuan" w:date="2013-01-10T02:13:00Z"/>
        </w:rPr>
      </w:pPr>
      <w:ins w:id="151" w:author="yangshangchuan" w:date="2013-01-10T02:13:00Z">
        <w:r>
          <w:t xml:space="preserve">  &lt;/description&gt;</w:t>
        </w:r>
      </w:ins>
    </w:p>
    <w:p w:rsidR="00770549" w:rsidRDefault="00770549" w:rsidP="00770549">
      <w:pPr>
        <w:pStyle w:val="a4"/>
        <w:ind w:left="840"/>
        <w:rPr>
          <w:ins w:id="152" w:author="yangshangchuan" w:date="2013-01-10T02:13:00Z"/>
        </w:rPr>
      </w:pPr>
      <w:ins w:id="153" w:author="yangshangchuan" w:date="2013-01-10T02:13:00Z">
        <w:r>
          <w:t>&lt;/property&gt;</w:t>
        </w:r>
      </w:ins>
    </w:p>
    <w:p w:rsidR="00770549" w:rsidRDefault="00770549" w:rsidP="00770549">
      <w:pPr>
        <w:pStyle w:val="a4"/>
        <w:ind w:left="840"/>
      </w:pP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&lt;name&gt;mapred.system.dir&lt;/name&gt;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</w:t>
      </w:r>
      <w:proofErr w:type="gramEnd"/>
      <w:r>
        <w:rPr>
          <w:rFonts w:ascii="courier;monospace" w:hAnsi="courier;monospace"/>
          <w:color w:val="000000"/>
        </w:rPr>
        <w:t>&gt;/home/ysc/mapreduce/system&lt;/value&gt;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&lt;/property&gt;</w:t>
      </w:r>
    </w:p>
    <w:p w:rsidR="00CB2437" w:rsidRDefault="00CB2437">
      <w:pPr>
        <w:pStyle w:val="a4"/>
        <w:ind w:left="840"/>
      </w:pP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</w:t>
      </w:r>
      <w:proofErr w:type="gramStart"/>
      <w:r>
        <w:rPr>
          <w:rFonts w:ascii="courier;monospace" w:hAnsi="courier;monospace"/>
          <w:color w:val="000000"/>
        </w:rPr>
        <w:t>property</w:t>
      </w:r>
      <w:proofErr w:type="gramEnd"/>
      <w:r>
        <w:rPr>
          <w:rFonts w:ascii="courier;monospace" w:hAnsi="courier;monospace"/>
          <w:color w:val="000000"/>
        </w:rPr>
        <w:t>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&lt;name&gt;mapred.local.dir&lt;/name&gt;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 xml:space="preserve">  &lt;</w:t>
      </w:r>
      <w:proofErr w:type="gramStart"/>
      <w:r>
        <w:rPr>
          <w:rFonts w:ascii="courier;monospace" w:hAnsi="courier;monospace"/>
          <w:color w:val="000000"/>
        </w:rPr>
        <w:t>value</w:t>
      </w:r>
      <w:proofErr w:type="gramEnd"/>
      <w:r>
        <w:rPr>
          <w:rFonts w:ascii="courier;monospace" w:hAnsi="courier;monospace"/>
          <w:color w:val="000000"/>
        </w:rPr>
        <w:t>&gt;/home/ysc/mapreduce/local&lt;/value&gt;</w:t>
      </w:r>
    </w:p>
    <w:p w:rsidR="00CB2437" w:rsidRDefault="00EC271C">
      <w:pPr>
        <w:pStyle w:val="a4"/>
        <w:ind w:left="840"/>
      </w:pPr>
      <w:r>
        <w:rPr>
          <w:rFonts w:ascii="courier;monospace" w:hAnsi="courier;monospace"/>
          <w:color w:val="000000"/>
        </w:rPr>
        <w:t>&lt;/property&gt;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10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vi conf/hadoop-env.</w:t>
      </w:r>
      <w:proofErr w:type="gramStart"/>
      <w:r>
        <w:rPr>
          <w:rFonts w:ascii="courier;monospace" w:hAnsi="courier;monospace"/>
          <w:color w:val="000000"/>
        </w:rPr>
        <w:t>sh</w:t>
      </w:r>
      <w:proofErr w:type="gramEnd"/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追加：</w:t>
      </w:r>
    </w:p>
    <w:p w:rsidR="00CB2437" w:rsidRDefault="00EC271C">
      <w:pPr>
        <w:pStyle w:val="a4"/>
        <w:ind w:left="840"/>
      </w:pPr>
      <w:proofErr w:type="gramStart"/>
      <w:r>
        <w:t>export</w:t>
      </w:r>
      <w:proofErr w:type="gramEnd"/>
      <w:r>
        <w:t xml:space="preserve"> JAVA_HOME=/home/ysc/jdk1.7.0_05</w:t>
      </w:r>
    </w:p>
    <w:p w:rsidR="00CB2437" w:rsidRDefault="005828C2">
      <w:pPr>
        <w:pStyle w:val="a4"/>
        <w:rPr>
          <w:ins w:id="154" w:author="yangshangchuan" w:date="2013-01-19T22:08:00Z"/>
        </w:rPr>
      </w:pPr>
      <w:ins w:id="155" w:author="ysc" w:date="2012-12-30T04:56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5828C2">
          <w:t>export</w:t>
        </w:r>
        <w:proofErr w:type="gramEnd"/>
        <w:r w:rsidRPr="005828C2">
          <w:t xml:space="preserve"> HADOOP_HEAPSIZE=2000</w:t>
        </w:r>
      </w:ins>
    </w:p>
    <w:p w:rsidR="002202B8" w:rsidRDefault="002202B8" w:rsidP="002202B8">
      <w:pPr>
        <w:pStyle w:val="a4"/>
        <w:rPr>
          <w:ins w:id="156" w:author="yangshangchuan" w:date="2013-01-19T22:08:00Z"/>
        </w:rPr>
      </w:pPr>
      <w:ins w:id="157" w:author="yangshangchuan" w:date="2013-01-19T22:08:00Z">
        <w:r>
          <w:rPr>
            <w:rFonts w:hint="eastAsia"/>
          </w:rPr>
          <w:tab/>
        </w:r>
        <w:r>
          <w:rPr>
            <w:rFonts w:hint="eastAsia"/>
          </w:rPr>
          <w:tab/>
          <w:t>#</w:t>
        </w:r>
        <w:r>
          <w:rPr>
            <w:rFonts w:hint="eastAsia"/>
          </w:rPr>
          <w:t>替换掉默认的垃圾回收器，因为默认的垃圾</w:t>
        </w:r>
        <w:proofErr w:type="gramStart"/>
        <w:r>
          <w:rPr>
            <w:rFonts w:hint="eastAsia"/>
          </w:rPr>
          <w:t>回收器</w:t>
        </w:r>
        <w:proofErr w:type="gramEnd"/>
        <w:r>
          <w:rPr>
            <w:rFonts w:hint="eastAsia"/>
          </w:rPr>
          <w:t>在多线程环境下会有更多的</w:t>
        </w:r>
        <w:r>
          <w:rPr>
            <w:rFonts w:hint="eastAsia"/>
          </w:rPr>
          <w:t>wait</w:t>
        </w:r>
        <w:r>
          <w:rPr>
            <w:rFonts w:hint="eastAsia"/>
          </w:rPr>
          <w:t>等待</w:t>
        </w:r>
      </w:ins>
    </w:p>
    <w:p w:rsidR="002202B8" w:rsidRDefault="002202B8" w:rsidP="002202B8">
      <w:pPr>
        <w:pStyle w:val="a4"/>
      </w:pPr>
      <w:ins w:id="158" w:author="yangshangchuan" w:date="2013-01-19T22:08:00Z">
        <w:r>
          <w:tab/>
        </w:r>
        <w:r>
          <w:tab/>
        </w:r>
        <w:proofErr w:type="gramStart"/>
        <w:r>
          <w:t>export</w:t>
        </w:r>
        <w:proofErr w:type="gramEnd"/>
        <w:r>
          <w:t xml:space="preserve"> </w:t>
        </w:r>
        <w:r w:rsidRPr="002202B8">
          <w:t>HADOOP_OPTS</w:t>
        </w:r>
        <w:r>
          <w:t>="</w:t>
        </w:r>
      </w:ins>
      <w:ins w:id="159" w:author="yangshangchuan" w:date="2013-02-18T13:42:00Z">
        <w:r w:rsidR="00576863" w:rsidRPr="00670AC6">
          <w:t>-server -X</w:t>
        </w:r>
        <w:r w:rsidR="00576863">
          <w:rPr>
            <w:rFonts w:hint="eastAsia"/>
          </w:rPr>
          <w:t>mn25</w:t>
        </w:r>
        <w:r w:rsidR="00576863" w:rsidRPr="00670AC6">
          <w:t>6m</w:t>
        </w:r>
        <w:r w:rsidR="00576863">
          <w:rPr>
            <w:rFonts w:hint="eastAsia"/>
          </w:rPr>
          <w:t xml:space="preserve"> </w:t>
        </w:r>
        <w:r w:rsidR="00576863" w:rsidRPr="00C52FA6">
          <w:t>-XX:+UseParNewGC</w:t>
        </w:r>
        <w:r w:rsidR="00576863" w:rsidRPr="00670AC6">
          <w:t xml:space="preserve"> -XX:+UseConcMarkSweepGC </w:t>
        </w:r>
        <w:r w:rsidR="00576863" w:rsidRPr="00C52FA6">
          <w:t>-XX:CMSInitiatingOccupancyFraction=70</w:t>
        </w:r>
      </w:ins>
      <w:ins w:id="160" w:author="yangshangchuan" w:date="2013-01-19T22:08:00Z">
        <w:r>
          <w:t>"</w:t>
        </w:r>
      </w:ins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11</w:t>
      </w:r>
      <w:r>
        <w:rPr>
          <w:rFonts w:ascii="courier;monospace" w:hAnsi="courier;monospace"/>
          <w:color w:val="000000"/>
        </w:rPr>
        <w:t>、复制</w:t>
      </w:r>
      <w:r>
        <w:rPr>
          <w:rFonts w:ascii="courier;monospace" w:hAnsi="courier;monospace"/>
          <w:color w:val="000000"/>
        </w:rPr>
        <w:t>HADOOP</w:t>
      </w:r>
      <w:r>
        <w:rPr>
          <w:rFonts w:ascii="courier;monospace" w:hAnsi="courier;monospace"/>
          <w:color w:val="000000"/>
        </w:rPr>
        <w:t>文件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scp</w:t>
      </w:r>
      <w:proofErr w:type="gramEnd"/>
      <w:r>
        <w:rPr>
          <w:rFonts w:ascii="courier;monospace" w:hAnsi="courier;monospace"/>
          <w:color w:val="000000"/>
        </w:rPr>
        <w:t xml:space="preserve"> -r /home/ysc/hadoop-1.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>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 xml:space="preserve"> ysc@devcluster02:/home/ysc/hadoop-1.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>.</w:t>
      </w:r>
      <w:r w:rsidR="00387221">
        <w:rPr>
          <w:rFonts w:ascii="courier;monospace" w:hAnsi="courier;monospace" w:hint="eastAsia"/>
          <w:color w:val="000000"/>
        </w:rPr>
        <w:t>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scp</w:t>
      </w:r>
      <w:proofErr w:type="gramEnd"/>
      <w:r>
        <w:rPr>
          <w:rFonts w:ascii="courier;monospace" w:hAnsi="courier;monospace"/>
          <w:color w:val="000000"/>
        </w:rPr>
        <w:t xml:space="preserve"> -r /home/ysc/hadoop-1.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>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 xml:space="preserve"> ysc@devcluster03:/home/ysc/hadoop-1.</w:t>
      </w:r>
      <w:r w:rsidR="00387221">
        <w:rPr>
          <w:rFonts w:ascii="courier;monospace" w:hAnsi="courier;monospace" w:hint="eastAsia"/>
          <w:color w:val="000000"/>
        </w:rPr>
        <w:t>1</w:t>
      </w:r>
      <w:r>
        <w:rPr>
          <w:rFonts w:ascii="courier;monospace" w:hAnsi="courier;monospace"/>
          <w:color w:val="000000"/>
        </w:rPr>
        <w:t>.</w:t>
      </w:r>
      <w:r w:rsidR="00387221">
        <w:rPr>
          <w:rFonts w:ascii="courier;monospace" w:hAnsi="courier;monospace" w:hint="eastAsia"/>
          <w:color w:val="000000"/>
        </w:rPr>
        <w:t>1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12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sudo vi /etc/profile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>追加并</w:t>
      </w:r>
      <w:r>
        <w:rPr>
          <w:rFonts w:ascii="courier;monospace" w:hAnsi="courier;monospace"/>
          <w:color w:val="000000"/>
          <w:shd w:val="clear" w:color="auto" w:fill="FF420E"/>
        </w:rPr>
        <w:t>重启系统</w:t>
      </w:r>
      <w:r>
        <w:rPr>
          <w:rFonts w:ascii="courier;monospace" w:hAnsi="courier;monospace"/>
          <w:color w:val="000000"/>
        </w:rPr>
        <w:t>：</w:t>
      </w:r>
    </w:p>
    <w:p w:rsidR="00CB2437" w:rsidRDefault="002202B8">
      <w:pPr>
        <w:pStyle w:val="a4"/>
      </w:pPr>
      <w:ins w:id="161" w:author="yangshangchuan" w:date="2013-01-19T22:0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r w:rsidR="00EC271C">
        <w:rPr>
          <w:rFonts w:ascii="courier;monospace" w:hAnsi="courier;monospace"/>
          <w:color w:val="000000"/>
        </w:rPr>
        <w:t>export</w:t>
      </w:r>
      <w:proofErr w:type="gramEnd"/>
      <w:r w:rsidR="00EC271C">
        <w:rPr>
          <w:rFonts w:ascii="courier;monospace" w:hAnsi="courier;monospace"/>
          <w:color w:val="000000"/>
        </w:rPr>
        <w:t xml:space="preserve"> PATH=/home/ysc/hadoop-1.</w:t>
      </w:r>
      <w:r w:rsidR="00387221">
        <w:rPr>
          <w:rFonts w:ascii="courier;monospace" w:hAnsi="courier;monospace" w:hint="eastAsia"/>
          <w:color w:val="000000"/>
        </w:rPr>
        <w:t>1</w:t>
      </w:r>
      <w:r w:rsidR="00EC271C">
        <w:rPr>
          <w:rFonts w:ascii="courier;monospace" w:hAnsi="courier;monospace"/>
          <w:color w:val="000000"/>
        </w:rPr>
        <w:t>.</w:t>
      </w:r>
      <w:r w:rsidR="00387221">
        <w:rPr>
          <w:rFonts w:ascii="courier;monospace" w:hAnsi="courier;monospace" w:hint="eastAsia"/>
          <w:color w:val="000000"/>
        </w:rPr>
        <w:t>1</w:t>
      </w:r>
      <w:r w:rsidR="00EC271C">
        <w:rPr>
          <w:rFonts w:ascii="courier;monospace" w:hAnsi="courier;monospace"/>
          <w:color w:val="000000"/>
        </w:rPr>
        <w:t>/bin:$PATH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13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eastAsia="Arial;sans-serif" w:hAnsi="courier;monospace"/>
          <w:color w:val="000000"/>
        </w:rPr>
        <w:t>格式化名称节点并启动集群</w:t>
      </w:r>
    </w:p>
    <w:p w:rsidR="00CB2437" w:rsidRDefault="00EC271C">
      <w:pPr>
        <w:pStyle w:val="a4"/>
      </w:pPr>
      <w:r>
        <w:rPr>
          <w:rFonts w:ascii="courier;monospace" w:eastAsia="Arial;sans-serif" w:hAnsi="courier;monospace"/>
          <w:color w:val="000000"/>
        </w:rPr>
        <w:tab/>
      </w:r>
      <w:r>
        <w:rPr>
          <w:rFonts w:ascii="courier;monospace" w:eastAsia="Arial;sans-serif" w:hAnsi="courier;monospace"/>
          <w:color w:val="000000"/>
        </w:rPr>
        <w:tab/>
      </w:r>
      <w:proofErr w:type="gramStart"/>
      <w:r>
        <w:rPr>
          <w:rFonts w:ascii="courier;monospace" w:eastAsia="Arial;sans-serif" w:hAnsi="courier;monospace"/>
          <w:color w:val="000000"/>
        </w:rPr>
        <w:t>hadoop</w:t>
      </w:r>
      <w:proofErr w:type="gramEnd"/>
      <w:r>
        <w:rPr>
          <w:rFonts w:ascii="courier;monospace" w:eastAsia="Arial;sans-serif" w:hAnsi="courier;monospace"/>
          <w:color w:val="000000"/>
        </w:rPr>
        <w:t xml:space="preserve"> namenode -format</w:t>
      </w:r>
    </w:p>
    <w:p w:rsidR="00CB2437" w:rsidRDefault="00EC271C">
      <w:pPr>
        <w:pStyle w:val="a4"/>
      </w:pPr>
      <w:r>
        <w:rPr>
          <w:rFonts w:ascii="courier;monospace" w:eastAsia="Arial;sans-serif" w:hAnsi="courier;monospace"/>
          <w:color w:val="000000"/>
        </w:rPr>
        <w:tab/>
      </w:r>
      <w:r>
        <w:rPr>
          <w:rFonts w:ascii="courier;monospace" w:eastAsia="Arial;sans-serif" w:hAnsi="courier;monospace"/>
          <w:color w:val="000000"/>
        </w:rPr>
        <w:tab/>
      </w:r>
      <w:proofErr w:type="gramStart"/>
      <w:r>
        <w:rPr>
          <w:rFonts w:ascii="courier;monospace" w:eastAsia="Arial;sans-serif" w:hAnsi="courier;monospace"/>
          <w:color w:val="000000"/>
        </w:rPr>
        <w:t>start-all.sh</w:t>
      </w:r>
      <w:proofErr w:type="gramEnd"/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  <w:t>14</w:t>
      </w:r>
      <w:r>
        <w:rPr>
          <w:rFonts w:ascii="courier;monospace" w:hAnsi="courier;monospace"/>
          <w:color w:val="000000"/>
        </w:rPr>
        <w:t>、</w:t>
      </w:r>
      <w:r>
        <w:rPr>
          <w:rFonts w:ascii="courier;monospace" w:hAnsi="courier;monospace"/>
          <w:color w:val="000000"/>
        </w:rPr>
        <w:t>cd /home/ysc/workspace/nutch1.5.1/runtime/deploy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mkdir</w:t>
      </w:r>
      <w:proofErr w:type="gramEnd"/>
      <w:r>
        <w:rPr>
          <w:rFonts w:ascii="courier;monospace" w:hAnsi="courier;monospace"/>
          <w:color w:val="000000"/>
        </w:rPr>
        <w:t xml:space="preserve"> urls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echo</w:t>
      </w:r>
      <w:proofErr w:type="gramEnd"/>
      <w:r>
        <w:rPr>
          <w:rFonts w:ascii="courier;monospace" w:hAnsi="courier;monospace"/>
          <w:color w:val="000000"/>
        </w:rPr>
        <w:t xml:space="preserve"> </w:t>
      </w:r>
      <w:hyperlink r:id="rId33">
        <w:r w:rsidRPr="003258C4">
          <w:rPr>
            <w:rStyle w:val="Internet"/>
            <w:rFonts w:ascii="courier;monospace" w:hAnsi="courier;monospace"/>
            <w:color w:val="000000"/>
            <w:u w:val="none"/>
            <w:lang w:val="en-US"/>
          </w:rPr>
          <w:t>http://news.163.com</w:t>
        </w:r>
      </w:hyperlink>
      <w:r>
        <w:rPr>
          <w:rFonts w:ascii="courier;monospace" w:hAnsi="courier;monospace"/>
          <w:color w:val="000000"/>
        </w:rPr>
        <w:t xml:space="preserve"> &gt; urls/url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hadoop</w:t>
      </w:r>
      <w:proofErr w:type="gramEnd"/>
      <w:r>
        <w:rPr>
          <w:rFonts w:ascii="courier;monospace" w:hAnsi="courier;monospace"/>
          <w:color w:val="000000"/>
        </w:rPr>
        <w:t xml:space="preserve"> dfs -put urls urls</w:t>
      </w:r>
    </w:p>
    <w:p w:rsidR="00CB2437" w:rsidRDefault="00EC271C">
      <w:pPr>
        <w:pStyle w:val="a4"/>
      </w:pPr>
      <w:r>
        <w:rPr>
          <w:rFonts w:ascii="courier;monospace" w:hAnsi="courier;monospace"/>
          <w:color w:val="000000"/>
        </w:rPr>
        <w:tab/>
      </w:r>
      <w:r>
        <w:rPr>
          <w:rFonts w:ascii="courier;monospace" w:hAnsi="courier;monospace"/>
          <w:color w:val="000000"/>
        </w:rPr>
        <w:tab/>
      </w:r>
      <w:proofErr w:type="gramStart"/>
      <w:r>
        <w:rPr>
          <w:rFonts w:ascii="courier;monospace" w:hAnsi="courier;monospace"/>
          <w:color w:val="000000"/>
        </w:rPr>
        <w:t>bin/nutch</w:t>
      </w:r>
      <w:proofErr w:type="gramEnd"/>
      <w:r>
        <w:rPr>
          <w:rFonts w:ascii="courier;monospace" w:hAnsi="courier;monospace"/>
          <w:color w:val="000000"/>
        </w:rPr>
        <w:t xml:space="preserve"> crawl urls -dir data -depth 2 -topN 100 </w:t>
      </w:r>
    </w:p>
    <w:p w:rsidR="00CB2437" w:rsidRDefault="00EC271C">
      <w:pPr>
        <w:pStyle w:val="a4"/>
      </w:pPr>
      <w:r>
        <w:tab/>
      </w:r>
      <w:r>
        <w:rPr>
          <w:rFonts w:ascii="courier;monospace" w:hAnsi="courier;monospace"/>
          <w:color w:val="000000"/>
        </w:rPr>
        <w:t>15</w:t>
      </w:r>
      <w:r>
        <w:t>、</w:t>
      </w:r>
      <w:r>
        <w:rPr>
          <w:rFonts w:ascii="courier;monospace" w:eastAsia="Arial;sans-serif" w:hAnsi="courier;monospace"/>
          <w:color w:val="000000"/>
        </w:rPr>
        <w:t>访问</w:t>
      </w:r>
      <w:r>
        <w:rPr>
          <w:rFonts w:ascii="courier;monospace" w:eastAsia="Arial;sans-serif" w:hAnsi="courier;monospace"/>
          <w:color w:val="000000"/>
        </w:rPr>
        <w:t xml:space="preserve"> http://localhost:50030 </w:t>
      </w:r>
      <w:r>
        <w:rPr>
          <w:rFonts w:ascii="courier;monospace" w:eastAsia="Arial;sans-serif" w:hAnsi="courier;monospace"/>
          <w:color w:val="000000"/>
        </w:rPr>
        <w:t>可以查看</w:t>
      </w:r>
      <w:r>
        <w:rPr>
          <w:rFonts w:ascii="courier;monospace" w:eastAsia="Arial;sans-serif" w:hAnsi="courier;monospace"/>
          <w:color w:val="000000"/>
        </w:rPr>
        <w:t xml:space="preserve"> JobTracker </w:t>
      </w:r>
      <w:r>
        <w:rPr>
          <w:rFonts w:ascii="courier;monospace" w:eastAsia="Arial;sans-serif" w:hAnsi="courier;monospace"/>
          <w:color w:val="000000"/>
        </w:rPr>
        <w:t>的运行状态。访问</w:t>
      </w:r>
      <w:r>
        <w:rPr>
          <w:rFonts w:ascii="courier;monospace" w:eastAsia="Arial;sans-serif" w:hAnsi="courier;monospace"/>
          <w:color w:val="000000"/>
        </w:rPr>
        <w:t xml:space="preserve"> http://localhost:50060 </w:t>
      </w:r>
      <w:r>
        <w:rPr>
          <w:rFonts w:ascii="courier;monospace" w:eastAsia="Arial;sans-serif" w:hAnsi="courier;monospace"/>
          <w:color w:val="000000"/>
        </w:rPr>
        <w:t>可以查看</w:t>
      </w:r>
      <w:r>
        <w:rPr>
          <w:rFonts w:ascii="courier;monospace" w:eastAsia="Arial;sans-serif" w:hAnsi="courier;monospace"/>
          <w:color w:val="000000"/>
        </w:rPr>
        <w:t xml:space="preserve"> TaskTracker </w:t>
      </w:r>
      <w:r>
        <w:rPr>
          <w:rFonts w:ascii="courier;monospace" w:eastAsia="Arial;sans-serif" w:hAnsi="courier;monospace"/>
          <w:color w:val="000000"/>
        </w:rPr>
        <w:t>的运行状态。访问</w:t>
      </w:r>
      <w:r>
        <w:rPr>
          <w:rFonts w:ascii="courier;monospace" w:eastAsia="Arial;sans-serif" w:hAnsi="courier;monospace"/>
          <w:color w:val="000000"/>
        </w:rPr>
        <w:t xml:space="preserve"> http://localhost:50070 </w:t>
      </w:r>
      <w:r>
        <w:rPr>
          <w:rFonts w:ascii="courier;monospace" w:eastAsia="Arial;sans-serif" w:hAnsi="courier;monospace"/>
          <w:color w:val="000000"/>
        </w:rPr>
        <w:t>可以查看</w:t>
      </w:r>
      <w:r>
        <w:rPr>
          <w:rFonts w:ascii="courier;monospace" w:eastAsia="Arial;sans-serif" w:hAnsi="courier;monospace"/>
          <w:color w:val="000000"/>
        </w:rPr>
        <w:t xml:space="preserve"> NameNode </w:t>
      </w:r>
      <w:r>
        <w:rPr>
          <w:rFonts w:ascii="courier;monospace" w:eastAsia="Arial;sans-serif" w:hAnsi="courier;monospace"/>
          <w:color w:val="000000"/>
        </w:rPr>
        <w:t>以及整个分布式文件系统的状态，浏览分布式文件系统中的文件以及</w:t>
      </w:r>
      <w:r>
        <w:rPr>
          <w:rFonts w:ascii="courier;monospace" w:eastAsia="Arial;sans-serif" w:hAnsi="courier;monospace"/>
          <w:color w:val="000000"/>
        </w:rPr>
        <w:t xml:space="preserve"> log </w:t>
      </w:r>
      <w:r>
        <w:rPr>
          <w:rFonts w:ascii="courier;monospace" w:eastAsia="Arial;sans-serif" w:hAnsi="courier;monospace"/>
          <w:color w:val="000000"/>
        </w:rPr>
        <w:t>等</w:t>
      </w:r>
    </w:p>
    <w:p w:rsidR="00710E18" w:rsidRDefault="00EC271C" w:rsidP="00710E18">
      <w:pPr>
        <w:pStyle w:val="a4"/>
        <w:rPr>
          <w:ins w:id="162" w:author="yangshangchuan" w:date="2013-02-25T10:25:00Z"/>
          <w:rFonts w:ascii="courier;monospace" w:hAnsi="courier;monospace"/>
          <w:color w:val="000000"/>
        </w:rPr>
      </w:pPr>
      <w:r>
        <w:rPr>
          <w:rFonts w:ascii="courier;monospace" w:hAnsi="courier;monospace"/>
          <w:color w:val="000000"/>
        </w:rPr>
        <w:tab/>
        <w:t>16</w:t>
      </w:r>
      <w:r>
        <w:rPr>
          <w:rFonts w:ascii="courier;monospace" w:hAnsi="courier;monospace"/>
          <w:color w:val="000000"/>
        </w:rPr>
        <w:t>、通过</w:t>
      </w:r>
      <w:r>
        <w:rPr>
          <w:rFonts w:ascii="courier;monospace" w:hAnsi="courier;monospace"/>
          <w:color w:val="000000"/>
        </w:rPr>
        <w:t>stop-all.sh</w:t>
      </w:r>
      <w:r>
        <w:rPr>
          <w:rFonts w:ascii="courier;monospace" w:hAnsi="courier;monospace"/>
          <w:color w:val="000000"/>
        </w:rPr>
        <w:t>停止集群</w:t>
      </w:r>
    </w:p>
    <w:p w:rsidR="005C2115" w:rsidRDefault="005C2115" w:rsidP="00710E18">
      <w:pPr>
        <w:pStyle w:val="a4"/>
        <w:rPr>
          <w:ins w:id="163" w:author="yangshangchuan" w:date="2013-02-25T10:26:00Z"/>
          <w:rFonts w:ascii="courier;monospace" w:hAnsi="courier;monospace"/>
          <w:color w:val="000000"/>
        </w:rPr>
      </w:pPr>
      <w:ins w:id="164" w:author="yangshangchuan" w:date="2013-02-25T10:25:00Z">
        <w:r>
          <w:rPr>
            <w:rFonts w:ascii="courier;monospace" w:hAnsi="courier;monospace" w:hint="eastAsia"/>
            <w:color w:val="000000"/>
          </w:rPr>
          <w:lastRenderedPageBreak/>
          <w:tab/>
          <w:t>17</w:t>
        </w:r>
        <w:r>
          <w:rPr>
            <w:rFonts w:ascii="courier;monospace" w:hAnsi="courier;monospace" w:hint="eastAsia"/>
            <w:color w:val="000000"/>
          </w:rPr>
          <w:t>、如果</w:t>
        </w:r>
        <w:r w:rsidRPr="005C2115">
          <w:rPr>
            <w:rFonts w:ascii="courier;monospace" w:hAnsi="courier;monospace"/>
            <w:color w:val="000000"/>
          </w:rPr>
          <w:t>NameNode</w:t>
        </w:r>
        <w:r>
          <w:rPr>
            <w:rFonts w:ascii="courier;monospace" w:hAnsi="courier;monospace" w:hint="eastAsia"/>
            <w:color w:val="000000"/>
          </w:rPr>
          <w:t>和</w:t>
        </w:r>
        <w:r w:rsidRPr="005C2115">
          <w:rPr>
            <w:rFonts w:ascii="courier;monospace" w:hAnsi="courier;monospace"/>
            <w:color w:val="000000"/>
          </w:rPr>
          <w:t>SecondaryNameNode</w:t>
        </w:r>
      </w:ins>
      <w:ins w:id="165" w:author="yangshangchuan" w:date="2013-02-25T10:26:00Z">
        <w:r>
          <w:rPr>
            <w:rFonts w:ascii="courier;monospace" w:hAnsi="courier;monospace" w:hint="eastAsia"/>
            <w:color w:val="000000"/>
          </w:rPr>
          <w:t>不在同一台机器上，则在</w:t>
        </w:r>
        <w:r w:rsidRPr="005C2115">
          <w:rPr>
            <w:rFonts w:ascii="courier;monospace" w:hAnsi="courier;monospace"/>
            <w:color w:val="000000"/>
          </w:rPr>
          <w:t>SecondaryNameNode</w:t>
        </w:r>
        <w:r>
          <w:rPr>
            <w:rFonts w:ascii="courier;monospace" w:hAnsi="courier;monospace" w:hint="eastAsia"/>
            <w:color w:val="000000"/>
          </w:rPr>
          <w:t>的</w:t>
        </w:r>
        <w:r w:rsidRPr="005C2115">
          <w:rPr>
            <w:rFonts w:ascii="courier;monospace" w:hAnsi="courier;monospace"/>
            <w:color w:val="000000"/>
          </w:rPr>
          <w:t>conf/hdfs-site.xml</w:t>
        </w:r>
        <w:r>
          <w:rPr>
            <w:rFonts w:ascii="courier;monospace" w:hAnsi="courier;monospace" w:hint="eastAsia"/>
            <w:color w:val="000000"/>
          </w:rPr>
          <w:t>文件中加入配置：</w:t>
        </w:r>
      </w:ins>
    </w:p>
    <w:p w:rsidR="005C2115" w:rsidRPr="005C2115" w:rsidRDefault="005C2115" w:rsidP="005C2115">
      <w:pPr>
        <w:pStyle w:val="a4"/>
        <w:rPr>
          <w:ins w:id="166" w:author="yangshangchuan" w:date="2013-02-25T10:27:00Z"/>
          <w:rFonts w:ascii="courier;monospace" w:hAnsi="courier;monospace"/>
          <w:color w:val="000000"/>
        </w:rPr>
      </w:pPr>
      <w:ins w:id="167" w:author="yangshangchuan" w:date="2013-02-25T10:27:00Z"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5C2115">
          <w:rPr>
            <w:rFonts w:ascii="courier;monospace" w:hAnsi="courier;monospace"/>
            <w:color w:val="000000"/>
          </w:rPr>
          <w:t>property</w:t>
        </w:r>
        <w:proofErr w:type="gramEnd"/>
        <w:r w:rsidRPr="005C2115">
          <w:rPr>
            <w:rFonts w:ascii="courier;monospace" w:hAnsi="courier;monospace"/>
            <w:color w:val="000000"/>
          </w:rPr>
          <w:t>&gt;</w:t>
        </w:r>
      </w:ins>
    </w:p>
    <w:p w:rsidR="005C2115" w:rsidRPr="005C2115" w:rsidRDefault="005C2115" w:rsidP="005C2115">
      <w:pPr>
        <w:pStyle w:val="a4"/>
        <w:rPr>
          <w:ins w:id="168" w:author="yangshangchuan" w:date="2013-02-25T10:27:00Z"/>
          <w:rFonts w:ascii="courier;monospace" w:hAnsi="courier;monospace"/>
          <w:color w:val="000000"/>
        </w:rPr>
      </w:pPr>
      <w:ins w:id="169" w:author="yangshangchuan" w:date="2013-02-25T10:27:00Z"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  <w:t xml:space="preserve">  &lt;name&gt;dfs.http.address&lt;/name&gt;</w:t>
        </w:r>
      </w:ins>
    </w:p>
    <w:p w:rsidR="005C2115" w:rsidRPr="005C2115" w:rsidRDefault="005C2115" w:rsidP="005C2115">
      <w:pPr>
        <w:pStyle w:val="a4"/>
        <w:rPr>
          <w:ins w:id="170" w:author="yangshangchuan" w:date="2013-02-25T10:27:00Z"/>
          <w:rFonts w:ascii="courier;monospace" w:hAnsi="courier;monospace"/>
          <w:color w:val="000000"/>
        </w:rPr>
      </w:pPr>
      <w:ins w:id="171" w:author="yangshangchuan" w:date="2013-02-25T10:27:00Z"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5C2115">
          <w:rPr>
            <w:rFonts w:ascii="courier;monospace" w:hAnsi="courier;monospace"/>
            <w:color w:val="000000"/>
          </w:rPr>
          <w:t>value&gt;</w:t>
        </w:r>
        <w:proofErr w:type="gramEnd"/>
        <w:r w:rsidRPr="005C2115">
          <w:rPr>
            <w:rFonts w:ascii="courier;monospace" w:hAnsi="courier;monospace"/>
            <w:color w:val="000000"/>
          </w:rPr>
          <w:t>namenode:50070&lt;/value&gt;</w:t>
        </w:r>
      </w:ins>
    </w:p>
    <w:p w:rsidR="005C2115" w:rsidRPr="005C2115" w:rsidRDefault="005C2115" w:rsidP="005C2115">
      <w:pPr>
        <w:pStyle w:val="a4"/>
        <w:rPr>
          <w:ins w:id="172" w:author="yangshangchuan" w:date="2013-01-07T13:42:00Z"/>
          <w:rFonts w:ascii="courier;monospace" w:hAnsi="courier;monospace"/>
          <w:color w:val="000000"/>
        </w:rPr>
      </w:pPr>
      <w:ins w:id="173" w:author="yangshangchuan" w:date="2013-02-25T10:27:00Z"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</w:r>
        <w:r w:rsidRPr="005C2115">
          <w:rPr>
            <w:rFonts w:ascii="courier;monospace" w:hAnsi="courier;monospace"/>
            <w:color w:val="000000"/>
          </w:rPr>
          <w:tab/>
          <w:t>&lt;/property&gt;</w:t>
        </w:r>
      </w:ins>
    </w:p>
    <w:p w:rsidR="00664D27" w:rsidRDefault="00664D27" w:rsidP="00710E18">
      <w:pPr>
        <w:pStyle w:val="a4"/>
        <w:rPr>
          <w:ins w:id="174" w:author="yangshangchuan" w:date="2013-01-07T13:05:00Z"/>
        </w:rPr>
      </w:pPr>
    </w:p>
    <w:p w:rsidR="00710E18" w:rsidRPr="00710E18" w:rsidRDefault="00710E18" w:rsidP="00710E18">
      <w:pPr>
        <w:pStyle w:val="HTML"/>
        <w:rPr>
          <w:ins w:id="175" w:author="yangshangchuan" w:date="2013-01-07T13:06:00Z"/>
        </w:rPr>
      </w:pPr>
      <w:ins w:id="176" w:author="yangshangchuan" w:date="2013-01-07T13:05:00Z">
        <w:r>
          <w:rPr>
            <w:rFonts w:ascii="courier;monospace" w:hAnsi="courier;monospace" w:hint="eastAsia"/>
            <w:color w:val="000000"/>
          </w:rPr>
          <w:t>七</w:t>
        </w:r>
        <w:r>
          <w:rPr>
            <w:rFonts w:ascii="courier;monospace" w:hAnsi="courier;monospace"/>
            <w:color w:val="000000"/>
          </w:rPr>
          <w:t>、</w:t>
        </w:r>
      </w:ins>
      <w:ins w:id="177" w:author="yangshangchuan" w:date="2013-01-07T13:06:00Z">
        <w:r w:rsidRPr="00710E18">
          <w:t>配置Ganglia监控Hadoop集群</w:t>
        </w:r>
      </w:ins>
      <w:ins w:id="178" w:author="yangshangchuan" w:date="2013-02-22T11:25:00Z">
        <w:r w:rsidR="00F169AA">
          <w:rPr>
            <w:rFonts w:hint="eastAsia"/>
          </w:rPr>
          <w:t>和HBase集群</w:t>
        </w:r>
      </w:ins>
    </w:p>
    <w:p w:rsidR="00710E18" w:rsidRDefault="00EB3BAA" w:rsidP="00710E18">
      <w:pPr>
        <w:pStyle w:val="a4"/>
        <w:rPr>
          <w:ins w:id="179" w:author="yangshangchuan" w:date="2013-01-07T13:32:00Z"/>
        </w:rPr>
      </w:pPr>
      <w:ins w:id="180" w:author="yangshangchuan" w:date="2013-01-07T13:06:00Z">
        <w:r>
          <w:rPr>
            <w:rFonts w:hint="eastAsia"/>
          </w:rPr>
          <w:tab/>
        </w:r>
      </w:ins>
      <w:ins w:id="181" w:author="yangshangchuan" w:date="2013-01-07T13:32:00Z">
        <w:r>
          <w:rPr>
            <w:rFonts w:hint="eastAsia"/>
          </w:rPr>
          <w:t>1</w:t>
        </w:r>
      </w:ins>
      <w:ins w:id="182" w:author="yangshangchuan" w:date="2013-01-07T13:06:00Z">
        <w:r w:rsidR="00710E18">
          <w:rPr>
            <w:rFonts w:hint="eastAsia"/>
          </w:rPr>
          <w:t>、</w:t>
        </w:r>
      </w:ins>
      <w:ins w:id="183" w:author="yangshangchuan" w:date="2013-01-07T13:11:00Z">
        <w:r w:rsidR="00710E18">
          <w:rPr>
            <w:rFonts w:hint="eastAsia"/>
          </w:rPr>
          <w:t>服务器端（安装到</w:t>
        </w:r>
        <w:r w:rsidR="00710E18">
          <w:rPr>
            <w:rFonts w:hint="eastAsia"/>
          </w:rPr>
          <w:t>master</w:t>
        </w:r>
      </w:ins>
      <w:ins w:id="184" w:author="yangshangchuan" w:date="2013-01-07T13:33:00Z">
        <w:r>
          <w:rPr>
            <w:rFonts w:hint="eastAsia"/>
          </w:rPr>
          <w:t xml:space="preserve">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</w:ins>
      <w:ins w:id="185" w:author="yangshangchuan" w:date="2013-01-07T13:11:00Z">
        <w:r w:rsidR="00710E18">
          <w:rPr>
            <w:rFonts w:hint="eastAsia"/>
          </w:rPr>
          <w:t>上）</w:t>
        </w:r>
      </w:ins>
    </w:p>
    <w:p w:rsidR="00EB3BAA" w:rsidRDefault="00EB3BAA" w:rsidP="00710E18">
      <w:pPr>
        <w:pStyle w:val="a4"/>
        <w:rPr>
          <w:ins w:id="186" w:author="yangshangchuan" w:date="2013-01-07T13:32:00Z"/>
          <w:rStyle w:val="af"/>
        </w:rPr>
      </w:pPr>
      <w:ins w:id="187" w:author="yangshangchuan" w:date="2013-01-07T13:32:00Z">
        <w:r>
          <w:rPr>
            <w:rFonts w:hint="eastAsia"/>
          </w:rPr>
          <w:tab/>
        </w:r>
        <w:r>
          <w:rPr>
            <w:rFonts w:hint="eastAsia"/>
          </w:rPr>
          <w:tab/>
          <w:t>1</w:t>
        </w:r>
        <w:r>
          <w:rPr>
            <w:rFonts w:hint="eastAsia"/>
          </w:rPr>
          <w:t>）、</w:t>
        </w:r>
        <w:r>
          <w:rPr>
            <w:rFonts w:hint="eastAsia"/>
          </w:rPr>
          <w:t xml:space="preserve">ssh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</w:ins>
    </w:p>
    <w:p w:rsidR="00EB3BAA" w:rsidRDefault="00EB3BAA" w:rsidP="00710E18">
      <w:pPr>
        <w:pStyle w:val="a4"/>
        <w:rPr>
          <w:ins w:id="188" w:author="yangshangchuan" w:date="2013-01-07T13:11:00Z"/>
        </w:rPr>
      </w:pPr>
      <w:ins w:id="189" w:author="yangshangchuan" w:date="2013-01-07T13:32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</w:ins>
      <w:ins w:id="190" w:author="yangshangchuan" w:date="2013-01-07T13:33:00Z">
        <w:r>
          <w:rPr>
            <w:rFonts w:hint="eastAsia"/>
          </w:rPr>
          <w:t>2</w:t>
        </w:r>
        <w:r>
          <w:rPr>
            <w:rFonts w:hint="eastAsia"/>
          </w:rPr>
          <w:t>）、</w:t>
        </w:r>
      </w:ins>
      <w:ins w:id="191" w:author="yangshangchuan" w:date="2013-01-07T13:32:00Z">
        <w:r w:rsidRPr="00710E18">
          <w:t>useradd ganglia -g ganglia</w:t>
        </w:r>
      </w:ins>
    </w:p>
    <w:p w:rsidR="00710E18" w:rsidRDefault="00710E18" w:rsidP="00710E18">
      <w:pPr>
        <w:pStyle w:val="a4"/>
        <w:rPr>
          <w:ins w:id="192" w:author="yangshangchuan" w:date="2013-01-07T13:16:00Z"/>
        </w:rPr>
      </w:pPr>
      <w:ins w:id="193" w:author="yangshangchuan" w:date="2013-01-07T13:12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194" w:author="yangshangchuan" w:date="2013-01-07T13:32:00Z">
        <w:r w:rsidR="00EB3BAA">
          <w:rPr>
            <w:rFonts w:hint="eastAsia"/>
          </w:rPr>
          <w:t>3</w:t>
        </w:r>
      </w:ins>
      <w:ins w:id="195" w:author="yangshangchuan" w:date="2013-01-07T13:12:00Z">
        <w:r>
          <w:rPr>
            <w:rFonts w:hint="eastAsia"/>
          </w:rPr>
          <w:t>）、</w:t>
        </w:r>
      </w:ins>
      <w:ins w:id="196" w:author="yangshangchuan" w:date="2013-01-07T13:13:00Z">
        <w:r w:rsidRPr="00710E18">
          <w:t>sudo apt-get install  ganglia-monitor ganglia-webfront gmetad</w:t>
        </w:r>
      </w:ins>
    </w:p>
    <w:p w:rsidR="00710E18" w:rsidRDefault="00710E18" w:rsidP="00710E18">
      <w:pPr>
        <w:pStyle w:val="a4"/>
        <w:rPr>
          <w:ins w:id="197" w:author="yangshangchuan" w:date="2013-01-07T13:52:00Z"/>
        </w:rPr>
      </w:pPr>
      <w:ins w:id="198" w:author="yangshangchuan" w:date="2013-01-07T13:16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t>//</w:t>
        </w:r>
        <w:r>
          <w:t>补充：在</w:t>
        </w:r>
        <w:r>
          <w:t>Ubuntu10.04</w:t>
        </w:r>
        <w:r>
          <w:t>上，</w:t>
        </w:r>
        <w:r>
          <w:t>ganglia-webfront</w:t>
        </w:r>
        <w:r>
          <w:t>这个</w:t>
        </w:r>
        <w:r>
          <w:t>package</w:t>
        </w:r>
        <w:r>
          <w:t>名字叫</w:t>
        </w:r>
        <w:r>
          <w:t>ganglia-webfrontend</w:t>
        </w:r>
      </w:ins>
    </w:p>
    <w:p w:rsidR="00795FDB" w:rsidRPr="00710E18" w:rsidRDefault="00795FDB" w:rsidP="00710E18">
      <w:pPr>
        <w:pStyle w:val="a4"/>
        <w:rPr>
          <w:ins w:id="199" w:author="yangshangchuan" w:date="2013-01-07T13:12:00Z"/>
        </w:rPr>
      </w:pPr>
      <w:ins w:id="200" w:author="yangshangchuan" w:date="2013-01-07T13:52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>//</w:t>
        </w:r>
        <w:r>
          <w:rPr>
            <w:rFonts w:hint="eastAsia"/>
          </w:rPr>
          <w:t>如果</w:t>
        </w:r>
        <w:r>
          <w:rPr>
            <w:rFonts w:hint="eastAsia"/>
          </w:rPr>
          <w:t>install</w:t>
        </w:r>
        <w:r>
          <w:rPr>
            <w:rFonts w:hint="eastAsia"/>
          </w:rPr>
          <w:t>出错，则</w:t>
        </w:r>
      </w:ins>
      <w:ins w:id="201" w:author="yangshangchuan" w:date="2013-01-07T13:53:00Z">
        <w:r w:rsidR="00B93D65">
          <w:rPr>
            <w:rFonts w:hint="eastAsia"/>
          </w:rPr>
          <w:t>运行</w:t>
        </w:r>
      </w:ins>
      <w:ins w:id="202" w:author="yangshangchuan" w:date="2013-01-07T13:52:00Z">
        <w:r>
          <w:t>sudo apt-get update</w:t>
        </w:r>
        <w:r>
          <w:rPr>
            <w:rFonts w:hint="eastAsia"/>
          </w:rPr>
          <w:t>，如</w:t>
        </w:r>
      </w:ins>
      <w:ins w:id="203" w:author="yangshangchuan" w:date="2013-01-07T13:53:00Z">
        <w:r w:rsidR="000D329A">
          <w:rPr>
            <w:rFonts w:hint="eastAsia"/>
          </w:rPr>
          <w:t>果</w:t>
        </w:r>
      </w:ins>
      <w:ins w:id="204" w:author="yangshangchuan" w:date="2013-01-07T13:52:00Z">
        <w:r>
          <w:rPr>
            <w:rFonts w:hint="eastAsia"/>
          </w:rPr>
          <w:t>update</w:t>
        </w:r>
        <w:r>
          <w:rPr>
            <w:rFonts w:hint="eastAsia"/>
          </w:rPr>
          <w:t>出错，则删除</w:t>
        </w:r>
      </w:ins>
      <w:ins w:id="205" w:author="yangshangchuan" w:date="2013-01-07T13:53:00Z">
        <w:r>
          <w:rPr>
            <w:rFonts w:hint="eastAsia"/>
          </w:rPr>
          <w:t>出错路径</w:t>
        </w:r>
      </w:ins>
    </w:p>
    <w:p w:rsidR="00710E18" w:rsidRDefault="00710E18" w:rsidP="00710E18">
      <w:pPr>
        <w:pStyle w:val="a4"/>
        <w:rPr>
          <w:ins w:id="206" w:author="yangshangchuan" w:date="2013-01-07T13:17:00Z"/>
          <w:rStyle w:val="af"/>
        </w:rPr>
      </w:pPr>
      <w:ins w:id="207" w:author="yangshangchuan" w:date="2013-01-07T13:12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208" w:author="yangshangchuan" w:date="2013-01-07T13:32:00Z">
        <w:r w:rsidR="00EB3BAA">
          <w:rPr>
            <w:rFonts w:hint="eastAsia"/>
          </w:rPr>
          <w:t>4</w:t>
        </w:r>
      </w:ins>
      <w:ins w:id="209" w:author="yangshangchuan" w:date="2013-01-07T13:12:00Z">
        <w:r>
          <w:rPr>
            <w:rFonts w:hint="eastAsia"/>
          </w:rPr>
          <w:t>）、</w:t>
        </w:r>
      </w:ins>
      <w:ins w:id="210" w:author="yangshangchuan" w:date="2013-01-07T13:17:00Z">
        <w:r w:rsidR="0045377B">
          <w:rPr>
            <w:rFonts w:hint="eastAsia"/>
          </w:rPr>
          <w:t xml:space="preserve">vi </w:t>
        </w:r>
        <w:r w:rsidR="0045377B">
          <w:rPr>
            <w:rStyle w:val="af"/>
          </w:rPr>
          <w:t>/etc/ganglia/gmond.</w:t>
        </w:r>
        <w:proofErr w:type="gramStart"/>
        <w:r w:rsidR="0045377B">
          <w:rPr>
            <w:rStyle w:val="af"/>
          </w:rPr>
          <w:t>conf</w:t>
        </w:r>
        <w:proofErr w:type="gramEnd"/>
      </w:ins>
    </w:p>
    <w:p w:rsidR="0045377B" w:rsidRDefault="0045377B" w:rsidP="00710E18">
      <w:pPr>
        <w:pStyle w:val="a4"/>
        <w:rPr>
          <w:ins w:id="211" w:author="yangshangchuan" w:date="2013-01-07T13:17:00Z"/>
        </w:rPr>
      </w:pPr>
      <w:ins w:id="212" w:author="yangshangchuan" w:date="2013-01-07T13:17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t>先找到</w:t>
        </w:r>
        <w:r>
          <w:t>setuid = yes,</w:t>
        </w:r>
        <w:r>
          <w:t>改成</w:t>
        </w:r>
        <w:r>
          <w:t>setuid =no;</w:t>
        </w:r>
        <w:r>
          <w:rPr>
            <w:rFonts w:hint="eastAsia"/>
          </w:rPr>
          <w:t xml:space="preserve"> </w:t>
        </w:r>
      </w:ins>
    </w:p>
    <w:p w:rsidR="0045377B" w:rsidRDefault="0045377B" w:rsidP="00710E18">
      <w:pPr>
        <w:pStyle w:val="a4"/>
        <w:rPr>
          <w:ins w:id="213" w:author="yangshangchuan" w:date="2013-01-07T13:12:00Z"/>
        </w:rPr>
      </w:pPr>
      <w:ins w:id="214" w:author="yangshangchuan" w:date="2013-01-07T13:17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t>在</w:t>
        </w:r>
      </w:ins>
      <w:ins w:id="215" w:author="yangshangchuan" w:date="2013-01-07T13:34:00Z">
        <w:r w:rsidR="00EB3BAA">
          <w:t>找到</w:t>
        </w:r>
      </w:ins>
      <w:ins w:id="216" w:author="yangshangchuan" w:date="2013-01-07T13:17:00Z">
        <w:r>
          <w:t>cluster</w:t>
        </w:r>
        <w:r>
          <w:t>块中的</w:t>
        </w:r>
        <w:r>
          <w:t>name</w:t>
        </w:r>
        <w:r>
          <w:t>，改成</w:t>
        </w:r>
        <w:r>
          <w:t>name =</w:t>
        </w:r>
      </w:ins>
      <w:proofErr w:type="gramStart"/>
      <w:ins w:id="217" w:author="yangshangchuan" w:date="2013-01-07T13:34:00Z">
        <w:r w:rsidR="00EB3BAA">
          <w:t>”</w:t>
        </w:r>
      </w:ins>
      <w:proofErr w:type="gramEnd"/>
      <w:ins w:id="218" w:author="yangshangchuan" w:date="2013-01-07T13:24:00Z">
        <w:r>
          <w:rPr>
            <w:rFonts w:hint="eastAsia"/>
          </w:rPr>
          <w:t>hadoop-cluster</w:t>
        </w:r>
      </w:ins>
      <w:proofErr w:type="gramStart"/>
      <w:ins w:id="219" w:author="yangshangchuan" w:date="2013-01-07T13:17:00Z">
        <w:r>
          <w:t>”</w:t>
        </w:r>
        <w:proofErr w:type="gramEnd"/>
        <w:r>
          <w:t>;</w:t>
        </w:r>
      </w:ins>
    </w:p>
    <w:p w:rsidR="0045377B" w:rsidRDefault="00710E18" w:rsidP="00710E18">
      <w:pPr>
        <w:pStyle w:val="a4"/>
        <w:rPr>
          <w:ins w:id="220" w:author="yangshangchuan" w:date="2013-01-07T13:18:00Z"/>
        </w:rPr>
      </w:pPr>
      <w:ins w:id="221" w:author="yangshangchuan" w:date="2013-01-07T13:12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222" w:author="yangshangchuan" w:date="2013-01-07T13:32:00Z">
        <w:r w:rsidR="00EB3BAA">
          <w:rPr>
            <w:rFonts w:hint="eastAsia"/>
          </w:rPr>
          <w:t>5</w:t>
        </w:r>
      </w:ins>
      <w:ins w:id="223" w:author="yangshangchuan" w:date="2013-01-07T13:12:00Z">
        <w:r>
          <w:rPr>
            <w:rFonts w:hint="eastAsia"/>
          </w:rPr>
          <w:t>）、</w:t>
        </w:r>
      </w:ins>
      <w:ins w:id="224" w:author="yangshangchuan" w:date="2013-01-07T13:18:00Z">
        <w:r w:rsidR="0045377B" w:rsidRPr="0045377B">
          <w:t>sudo apt-get install rrdtool</w:t>
        </w:r>
      </w:ins>
    </w:p>
    <w:p w:rsidR="0045377B" w:rsidRDefault="0045377B" w:rsidP="00710E18">
      <w:pPr>
        <w:pStyle w:val="a4"/>
        <w:rPr>
          <w:ins w:id="225" w:author="yangshangchuan" w:date="2013-01-07T13:18:00Z"/>
          <w:rStyle w:val="af"/>
        </w:rPr>
      </w:pPr>
      <w:ins w:id="226" w:author="yangshangchuan" w:date="2013-01-07T13:18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227" w:author="yangshangchuan" w:date="2013-01-07T13:32:00Z">
        <w:r w:rsidR="00EB3BAA">
          <w:rPr>
            <w:rFonts w:hint="eastAsia"/>
          </w:rPr>
          <w:t>6</w:t>
        </w:r>
      </w:ins>
      <w:ins w:id="228" w:author="yangshangchuan" w:date="2013-01-07T13:18:00Z"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vi </w:t>
        </w:r>
        <w:r>
          <w:rPr>
            <w:rStyle w:val="af"/>
          </w:rPr>
          <w:t>/etc/ganglia/gmetad.</w:t>
        </w:r>
        <w:proofErr w:type="gramStart"/>
        <w:r>
          <w:rPr>
            <w:rStyle w:val="af"/>
          </w:rPr>
          <w:t>conf</w:t>
        </w:r>
        <w:proofErr w:type="gramEnd"/>
      </w:ins>
    </w:p>
    <w:p w:rsidR="00EB3BAA" w:rsidRDefault="0045377B" w:rsidP="0045377B">
      <w:pPr>
        <w:pStyle w:val="a4"/>
        <w:rPr>
          <w:ins w:id="229" w:author="yangshangchuan" w:date="2013-01-07T13:35:00Z"/>
          <w:rStyle w:val="af"/>
        </w:rPr>
      </w:pPr>
      <w:ins w:id="230" w:author="yangshangchuan" w:date="2013-01-07T13:19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</w:ins>
      <w:ins w:id="231" w:author="yangshangchuan" w:date="2013-01-07T13:20:00Z">
        <w:r>
          <w:t>在这个配置文件中增加一些</w:t>
        </w:r>
        <w:r>
          <w:t>datasource</w:t>
        </w:r>
        <w:r>
          <w:t>，即其他</w:t>
        </w:r>
      </w:ins>
      <w:ins w:id="232" w:author="yangshangchuan" w:date="2013-01-07T13:22:00Z">
        <w:r>
          <w:rPr>
            <w:rFonts w:hint="eastAsia"/>
          </w:rPr>
          <w:t>2</w:t>
        </w:r>
      </w:ins>
      <w:ins w:id="233" w:author="yangshangchuan" w:date="2013-01-07T13:20:00Z">
        <w:r>
          <w:t>个被监控的节点，增加</w:t>
        </w:r>
      </w:ins>
      <w:ins w:id="234" w:author="yangshangchuan" w:date="2013-01-07T13:21:00Z">
        <w:r>
          <w:rPr>
            <w:rFonts w:hint="eastAsia"/>
          </w:rPr>
          <w:t>以下</w:t>
        </w:r>
      </w:ins>
      <w:ins w:id="235" w:author="yangshangchuan" w:date="2013-01-07T13:20:00Z">
        <w:r>
          <w:t>内容：</w:t>
        </w:r>
      </w:ins>
      <w:ins w:id="236" w:author="yangshangchuan" w:date="2013-01-07T13:23:00Z">
        <w:r w:rsidRPr="0045377B">
          <w:rPr>
            <w:rStyle w:val="af"/>
          </w:rPr>
          <w:t xml:space="preserve"> </w:t>
        </w:r>
      </w:ins>
    </w:p>
    <w:p w:rsidR="0045377B" w:rsidRDefault="00EB3BAA" w:rsidP="0045377B">
      <w:pPr>
        <w:pStyle w:val="a4"/>
        <w:rPr>
          <w:ins w:id="237" w:author="yangshangchuan" w:date="2013-01-08T02:25:00Z"/>
          <w:rStyle w:val="af"/>
        </w:rPr>
      </w:pPr>
      <w:ins w:id="238" w:author="yangshangchuan" w:date="2013-01-07T13:35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</w:ins>
      <w:ins w:id="239" w:author="yangshangchuan" w:date="2013-01-07T13:20:00Z">
        <w:r w:rsidR="0045377B" w:rsidRPr="0045377B">
          <w:rPr>
            <w:rStyle w:val="af"/>
          </w:rPr>
          <w:t>data_source “</w:t>
        </w:r>
      </w:ins>
      <w:ins w:id="240" w:author="yangshangchuan" w:date="2013-01-07T13:24:00Z">
        <w:r w:rsidR="0045377B">
          <w:rPr>
            <w:rFonts w:hint="eastAsia"/>
          </w:rPr>
          <w:t>hadoop-cluster</w:t>
        </w:r>
      </w:ins>
      <w:ins w:id="241" w:author="yangshangchuan" w:date="2013-01-07T13:20:00Z">
        <w:r w:rsidR="0045377B" w:rsidRPr="0045377B">
          <w:rPr>
            <w:rStyle w:val="af"/>
          </w:rPr>
          <w:t>” devcluster01:8649 devcluster02:8649 devcluster03:8649</w:t>
        </w:r>
      </w:ins>
    </w:p>
    <w:p w:rsidR="009E08E7" w:rsidRPr="0045377B" w:rsidRDefault="009E08E7" w:rsidP="0045377B">
      <w:pPr>
        <w:pStyle w:val="a4"/>
        <w:rPr>
          <w:ins w:id="242" w:author="yangshangchuan" w:date="2013-01-07T13:11:00Z"/>
        </w:rPr>
      </w:pPr>
      <w:ins w:id="243" w:author="yangshangchuan" w:date="2013-01-08T02:25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proofErr w:type="gramStart"/>
        <w:r w:rsidRPr="009E08E7">
          <w:rPr>
            <w:rStyle w:val="af"/>
          </w:rPr>
          <w:t>gridname</w:t>
        </w:r>
        <w:proofErr w:type="gramEnd"/>
        <w:r w:rsidRPr="009E08E7">
          <w:rPr>
            <w:rStyle w:val="af"/>
          </w:rPr>
          <w:t xml:space="preserve"> "Hadoop"</w:t>
        </w:r>
      </w:ins>
    </w:p>
    <w:p w:rsidR="00710E18" w:rsidRDefault="00710E18" w:rsidP="00710E18">
      <w:pPr>
        <w:pStyle w:val="a4"/>
        <w:rPr>
          <w:ins w:id="244" w:author="yangshangchuan" w:date="2013-01-07T13:05:00Z"/>
        </w:rPr>
      </w:pPr>
      <w:ins w:id="245" w:author="yangshangchuan" w:date="2013-01-07T13:11:00Z">
        <w:r>
          <w:rPr>
            <w:rFonts w:hint="eastAsia"/>
          </w:rPr>
          <w:tab/>
        </w:r>
      </w:ins>
      <w:ins w:id="246" w:author="yangshangchuan" w:date="2013-01-07T13:36:00Z">
        <w:r w:rsidR="00EB3BAA">
          <w:rPr>
            <w:rFonts w:hint="eastAsia"/>
          </w:rPr>
          <w:t>2</w:t>
        </w:r>
      </w:ins>
      <w:ins w:id="247" w:author="yangshangchuan" w:date="2013-01-07T13:11:00Z">
        <w:r>
          <w:rPr>
            <w:rFonts w:hint="eastAsia"/>
          </w:rPr>
          <w:t>、数据源端（安装到所有</w:t>
        </w:r>
        <w:r>
          <w:rPr>
            <w:rFonts w:hint="eastAsia"/>
          </w:rPr>
          <w:t>slaves</w:t>
        </w:r>
        <w:r>
          <w:rPr>
            <w:rFonts w:hint="eastAsia"/>
          </w:rPr>
          <w:t>上）</w:t>
        </w:r>
      </w:ins>
    </w:p>
    <w:p w:rsidR="00EB3BAA" w:rsidRDefault="00710E18">
      <w:pPr>
        <w:pStyle w:val="a4"/>
        <w:rPr>
          <w:ins w:id="248" w:author="yangshangchuan" w:date="2013-01-07T13:28:00Z"/>
        </w:rPr>
      </w:pPr>
      <w:ins w:id="249" w:author="yangshangchuan" w:date="2013-01-07T13:12:00Z">
        <w:r>
          <w:rPr>
            <w:rFonts w:hint="eastAsia"/>
          </w:rPr>
          <w:tab/>
        </w:r>
      </w:ins>
      <w:ins w:id="250" w:author="yangshangchuan" w:date="2013-01-07T13:24:00Z">
        <w:r w:rsidR="00EF39DE">
          <w:rPr>
            <w:rFonts w:hint="eastAsia"/>
          </w:rPr>
          <w:tab/>
          <w:t>1)</w:t>
        </w:r>
        <w:r w:rsidR="00EF39DE">
          <w:rPr>
            <w:rFonts w:hint="eastAsia"/>
          </w:rPr>
          <w:t>、</w:t>
        </w:r>
      </w:ins>
      <w:ins w:id="251" w:author="yangshangchuan" w:date="2013-01-07T13:28:00Z">
        <w:r w:rsidR="00EB3BAA">
          <w:rPr>
            <w:rFonts w:hint="eastAsia"/>
          </w:rPr>
          <w:t xml:space="preserve">ssh </w:t>
        </w:r>
        <w:r w:rsidR="00EB3BAA" w:rsidRPr="0045377B">
          <w:rPr>
            <w:rStyle w:val="af"/>
          </w:rPr>
          <w:t>devcluster0</w:t>
        </w:r>
        <w:r w:rsidR="00EB3BAA">
          <w:rPr>
            <w:rStyle w:val="af"/>
            <w:rFonts w:hint="eastAsia"/>
          </w:rPr>
          <w:t>2</w:t>
        </w:r>
      </w:ins>
    </w:p>
    <w:p w:rsidR="00EF39DE" w:rsidRDefault="00EB3BAA">
      <w:pPr>
        <w:pStyle w:val="a4"/>
        <w:rPr>
          <w:ins w:id="252" w:author="yangshangchuan" w:date="2013-01-07T13:28:00Z"/>
        </w:rPr>
      </w:pPr>
      <w:ins w:id="253" w:author="yangshangchuan" w:date="2013-01-07T13:28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254" w:author="yangshangchuan" w:date="2013-01-07T13:24:00Z">
        <w:r w:rsidR="00EF39DE" w:rsidRPr="00710E18">
          <w:t>useradd</w:t>
        </w:r>
        <w:proofErr w:type="gramEnd"/>
        <w:r w:rsidR="00EF39DE" w:rsidRPr="00710E18">
          <w:t xml:space="preserve"> ganglia -g ganglia</w:t>
        </w:r>
      </w:ins>
    </w:p>
    <w:p w:rsidR="00C14705" w:rsidRDefault="00EB3BAA" w:rsidP="00C14705">
      <w:pPr>
        <w:pStyle w:val="a4"/>
        <w:rPr>
          <w:ins w:id="255" w:author="yangshangchuan" w:date="2013-02-05T19:26:00Z"/>
        </w:rPr>
      </w:pPr>
      <w:ins w:id="256" w:author="yangshangchuan" w:date="2013-01-07T13:28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EF39DE">
          <w:t>sudo</w:t>
        </w:r>
        <w:proofErr w:type="gramEnd"/>
        <w:r w:rsidRPr="00EF39DE">
          <w:t xml:space="preserve"> apt-get install  ganglia-monitor</w:t>
        </w:r>
      </w:ins>
    </w:p>
    <w:p w:rsidR="00EB3BAA" w:rsidRDefault="00C14705">
      <w:pPr>
        <w:pStyle w:val="a4"/>
        <w:rPr>
          <w:ins w:id="257" w:author="yangshangchuan" w:date="2013-01-07T13:28:00Z"/>
        </w:rPr>
      </w:pPr>
      <w:ins w:id="258" w:author="yangshangchuan" w:date="2013-02-05T19:26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710E18">
          <w:t>useradd</w:t>
        </w:r>
        <w:proofErr w:type="gramEnd"/>
        <w:r w:rsidRPr="00710E18">
          <w:t xml:space="preserve"> ganglia -g ganglia</w:t>
        </w:r>
      </w:ins>
    </w:p>
    <w:p w:rsidR="00EB3BAA" w:rsidRDefault="00EB3BAA" w:rsidP="00EB3BAA">
      <w:pPr>
        <w:pStyle w:val="a4"/>
        <w:rPr>
          <w:ins w:id="259" w:author="yangshangchuan" w:date="2013-01-07T13:28:00Z"/>
        </w:rPr>
      </w:pPr>
      <w:ins w:id="260" w:author="yangshangchuan" w:date="2013-01-07T13:28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261" w:author="yangshangchuan" w:date="2013-01-07T13:45:00Z">
        <w:r w:rsidR="00664D27">
          <w:rPr>
            <w:rFonts w:hint="eastAsia"/>
          </w:rPr>
          <w:t>2)</w:t>
        </w:r>
        <w:r w:rsidR="00664D27">
          <w:rPr>
            <w:rFonts w:hint="eastAsia"/>
          </w:rPr>
          <w:t>、</w:t>
        </w:r>
      </w:ins>
      <w:ins w:id="262" w:author="yangshangchuan" w:date="2013-01-07T13:28:00Z">
        <w:r>
          <w:rPr>
            <w:rFonts w:hint="eastAsia"/>
          </w:rPr>
          <w:t xml:space="preserve">ssh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3</w:t>
        </w:r>
      </w:ins>
    </w:p>
    <w:p w:rsidR="00EB3BAA" w:rsidRDefault="00EB3BAA" w:rsidP="00EB3BAA">
      <w:pPr>
        <w:pStyle w:val="a4"/>
        <w:rPr>
          <w:ins w:id="263" w:author="yangshangchuan" w:date="2013-01-07T13:28:00Z"/>
        </w:rPr>
      </w:pPr>
      <w:ins w:id="264" w:author="yangshangchuan" w:date="2013-01-07T13:28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710E18">
          <w:t>useradd</w:t>
        </w:r>
        <w:proofErr w:type="gramEnd"/>
        <w:r w:rsidRPr="00710E18">
          <w:t xml:space="preserve"> ganglia -g ganglia</w:t>
        </w:r>
      </w:ins>
    </w:p>
    <w:p w:rsidR="00CB6E0B" w:rsidRDefault="00EB3BAA" w:rsidP="00CB6E0B">
      <w:pPr>
        <w:pStyle w:val="a4"/>
        <w:rPr>
          <w:ins w:id="265" w:author="yangshangchuan" w:date="2013-02-05T19:33:00Z"/>
        </w:rPr>
      </w:pPr>
      <w:ins w:id="266" w:author="yangshangchuan" w:date="2013-01-07T13:28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EF39DE">
          <w:t>sudo</w:t>
        </w:r>
        <w:proofErr w:type="gramEnd"/>
        <w:r w:rsidRPr="00EF39DE">
          <w:t xml:space="preserve"> apt-get install  ganglia-monitor</w:t>
        </w:r>
      </w:ins>
    </w:p>
    <w:p w:rsidR="00EB3BAA" w:rsidRPr="00EB3BAA" w:rsidRDefault="00CB6E0B">
      <w:pPr>
        <w:pStyle w:val="a4"/>
        <w:rPr>
          <w:ins w:id="267" w:author="yangshangchuan" w:date="2013-01-07T13:24:00Z"/>
        </w:rPr>
      </w:pPr>
      <w:ins w:id="268" w:author="yangshangchuan" w:date="2013-02-05T19:3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710E18">
          <w:t>useradd</w:t>
        </w:r>
        <w:proofErr w:type="gramEnd"/>
        <w:r w:rsidRPr="00710E18">
          <w:t xml:space="preserve"> ganglia -g ganglia</w:t>
        </w:r>
      </w:ins>
    </w:p>
    <w:p w:rsidR="00EF39DE" w:rsidRDefault="00EF39DE" w:rsidP="00F5363C">
      <w:pPr>
        <w:pStyle w:val="a4"/>
        <w:rPr>
          <w:ins w:id="269" w:author="yangshangchuan" w:date="2013-01-07T13:26:00Z"/>
        </w:rPr>
      </w:pPr>
      <w:ins w:id="270" w:author="yangshangchuan" w:date="2013-01-07T13:24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271" w:author="yangshangchuan" w:date="2013-01-07T13:45:00Z">
        <w:r w:rsidR="00664D27">
          <w:rPr>
            <w:rFonts w:hint="eastAsia"/>
          </w:rPr>
          <w:t>3</w:t>
        </w:r>
      </w:ins>
      <w:ins w:id="272" w:author="yangshangchuan" w:date="2013-01-07T13:25:00Z">
        <w:r>
          <w:rPr>
            <w:rFonts w:hint="eastAsia"/>
          </w:rPr>
          <w:t>）、</w:t>
        </w:r>
      </w:ins>
      <w:ins w:id="273" w:author="yangshangchuan" w:date="2013-01-07T13:27:00Z">
        <w:r w:rsidR="00EB3BAA">
          <w:rPr>
            <w:rFonts w:hint="eastAsia"/>
          </w:rPr>
          <w:t xml:space="preserve">ssh </w:t>
        </w:r>
        <w:r w:rsidR="00EB3BAA" w:rsidRPr="0045377B">
          <w:rPr>
            <w:rStyle w:val="af"/>
          </w:rPr>
          <w:t>devcluster01</w:t>
        </w:r>
      </w:ins>
    </w:p>
    <w:p w:rsidR="00EF39DE" w:rsidRDefault="00EF39DE">
      <w:pPr>
        <w:pStyle w:val="a4"/>
        <w:rPr>
          <w:ins w:id="274" w:author="yangshangchuan" w:date="2013-01-07T13:28:00Z"/>
        </w:rPr>
      </w:pPr>
      <w:ins w:id="275" w:author="yangshangchuan" w:date="2013-01-07T13:26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276" w:author="yangshangchuan" w:date="2013-01-07T13:27:00Z">
        <w:r w:rsidRPr="00EF39DE">
          <w:t>scp</w:t>
        </w:r>
        <w:proofErr w:type="gramEnd"/>
        <w:r w:rsidRPr="00EF39DE">
          <w:t xml:space="preserve"> </w:t>
        </w:r>
      </w:ins>
      <w:ins w:id="277" w:author="yangshangchuan" w:date="2013-01-08T03:19:00Z">
        <w:r w:rsidR="009E40A9" w:rsidRPr="00EF39DE">
          <w:t>/etc/ganglia</w:t>
        </w:r>
        <w:r w:rsidR="009E40A9">
          <w:rPr>
            <w:rFonts w:hint="eastAsia"/>
          </w:rPr>
          <w:t>/</w:t>
        </w:r>
      </w:ins>
      <w:ins w:id="278" w:author="yangshangchuan" w:date="2013-01-07T13:27:00Z">
        <w:r w:rsidRPr="00EF39DE">
          <w:t xml:space="preserve">gmond.conf </w:t>
        </w:r>
        <w:r w:rsidR="00EB3BAA" w:rsidRPr="0045377B">
          <w:rPr>
            <w:rStyle w:val="af"/>
          </w:rPr>
          <w:t>devcluster0</w:t>
        </w:r>
        <w:r w:rsidR="00EB3BAA">
          <w:rPr>
            <w:rStyle w:val="af"/>
            <w:rFonts w:hint="eastAsia"/>
          </w:rPr>
          <w:t>2</w:t>
        </w:r>
        <w:r w:rsidRPr="00EF39DE">
          <w:t>:/etc/ganglia</w:t>
        </w:r>
      </w:ins>
      <w:ins w:id="279" w:author="yangshangchuan" w:date="2013-01-08T03:19:00Z">
        <w:r w:rsidR="009E40A9">
          <w:rPr>
            <w:rFonts w:hint="eastAsia"/>
          </w:rPr>
          <w:t>/</w:t>
        </w:r>
        <w:r w:rsidR="009E40A9" w:rsidRPr="00EF39DE">
          <w:t>gmond.conf</w:t>
        </w:r>
      </w:ins>
    </w:p>
    <w:p w:rsidR="00EB3BAA" w:rsidRPr="00EF39DE" w:rsidRDefault="00EB3BAA">
      <w:pPr>
        <w:pStyle w:val="a4"/>
        <w:rPr>
          <w:ins w:id="280" w:author="yangshangchuan" w:date="2013-01-07T13:12:00Z"/>
        </w:rPr>
      </w:pPr>
      <w:ins w:id="281" w:author="yangshangchuan" w:date="2013-01-07T13:28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EF39DE">
          <w:t>scp</w:t>
        </w:r>
        <w:proofErr w:type="gramEnd"/>
        <w:r w:rsidRPr="00EF39DE">
          <w:t xml:space="preserve"> </w:t>
        </w:r>
      </w:ins>
      <w:ins w:id="282" w:author="yangshangchuan" w:date="2013-01-08T03:19:00Z">
        <w:r w:rsidR="009E40A9" w:rsidRPr="00EF39DE">
          <w:t>/etc/ganglia</w:t>
        </w:r>
        <w:r w:rsidR="009E40A9">
          <w:rPr>
            <w:rFonts w:hint="eastAsia"/>
          </w:rPr>
          <w:t>/</w:t>
        </w:r>
      </w:ins>
      <w:ins w:id="283" w:author="yangshangchuan" w:date="2013-01-07T13:28:00Z">
        <w:r w:rsidRPr="00EF39DE">
          <w:t xml:space="preserve">gmond.conf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3</w:t>
        </w:r>
        <w:r w:rsidRPr="00EF39DE">
          <w:t>:/etc/ganglia</w:t>
        </w:r>
      </w:ins>
      <w:ins w:id="284" w:author="yangshangchuan" w:date="2013-01-08T03:19:00Z">
        <w:r w:rsidR="009E40A9">
          <w:rPr>
            <w:rFonts w:hint="eastAsia"/>
          </w:rPr>
          <w:t>/</w:t>
        </w:r>
        <w:r w:rsidR="009E40A9" w:rsidRPr="00EF39DE">
          <w:t>gmond.conf</w:t>
        </w:r>
      </w:ins>
    </w:p>
    <w:p w:rsidR="00710E18" w:rsidRDefault="00710E18">
      <w:pPr>
        <w:pStyle w:val="a4"/>
        <w:rPr>
          <w:ins w:id="285" w:author="yangshangchuan" w:date="2013-01-07T13:12:00Z"/>
        </w:rPr>
      </w:pPr>
      <w:ins w:id="286" w:author="yangshangchuan" w:date="2013-01-07T13:12:00Z">
        <w:r>
          <w:rPr>
            <w:rFonts w:hint="eastAsia"/>
          </w:rPr>
          <w:tab/>
        </w:r>
      </w:ins>
      <w:ins w:id="287" w:author="yangshangchuan" w:date="2013-01-07T13:42:00Z">
        <w:r w:rsidR="00C803ED">
          <w:rPr>
            <w:rFonts w:hint="eastAsia"/>
          </w:rPr>
          <w:t>3</w:t>
        </w:r>
      </w:ins>
      <w:ins w:id="288" w:author="yangshangchuan" w:date="2013-01-07T13:12:00Z">
        <w:r>
          <w:rPr>
            <w:rFonts w:hint="eastAsia"/>
          </w:rPr>
          <w:t>、配置</w:t>
        </w:r>
        <w:r>
          <w:rPr>
            <w:rFonts w:hint="eastAsia"/>
          </w:rPr>
          <w:t>WEB</w:t>
        </w:r>
      </w:ins>
    </w:p>
    <w:p w:rsidR="00710E18" w:rsidRDefault="005B54E7">
      <w:pPr>
        <w:pStyle w:val="a4"/>
        <w:rPr>
          <w:ins w:id="289" w:author="yangshangchuan" w:date="2013-01-07T13:37:00Z"/>
          <w:rStyle w:val="af"/>
        </w:rPr>
      </w:pPr>
      <w:ins w:id="290" w:author="yangshangchuan" w:date="2013-01-07T13:37:00Z">
        <w:r>
          <w:rPr>
            <w:rFonts w:hint="eastAsia"/>
          </w:rPr>
          <w:tab/>
        </w:r>
        <w:r>
          <w:rPr>
            <w:rFonts w:hint="eastAsia"/>
          </w:rPr>
          <w:tab/>
          <w:t>1</w:t>
        </w:r>
        <w:r>
          <w:rPr>
            <w:rFonts w:hint="eastAsia"/>
          </w:rPr>
          <w:t>）、</w:t>
        </w:r>
        <w:r>
          <w:rPr>
            <w:rFonts w:hint="eastAsia"/>
          </w:rPr>
          <w:t xml:space="preserve">ssh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</w:ins>
    </w:p>
    <w:p w:rsidR="005B54E7" w:rsidRDefault="005B54E7">
      <w:pPr>
        <w:pStyle w:val="a4"/>
        <w:rPr>
          <w:ins w:id="291" w:author="yangshangchuan" w:date="2013-02-22T10:39:00Z"/>
        </w:rPr>
      </w:pPr>
      <w:ins w:id="292" w:author="yangshangchuan" w:date="2013-01-07T13:37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Fonts w:hint="eastAsia"/>
          </w:rPr>
          <w:t>2</w:t>
        </w:r>
        <w:r>
          <w:rPr>
            <w:rFonts w:hint="eastAsia"/>
          </w:rPr>
          <w:t>）、</w:t>
        </w:r>
      </w:ins>
      <w:ins w:id="293" w:author="yangshangchuan" w:date="2013-01-07T13:38:00Z">
        <w:r w:rsidR="00C803ED" w:rsidRPr="00C803ED">
          <w:t>sudo ln -s /usr/share/ganglia-webfrontend /var/www/ganglia</w:t>
        </w:r>
      </w:ins>
    </w:p>
    <w:p w:rsidR="004654A9" w:rsidRDefault="004654A9">
      <w:pPr>
        <w:pStyle w:val="a4"/>
        <w:rPr>
          <w:ins w:id="294" w:author="yangshangchuan" w:date="2013-02-22T10:39:00Z"/>
        </w:rPr>
      </w:pPr>
      <w:ins w:id="295" w:author="yangshangchuan" w:date="2013-02-22T10:39:00Z">
        <w:r>
          <w:rPr>
            <w:rFonts w:hint="eastAsia"/>
          </w:rPr>
          <w:tab/>
        </w:r>
        <w:r>
          <w:rPr>
            <w:rFonts w:hint="eastAsia"/>
          </w:rPr>
          <w:tab/>
          <w:t>3</w:t>
        </w:r>
        <w:r>
          <w:rPr>
            <w:rFonts w:hint="eastAsia"/>
          </w:rPr>
          <w:t>）、</w:t>
        </w:r>
        <w:r w:rsidRPr="004654A9">
          <w:t>vi /etc/apache2/apache2.</w:t>
        </w:r>
        <w:proofErr w:type="gramStart"/>
        <w:r w:rsidRPr="004654A9">
          <w:t>conf</w:t>
        </w:r>
        <w:proofErr w:type="gramEnd"/>
      </w:ins>
    </w:p>
    <w:p w:rsidR="004654A9" w:rsidRDefault="004654A9">
      <w:pPr>
        <w:pStyle w:val="a4"/>
        <w:rPr>
          <w:ins w:id="296" w:author="yangshangchuan" w:date="2013-02-22T10:39:00Z"/>
        </w:rPr>
      </w:pPr>
      <w:ins w:id="297" w:author="yangshangchuan" w:date="2013-02-22T10:39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>添加：</w:t>
        </w:r>
      </w:ins>
    </w:p>
    <w:p w:rsidR="004654A9" w:rsidRPr="00C803ED" w:rsidRDefault="004654A9">
      <w:pPr>
        <w:pStyle w:val="a4"/>
        <w:rPr>
          <w:ins w:id="298" w:author="yangshangchuan" w:date="2013-01-07T13:12:00Z"/>
        </w:rPr>
      </w:pPr>
      <w:ins w:id="299" w:author="yangshangchuan" w:date="2013-02-22T10:39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300" w:author="yangshangchuan" w:date="2013-02-22T10:40:00Z">
        <w:r w:rsidRPr="004654A9">
          <w:t>ServerName</w:t>
        </w:r>
        <w:r>
          <w:rPr>
            <w:rFonts w:hint="eastAsia"/>
          </w:rPr>
          <w:t xml:space="preserve">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</w:ins>
    </w:p>
    <w:p w:rsidR="00710E18" w:rsidRDefault="00710E18">
      <w:pPr>
        <w:pStyle w:val="a4"/>
        <w:rPr>
          <w:ins w:id="301" w:author="yangshangchuan" w:date="2013-01-07T13:12:00Z"/>
        </w:rPr>
      </w:pPr>
      <w:ins w:id="302" w:author="yangshangchuan" w:date="2013-01-07T13:12:00Z">
        <w:r>
          <w:rPr>
            <w:rFonts w:hint="eastAsia"/>
          </w:rPr>
          <w:tab/>
        </w:r>
      </w:ins>
      <w:ins w:id="303" w:author="yangshangchuan" w:date="2013-01-07T13:42:00Z">
        <w:r w:rsidR="00C803ED">
          <w:rPr>
            <w:rFonts w:hint="eastAsia"/>
          </w:rPr>
          <w:t>4</w:t>
        </w:r>
      </w:ins>
      <w:ins w:id="304" w:author="yangshangchuan" w:date="2013-01-07T13:12:00Z">
        <w:r>
          <w:rPr>
            <w:rFonts w:hint="eastAsia"/>
          </w:rPr>
          <w:t>、重启服务</w:t>
        </w:r>
      </w:ins>
    </w:p>
    <w:p w:rsidR="00710E18" w:rsidRDefault="00C803ED">
      <w:pPr>
        <w:pStyle w:val="a4"/>
        <w:rPr>
          <w:ins w:id="305" w:author="yangshangchuan" w:date="2013-01-07T13:39:00Z"/>
        </w:rPr>
      </w:pPr>
      <w:ins w:id="306" w:author="yangshangchuan" w:date="2013-01-07T13:38:00Z">
        <w:r>
          <w:rPr>
            <w:rFonts w:hint="eastAsia"/>
          </w:rPr>
          <w:tab/>
        </w:r>
        <w:r>
          <w:rPr>
            <w:rFonts w:hint="eastAsia"/>
          </w:rPr>
          <w:tab/>
          <w:t>1</w:t>
        </w:r>
        <w:r>
          <w:rPr>
            <w:rFonts w:hint="eastAsia"/>
          </w:rPr>
          <w:t>）、</w:t>
        </w:r>
      </w:ins>
      <w:ins w:id="307" w:author="yangshangchuan" w:date="2013-01-07T13:39:00Z">
        <w:r>
          <w:rPr>
            <w:rFonts w:hint="eastAsia"/>
          </w:rPr>
          <w:t xml:space="preserve">ssh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2</w:t>
        </w:r>
      </w:ins>
    </w:p>
    <w:p w:rsidR="00C803ED" w:rsidRPr="00C803ED" w:rsidRDefault="00C803ED">
      <w:pPr>
        <w:pStyle w:val="a4"/>
        <w:rPr>
          <w:ins w:id="308" w:author="yangshangchuan" w:date="2013-01-07T13:39:00Z"/>
        </w:rPr>
      </w:pPr>
      <w:ins w:id="309" w:author="yangshangchuan" w:date="2013-01-07T13:39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C803ED">
          <w:t>sudo</w:t>
        </w:r>
        <w:proofErr w:type="gramEnd"/>
        <w:r w:rsidRPr="00C803ED">
          <w:t xml:space="preserve"> /etc/init.d/ganglia-monitor restart</w:t>
        </w:r>
      </w:ins>
    </w:p>
    <w:p w:rsidR="00C803ED" w:rsidRDefault="00C803ED">
      <w:pPr>
        <w:pStyle w:val="a4"/>
        <w:rPr>
          <w:ins w:id="310" w:author="yangshangchuan" w:date="2013-01-07T13:39:00Z"/>
          <w:rStyle w:val="af"/>
        </w:rPr>
      </w:pPr>
      <w:ins w:id="311" w:author="yangshangchuan" w:date="2013-01-07T13:39:00Z">
        <w:r>
          <w:rPr>
            <w:rFonts w:hint="eastAsia"/>
          </w:rPr>
          <w:lastRenderedPageBreak/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  <w:t xml:space="preserve">ssh </w:t>
        </w:r>
        <w:r w:rsidRPr="0045377B">
          <w:rPr>
            <w:rStyle w:val="af"/>
          </w:rPr>
          <w:t>devcluster0</w:t>
        </w:r>
      </w:ins>
      <w:ins w:id="312" w:author="yangshangchuan" w:date="2013-02-05T19:33:00Z">
        <w:r w:rsidR="00DE39FA">
          <w:rPr>
            <w:rStyle w:val="af"/>
            <w:rFonts w:hint="eastAsia"/>
          </w:rPr>
          <w:t>3</w:t>
        </w:r>
      </w:ins>
    </w:p>
    <w:p w:rsidR="00C803ED" w:rsidRDefault="00C803ED">
      <w:pPr>
        <w:pStyle w:val="a4"/>
        <w:rPr>
          <w:ins w:id="313" w:author="yangshangchuan" w:date="2013-01-07T13:38:00Z"/>
        </w:rPr>
      </w:pPr>
      <w:ins w:id="314" w:author="yangshangchuan" w:date="2013-01-07T13:39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proofErr w:type="gramStart"/>
        <w:r w:rsidRPr="00C803ED">
          <w:rPr>
            <w:rStyle w:val="af"/>
          </w:rPr>
          <w:t>sudo</w:t>
        </w:r>
        <w:proofErr w:type="gramEnd"/>
        <w:r w:rsidRPr="00C803ED">
          <w:rPr>
            <w:rStyle w:val="af"/>
          </w:rPr>
          <w:t xml:space="preserve"> /etc/init.d/ganglia-monitor restart</w:t>
        </w:r>
      </w:ins>
    </w:p>
    <w:p w:rsidR="00C803ED" w:rsidRDefault="00C803ED">
      <w:pPr>
        <w:pStyle w:val="a4"/>
        <w:rPr>
          <w:ins w:id="315" w:author="yangshangchuan" w:date="2013-01-07T13:40:00Z"/>
          <w:rStyle w:val="af"/>
        </w:rPr>
      </w:pPr>
      <w:ins w:id="316" w:author="yangshangchuan" w:date="2013-01-07T13:38:00Z">
        <w:r>
          <w:rPr>
            <w:rFonts w:hint="eastAsia"/>
          </w:rPr>
          <w:tab/>
        </w:r>
        <w:r>
          <w:rPr>
            <w:rFonts w:hint="eastAsia"/>
          </w:rPr>
          <w:tab/>
          <w:t>2</w:t>
        </w:r>
        <w:r>
          <w:rPr>
            <w:rFonts w:hint="eastAsia"/>
          </w:rPr>
          <w:t>）、</w:t>
        </w:r>
      </w:ins>
      <w:ins w:id="317" w:author="yangshangchuan" w:date="2013-01-07T13:40:00Z">
        <w:r>
          <w:rPr>
            <w:rFonts w:hint="eastAsia"/>
          </w:rPr>
          <w:t xml:space="preserve">ssh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</w:ins>
    </w:p>
    <w:p w:rsidR="00C803ED" w:rsidRPr="00C803ED" w:rsidRDefault="00C803ED">
      <w:pPr>
        <w:pStyle w:val="a4"/>
        <w:rPr>
          <w:ins w:id="318" w:author="yangshangchuan" w:date="2013-01-07T13:40:00Z"/>
          <w:rStyle w:val="af"/>
        </w:rPr>
      </w:pPr>
      <w:ins w:id="319" w:author="yangshangchuan" w:date="2013-01-07T13:40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proofErr w:type="gramStart"/>
        <w:r w:rsidRPr="00C803ED">
          <w:rPr>
            <w:rStyle w:val="af"/>
          </w:rPr>
          <w:t>sudo</w:t>
        </w:r>
        <w:proofErr w:type="gramEnd"/>
        <w:r w:rsidRPr="00C803ED">
          <w:rPr>
            <w:rStyle w:val="af"/>
          </w:rPr>
          <w:t xml:space="preserve"> /etc/init.d/ganglia-monitor restart</w:t>
        </w:r>
      </w:ins>
    </w:p>
    <w:p w:rsidR="00C803ED" w:rsidRDefault="00C803ED">
      <w:pPr>
        <w:pStyle w:val="a4"/>
        <w:rPr>
          <w:ins w:id="320" w:author="yangshangchuan" w:date="2013-01-07T13:40:00Z"/>
          <w:rStyle w:val="af"/>
        </w:rPr>
      </w:pPr>
      <w:ins w:id="321" w:author="yangshangchuan" w:date="2013-01-07T13:40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proofErr w:type="gramStart"/>
        <w:r w:rsidRPr="00C803ED">
          <w:rPr>
            <w:rStyle w:val="af"/>
          </w:rPr>
          <w:t>sudo</w:t>
        </w:r>
        <w:proofErr w:type="gramEnd"/>
        <w:r w:rsidRPr="00C803ED">
          <w:rPr>
            <w:rStyle w:val="af"/>
          </w:rPr>
          <w:t xml:space="preserve"> /etc/init.d/gmetad restart</w:t>
        </w:r>
      </w:ins>
    </w:p>
    <w:p w:rsidR="00C803ED" w:rsidRDefault="00C803ED">
      <w:pPr>
        <w:pStyle w:val="a4"/>
        <w:rPr>
          <w:ins w:id="322" w:author="yangshangchuan" w:date="2013-01-07T13:12:00Z"/>
        </w:rPr>
      </w:pPr>
      <w:ins w:id="323" w:author="yangshangchuan" w:date="2013-01-07T13:40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proofErr w:type="gramStart"/>
        <w:r w:rsidRPr="00C803ED">
          <w:rPr>
            <w:rStyle w:val="af"/>
          </w:rPr>
          <w:t>sudo</w:t>
        </w:r>
        <w:proofErr w:type="gramEnd"/>
        <w:r w:rsidRPr="00C803ED">
          <w:rPr>
            <w:rStyle w:val="af"/>
          </w:rPr>
          <w:t xml:space="preserve"> /etc/init.d/apache2 restart</w:t>
        </w:r>
      </w:ins>
    </w:p>
    <w:p w:rsidR="00710E18" w:rsidRDefault="00C803ED">
      <w:pPr>
        <w:pStyle w:val="a4"/>
        <w:rPr>
          <w:ins w:id="324" w:author="yangshangchuan" w:date="2013-01-07T13:42:00Z"/>
        </w:rPr>
      </w:pPr>
      <w:ins w:id="325" w:author="yangshangchuan" w:date="2013-01-07T13:42:00Z">
        <w:r>
          <w:rPr>
            <w:rFonts w:hint="eastAsia"/>
          </w:rPr>
          <w:tab/>
          <w:t>5</w:t>
        </w:r>
        <w:r>
          <w:rPr>
            <w:rFonts w:hint="eastAsia"/>
          </w:rPr>
          <w:t>、访问页面</w:t>
        </w:r>
      </w:ins>
    </w:p>
    <w:p w:rsidR="00C803ED" w:rsidRDefault="00C803ED">
      <w:pPr>
        <w:pStyle w:val="a4"/>
        <w:rPr>
          <w:ins w:id="326" w:author="yangshangchuan" w:date="2013-01-07T15:08:00Z"/>
          <w:rStyle w:val="af"/>
        </w:rPr>
      </w:pPr>
      <w:ins w:id="327" w:author="yangshangchuan" w:date="2013-01-07T13:42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Style w:val="af"/>
          </w:rPr>
          <w:t>http://</w:t>
        </w:r>
        <w:r w:rsidRPr="00C803ED">
          <w:rPr>
            <w:rStyle w:val="af"/>
          </w:rPr>
          <w:t xml:space="preserve">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  <w:r>
          <w:rPr>
            <w:rStyle w:val="af"/>
          </w:rPr>
          <w:t>/ganglia</w:t>
        </w:r>
      </w:ins>
    </w:p>
    <w:p w:rsidR="00585BC9" w:rsidRDefault="00585BC9">
      <w:pPr>
        <w:pStyle w:val="a4"/>
        <w:rPr>
          <w:ins w:id="328" w:author="yangshangchuan" w:date="2013-01-07T15:09:00Z"/>
        </w:rPr>
      </w:pPr>
      <w:ins w:id="329" w:author="yangshangchuan" w:date="2013-01-07T15:08:00Z">
        <w:r>
          <w:rPr>
            <w:rFonts w:hint="eastAsia"/>
          </w:rPr>
          <w:tab/>
        </w:r>
      </w:ins>
      <w:ins w:id="330" w:author="yangshangchuan" w:date="2013-02-22T11:25:00Z">
        <w:r w:rsidR="00F169AA">
          <w:rPr>
            <w:rFonts w:hint="eastAsia"/>
          </w:rPr>
          <w:t>6</w:t>
        </w:r>
      </w:ins>
      <w:ins w:id="331" w:author="yangshangchuan" w:date="2013-01-07T15:08:00Z">
        <w:r>
          <w:rPr>
            <w:rFonts w:hint="eastAsia"/>
          </w:rPr>
          <w:t>、集成</w:t>
        </w:r>
      </w:ins>
      <w:ins w:id="332" w:author="yangshangchuan" w:date="2013-01-07T15:09:00Z">
        <w:r>
          <w:rPr>
            <w:rFonts w:hint="eastAsia"/>
          </w:rPr>
          <w:t>hadoop</w:t>
        </w:r>
      </w:ins>
    </w:p>
    <w:p w:rsidR="00585BC9" w:rsidRDefault="00585BC9">
      <w:pPr>
        <w:pStyle w:val="a4"/>
        <w:rPr>
          <w:ins w:id="333" w:author="yangshangchuan" w:date="2013-01-07T15:13:00Z"/>
          <w:rStyle w:val="af"/>
        </w:rPr>
      </w:pPr>
      <w:ins w:id="334" w:author="yangshangchuan" w:date="2013-01-07T15:09:00Z">
        <w:r>
          <w:rPr>
            <w:rFonts w:hint="eastAsia"/>
          </w:rPr>
          <w:tab/>
        </w:r>
        <w:r>
          <w:rPr>
            <w:rFonts w:hint="eastAsia"/>
          </w:rPr>
          <w:tab/>
          <w:t>1</w:t>
        </w:r>
        <w:r>
          <w:rPr>
            <w:rFonts w:hint="eastAsia"/>
          </w:rPr>
          <w:t>）、</w:t>
        </w:r>
      </w:ins>
      <w:ins w:id="335" w:author="yangshangchuan" w:date="2013-01-07T15:13:00Z">
        <w:r>
          <w:rPr>
            <w:rFonts w:hint="eastAsia"/>
          </w:rPr>
          <w:t xml:space="preserve">ssh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</w:ins>
    </w:p>
    <w:p w:rsidR="00585BC9" w:rsidRDefault="00585BC9">
      <w:pPr>
        <w:pStyle w:val="a4"/>
        <w:rPr>
          <w:ins w:id="336" w:author="yangshangchuan" w:date="2013-01-07T15:13:00Z"/>
        </w:rPr>
      </w:pPr>
      <w:ins w:id="337" w:author="yangshangchuan" w:date="2013-01-07T15:13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</w:ins>
      <w:ins w:id="338" w:author="yangshangchuan" w:date="2013-02-22T11:06:00Z">
        <w:r w:rsidR="00316DCD">
          <w:rPr>
            <w:rFonts w:hint="eastAsia"/>
          </w:rPr>
          <w:t>2</w:t>
        </w:r>
        <w:r w:rsidR="00316DCD">
          <w:rPr>
            <w:rFonts w:hint="eastAsia"/>
          </w:rPr>
          <w:t>）、</w:t>
        </w:r>
      </w:ins>
      <w:ins w:id="339" w:author="yangshangchuan" w:date="2013-01-07T15:13:00Z">
        <w:r>
          <w:rPr>
            <w:rStyle w:val="af"/>
            <w:rFonts w:hint="eastAsia"/>
          </w:rPr>
          <w:t xml:space="preserve">cd </w:t>
        </w:r>
        <w:r w:rsidRPr="00585BC9">
          <w:t>/home/ysc/hadoop-1.</w:t>
        </w:r>
        <w:r w:rsidR="00387221" w:rsidRPr="00585BC9">
          <w:t>1</w:t>
        </w:r>
        <w:r w:rsidRPr="00585BC9">
          <w:t>.</w:t>
        </w:r>
        <w:r w:rsidR="00387221" w:rsidRPr="00585BC9">
          <w:t>1</w:t>
        </w:r>
      </w:ins>
    </w:p>
    <w:p w:rsidR="00585BC9" w:rsidRDefault="00585BC9">
      <w:pPr>
        <w:pStyle w:val="a4"/>
        <w:rPr>
          <w:ins w:id="340" w:author="yangshangchuan" w:date="2013-02-22T11:07:00Z"/>
        </w:rPr>
      </w:pPr>
      <w:ins w:id="341" w:author="yangshangchuan" w:date="2013-01-07T15:13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342" w:author="yangshangchuan" w:date="2013-02-22T11:06:00Z">
        <w:r w:rsidR="00316DCD">
          <w:rPr>
            <w:rFonts w:hint="eastAsia"/>
          </w:rPr>
          <w:t>3</w:t>
        </w:r>
        <w:r w:rsidR="00316DCD">
          <w:rPr>
            <w:rFonts w:hint="eastAsia"/>
          </w:rPr>
          <w:t>）、</w:t>
        </w:r>
      </w:ins>
      <w:ins w:id="343" w:author="yangshangchuan" w:date="2013-01-07T15:09:00Z">
        <w:r w:rsidRPr="00585BC9">
          <w:t>vi conf/hadoop-metrics2.</w:t>
        </w:r>
        <w:proofErr w:type="gramStart"/>
        <w:r w:rsidRPr="00585BC9">
          <w:t>properties</w:t>
        </w:r>
      </w:ins>
      <w:proofErr w:type="gramEnd"/>
    </w:p>
    <w:p w:rsidR="00316DCD" w:rsidRDefault="00316DCD" w:rsidP="00316DCD">
      <w:pPr>
        <w:pStyle w:val="a4"/>
        <w:rPr>
          <w:ins w:id="344" w:author="yangshangchuan" w:date="2013-02-22T11:06:00Z"/>
        </w:rPr>
      </w:pPr>
      <w:ins w:id="345" w:author="yangshangchuan" w:date="2013-02-22T11:06:00Z">
        <w:r>
          <w:rPr>
            <w:rFonts w:hint="eastAsia"/>
          </w:rPr>
          <w:tab/>
        </w:r>
        <w:r>
          <w:rPr>
            <w:rFonts w:hint="eastAsia"/>
          </w:rPr>
          <w:tab/>
          <w:t xml:space="preserve"># </w:t>
        </w:r>
        <w:r>
          <w:rPr>
            <w:rFonts w:hint="eastAsia"/>
          </w:rPr>
          <w:t>大于</w:t>
        </w:r>
        <w:r>
          <w:rPr>
            <w:rFonts w:hint="eastAsia"/>
          </w:rPr>
          <w:t>0.20</w:t>
        </w:r>
        <w:r>
          <w:rPr>
            <w:rFonts w:hint="eastAsia"/>
          </w:rPr>
          <w:t>以后的版本用</w:t>
        </w:r>
        <w:r>
          <w:rPr>
            <w:rFonts w:hint="eastAsia"/>
          </w:rPr>
          <w:t>ganglia31</w:t>
        </w:r>
      </w:ins>
      <w:ins w:id="346" w:author="yangshangchuan" w:date="2013-02-22T11:0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347" w:author="yangshangchuan" w:date="2013-02-22T11:06:00Z">
        <w:r>
          <w:t>*.sink.ganglia.class=org.apache.hadoop.metrics2.sink.ganglia.GangliaSink31</w:t>
        </w:r>
      </w:ins>
    </w:p>
    <w:p w:rsidR="00316DCD" w:rsidRDefault="00316DCD" w:rsidP="00316DCD">
      <w:pPr>
        <w:pStyle w:val="a4"/>
        <w:rPr>
          <w:ins w:id="348" w:author="yangshangchuan" w:date="2013-02-22T11:06:00Z"/>
        </w:rPr>
      </w:pPr>
      <w:ins w:id="349" w:author="yangshangchuan" w:date="2013-02-22T11:06:00Z">
        <w:r>
          <w:tab/>
        </w:r>
        <w:r>
          <w:tab/>
          <w:t>*.sink.ganglia.period=10</w:t>
        </w:r>
      </w:ins>
    </w:p>
    <w:p w:rsidR="00316DCD" w:rsidRDefault="00316DCD" w:rsidP="00316DCD">
      <w:pPr>
        <w:pStyle w:val="a4"/>
        <w:rPr>
          <w:ins w:id="350" w:author="yangshangchuan" w:date="2013-02-22T11:06:00Z"/>
        </w:rPr>
      </w:pPr>
      <w:ins w:id="351" w:author="yangshangchuan" w:date="2013-02-22T11:06:00Z">
        <w:r>
          <w:tab/>
        </w:r>
        <w:r>
          <w:tab/>
          <w:t xml:space="preserve"># </w:t>
        </w:r>
        <w:proofErr w:type="gramStart"/>
        <w:r>
          <w:t>default</w:t>
        </w:r>
        <w:proofErr w:type="gramEnd"/>
        <w:r>
          <w:t xml:space="preserve"> for supportsparse is false</w:t>
        </w:r>
      </w:ins>
    </w:p>
    <w:p w:rsidR="00316DCD" w:rsidRDefault="00316DCD" w:rsidP="00316DCD">
      <w:pPr>
        <w:pStyle w:val="a4"/>
        <w:rPr>
          <w:ins w:id="352" w:author="yangshangchuan" w:date="2013-02-22T11:06:00Z"/>
        </w:rPr>
      </w:pPr>
      <w:ins w:id="353" w:author="yangshangchuan" w:date="2013-02-22T11:06:00Z">
        <w:r>
          <w:tab/>
        </w:r>
        <w:r>
          <w:tab/>
          <w:t>*.sink.ganglia.supportsparse=true</w:t>
        </w:r>
      </w:ins>
    </w:p>
    <w:p w:rsidR="00316DCD" w:rsidRDefault="00316DCD" w:rsidP="00316DCD">
      <w:pPr>
        <w:pStyle w:val="a4"/>
        <w:rPr>
          <w:ins w:id="354" w:author="yangshangchuan" w:date="2013-02-22T11:06:00Z"/>
        </w:rPr>
      </w:pPr>
      <w:ins w:id="355" w:author="yangshangchuan" w:date="2013-02-22T11:06:00Z">
        <w:r>
          <w:tab/>
          <w:t>*.sink.ganglia.slope=jvm.metrics.gcCount=zero</w:t>
        </w:r>
        <w:proofErr w:type="gramStart"/>
        <w:r>
          <w:t>,jvm.metrics.memHeapUsedM</w:t>
        </w:r>
        <w:proofErr w:type="gramEnd"/>
        <w:r>
          <w:t>=both</w:t>
        </w:r>
      </w:ins>
    </w:p>
    <w:p w:rsidR="00316DCD" w:rsidRDefault="00316DCD" w:rsidP="00316DCD">
      <w:pPr>
        <w:pStyle w:val="a4"/>
        <w:rPr>
          <w:ins w:id="356" w:author="yangshangchuan" w:date="2013-02-22T11:06:00Z"/>
        </w:rPr>
      </w:pPr>
      <w:ins w:id="357" w:author="yangshangchuan" w:date="2013-02-22T11:06:00Z">
        <w:r>
          <w:tab/>
          <w:t>*.sink.ganglia.dmax=jvm.metrics.threadsBlocked=70</w:t>
        </w:r>
        <w:proofErr w:type="gramStart"/>
        <w:r>
          <w:t>,jvm.metrics.memHeapUsedM</w:t>
        </w:r>
        <w:proofErr w:type="gramEnd"/>
        <w:r>
          <w:t>=40</w:t>
        </w:r>
      </w:ins>
    </w:p>
    <w:p w:rsidR="00316DCD" w:rsidRDefault="00316DCD" w:rsidP="00316DCD">
      <w:pPr>
        <w:pStyle w:val="a4"/>
        <w:rPr>
          <w:ins w:id="358" w:author="yangshangchuan" w:date="2013-02-22T11:06:00Z"/>
        </w:rPr>
      </w:pPr>
      <w:ins w:id="359" w:author="yangshangchuan" w:date="2013-02-22T11:06:00Z">
        <w:r>
          <w:rPr>
            <w:rFonts w:hint="eastAsia"/>
          </w:rPr>
          <w:tab/>
        </w:r>
        <w:r>
          <w:rPr>
            <w:rFonts w:hint="eastAsia"/>
          </w:rPr>
          <w:tab/>
          <w:t>#</w:t>
        </w:r>
        <w:r>
          <w:rPr>
            <w:rFonts w:hint="eastAsia"/>
          </w:rPr>
          <w:t>广播</w:t>
        </w:r>
        <w:r>
          <w:rPr>
            <w:rFonts w:hint="eastAsia"/>
          </w:rPr>
          <w:t>IP</w:t>
        </w:r>
        <w:r>
          <w:rPr>
            <w:rFonts w:hint="eastAsia"/>
          </w:rPr>
          <w:t>地址，这是缺省的，统一设该值</w:t>
        </w:r>
      </w:ins>
      <w:ins w:id="360" w:author="yangshangchuan" w:date="2013-02-22T12:19:00Z">
        <w:r w:rsidR="001E4517">
          <w:rPr>
            <w:rFonts w:hint="eastAsia"/>
          </w:rPr>
          <w:t>(</w:t>
        </w:r>
        <w:r w:rsidR="001E4517">
          <w:rPr>
            <w:rFonts w:hint="eastAsia"/>
          </w:rPr>
          <w:t>只能用组播地址</w:t>
        </w:r>
        <w:r w:rsidR="001E4517">
          <w:t>239.2.11.71</w:t>
        </w:r>
        <w:r w:rsidR="001E4517">
          <w:rPr>
            <w:rFonts w:hint="eastAsia"/>
          </w:rPr>
          <w:t>)</w:t>
        </w:r>
      </w:ins>
    </w:p>
    <w:p w:rsidR="00316DCD" w:rsidRDefault="00316DCD" w:rsidP="00316DCD">
      <w:pPr>
        <w:pStyle w:val="a4"/>
        <w:rPr>
          <w:ins w:id="361" w:author="yangshangchuan" w:date="2013-02-22T11:06:00Z"/>
        </w:rPr>
      </w:pPr>
      <w:ins w:id="362" w:author="yangshangchuan" w:date="2013-02-22T11:06:00Z">
        <w:r>
          <w:tab/>
        </w:r>
        <w:r>
          <w:tab/>
          <w:t>namenode.sink.ganglia.servers=239.2.11.71:8649</w:t>
        </w:r>
      </w:ins>
    </w:p>
    <w:p w:rsidR="00316DCD" w:rsidRDefault="00316DCD" w:rsidP="00316DCD">
      <w:pPr>
        <w:pStyle w:val="a4"/>
        <w:rPr>
          <w:ins w:id="363" w:author="yangshangchuan" w:date="2013-02-22T11:06:00Z"/>
        </w:rPr>
      </w:pPr>
      <w:ins w:id="364" w:author="yangshangchuan" w:date="2013-02-22T11:06:00Z">
        <w:r>
          <w:tab/>
        </w:r>
        <w:r>
          <w:tab/>
          <w:t>datanode.sink.ganglia.servers=239.2.11.71:8649</w:t>
        </w:r>
      </w:ins>
    </w:p>
    <w:p w:rsidR="00316DCD" w:rsidRDefault="00316DCD" w:rsidP="00316DCD">
      <w:pPr>
        <w:pStyle w:val="a4"/>
        <w:rPr>
          <w:ins w:id="365" w:author="yangshangchuan" w:date="2013-02-22T11:06:00Z"/>
        </w:rPr>
      </w:pPr>
      <w:ins w:id="366" w:author="yangshangchuan" w:date="2013-02-22T11:06:00Z">
        <w:r>
          <w:tab/>
        </w:r>
        <w:r>
          <w:tab/>
          <w:t>jobtracker.sink.ganglia.servers=239.2.11.71:8649</w:t>
        </w:r>
      </w:ins>
    </w:p>
    <w:p w:rsidR="00316DCD" w:rsidRDefault="00316DCD" w:rsidP="00316DCD">
      <w:pPr>
        <w:pStyle w:val="a4"/>
        <w:rPr>
          <w:ins w:id="367" w:author="yangshangchuan" w:date="2013-02-22T11:06:00Z"/>
        </w:rPr>
      </w:pPr>
      <w:ins w:id="368" w:author="yangshangchuan" w:date="2013-02-22T11:06:00Z">
        <w:r>
          <w:tab/>
        </w:r>
        <w:r>
          <w:tab/>
          <w:t>tasktracker.sink.ganglia.servers=239.2.11.71:8649</w:t>
        </w:r>
      </w:ins>
    </w:p>
    <w:p w:rsidR="00316DCD" w:rsidRDefault="00316DCD" w:rsidP="00316DCD">
      <w:pPr>
        <w:pStyle w:val="a4"/>
        <w:rPr>
          <w:ins w:id="369" w:author="yangshangchuan" w:date="2013-02-22T11:06:00Z"/>
        </w:rPr>
      </w:pPr>
      <w:ins w:id="370" w:author="yangshangchuan" w:date="2013-02-22T11:06:00Z">
        <w:r>
          <w:tab/>
        </w:r>
        <w:r>
          <w:tab/>
          <w:t>maptask.sink.ganglia.servers=239.2.11.71:8649</w:t>
        </w:r>
      </w:ins>
    </w:p>
    <w:p w:rsidR="00316DCD" w:rsidRDefault="00316DCD" w:rsidP="00316DCD">
      <w:pPr>
        <w:pStyle w:val="a4"/>
        <w:rPr>
          <w:ins w:id="371" w:author="yangshangchuan" w:date="2013-02-22T11:06:00Z"/>
        </w:rPr>
      </w:pPr>
      <w:ins w:id="372" w:author="yangshangchuan" w:date="2013-02-22T11:06:00Z">
        <w:r>
          <w:tab/>
        </w:r>
        <w:r>
          <w:tab/>
          <w:t>reducetask.sink.ganglia.servers=239.2.11.71:8649</w:t>
        </w:r>
      </w:ins>
    </w:p>
    <w:p w:rsidR="00316DCD" w:rsidRDefault="00316DCD" w:rsidP="00316DCD">
      <w:pPr>
        <w:pStyle w:val="a4"/>
        <w:rPr>
          <w:ins w:id="373" w:author="yangshangchuan" w:date="2013-02-22T11:06:00Z"/>
        </w:rPr>
      </w:pPr>
      <w:ins w:id="374" w:author="yangshangchuan" w:date="2013-02-22T11:06:00Z">
        <w:r>
          <w:tab/>
        </w:r>
        <w:r>
          <w:tab/>
          <w:t>dfs.class=org.apache.hadoop.metrics.ganglia.GangliaContext31</w:t>
        </w:r>
      </w:ins>
    </w:p>
    <w:p w:rsidR="00316DCD" w:rsidRDefault="00316DCD" w:rsidP="00316DCD">
      <w:pPr>
        <w:pStyle w:val="a4"/>
        <w:rPr>
          <w:ins w:id="375" w:author="yangshangchuan" w:date="2013-02-22T11:06:00Z"/>
        </w:rPr>
      </w:pPr>
      <w:ins w:id="376" w:author="yangshangchuan" w:date="2013-02-22T11:06:00Z">
        <w:r>
          <w:tab/>
        </w:r>
        <w:r>
          <w:tab/>
          <w:t>dfs.period=10</w:t>
        </w:r>
      </w:ins>
    </w:p>
    <w:p w:rsidR="00316DCD" w:rsidRDefault="00316DCD" w:rsidP="00316DCD">
      <w:pPr>
        <w:pStyle w:val="a4"/>
        <w:rPr>
          <w:ins w:id="377" w:author="yangshangchuan" w:date="2013-02-22T11:06:00Z"/>
        </w:rPr>
      </w:pPr>
      <w:ins w:id="378" w:author="yangshangchuan" w:date="2013-02-22T11:06:00Z">
        <w:r>
          <w:tab/>
        </w:r>
        <w:r>
          <w:tab/>
          <w:t>dfs.servers=239.2.11.71:8649</w:t>
        </w:r>
      </w:ins>
    </w:p>
    <w:p w:rsidR="00316DCD" w:rsidRDefault="00316DCD" w:rsidP="00316DCD">
      <w:pPr>
        <w:pStyle w:val="a4"/>
        <w:rPr>
          <w:ins w:id="379" w:author="yangshangchuan" w:date="2013-02-22T11:06:00Z"/>
        </w:rPr>
      </w:pPr>
      <w:ins w:id="380" w:author="yangshangchuan" w:date="2013-02-22T11:06:00Z">
        <w:r>
          <w:tab/>
        </w:r>
        <w:r>
          <w:tab/>
          <w:t>mapred.class=org.apache.hadoop.metrics.ganglia.GangliaContext31</w:t>
        </w:r>
      </w:ins>
    </w:p>
    <w:p w:rsidR="00316DCD" w:rsidRDefault="00316DCD" w:rsidP="00316DCD">
      <w:pPr>
        <w:pStyle w:val="a4"/>
        <w:rPr>
          <w:ins w:id="381" w:author="yangshangchuan" w:date="2013-02-22T11:06:00Z"/>
        </w:rPr>
      </w:pPr>
      <w:ins w:id="382" w:author="yangshangchuan" w:date="2013-02-22T11:06:00Z">
        <w:r>
          <w:tab/>
        </w:r>
        <w:r>
          <w:tab/>
          <w:t>mapred.period=10</w:t>
        </w:r>
      </w:ins>
    </w:p>
    <w:p w:rsidR="00316DCD" w:rsidRDefault="00316DCD" w:rsidP="00316DCD">
      <w:pPr>
        <w:pStyle w:val="a4"/>
        <w:rPr>
          <w:ins w:id="383" w:author="yangshangchuan" w:date="2013-02-22T11:06:00Z"/>
        </w:rPr>
      </w:pPr>
      <w:ins w:id="384" w:author="yangshangchuan" w:date="2013-02-22T11:06:00Z">
        <w:r>
          <w:tab/>
        </w:r>
        <w:r>
          <w:tab/>
          <w:t>mapred.servers=239.2.11.71:8649</w:t>
        </w:r>
      </w:ins>
    </w:p>
    <w:p w:rsidR="00316DCD" w:rsidRDefault="00316DCD" w:rsidP="00316DCD">
      <w:pPr>
        <w:pStyle w:val="a4"/>
        <w:rPr>
          <w:ins w:id="385" w:author="yangshangchuan" w:date="2013-02-22T11:06:00Z"/>
        </w:rPr>
      </w:pPr>
      <w:ins w:id="386" w:author="yangshangchuan" w:date="2013-02-22T11:06:00Z">
        <w:r>
          <w:tab/>
        </w:r>
        <w:r>
          <w:tab/>
          <w:t>jvm.class=org.apache.hadoop.metrics.ganglia.GangliaContext31</w:t>
        </w:r>
      </w:ins>
    </w:p>
    <w:p w:rsidR="00316DCD" w:rsidRDefault="00316DCD" w:rsidP="00316DCD">
      <w:pPr>
        <w:pStyle w:val="a4"/>
        <w:rPr>
          <w:ins w:id="387" w:author="yangshangchuan" w:date="2013-02-22T11:06:00Z"/>
        </w:rPr>
      </w:pPr>
      <w:ins w:id="388" w:author="yangshangchuan" w:date="2013-02-22T11:06:00Z">
        <w:r>
          <w:tab/>
        </w:r>
        <w:r>
          <w:tab/>
          <w:t>jvm.period=10</w:t>
        </w:r>
      </w:ins>
    </w:p>
    <w:p w:rsidR="00316DCD" w:rsidRDefault="00316DCD" w:rsidP="00316DCD">
      <w:pPr>
        <w:pStyle w:val="a4"/>
        <w:rPr>
          <w:ins w:id="389" w:author="yangshangchuan" w:date="2013-01-07T15:09:00Z"/>
        </w:rPr>
      </w:pPr>
      <w:ins w:id="390" w:author="yangshangchuan" w:date="2013-02-22T11:06:00Z">
        <w:r>
          <w:tab/>
        </w:r>
        <w:r>
          <w:tab/>
          <w:t>jvm.servers=239.2.11.71:8649</w:t>
        </w:r>
      </w:ins>
    </w:p>
    <w:p w:rsidR="00585BC9" w:rsidRDefault="00585BC9" w:rsidP="00585BC9">
      <w:pPr>
        <w:pStyle w:val="a4"/>
        <w:rPr>
          <w:ins w:id="391" w:author="yangshangchuan" w:date="2013-01-07T15:14:00Z"/>
        </w:rPr>
      </w:pPr>
      <w:ins w:id="392" w:author="yangshangchuan" w:date="2013-01-07T15:09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393" w:author="yangshangchuan" w:date="2013-02-22T11:06:00Z">
        <w:r w:rsidR="00316DCD">
          <w:rPr>
            <w:rFonts w:hint="eastAsia"/>
          </w:rPr>
          <w:t>4</w:t>
        </w:r>
      </w:ins>
      <w:ins w:id="394" w:author="yangshangchuan" w:date="2013-01-07T15:09:00Z">
        <w:r>
          <w:rPr>
            <w:rFonts w:hint="eastAsia"/>
          </w:rPr>
          <w:t>）、</w:t>
        </w:r>
        <w:r w:rsidRPr="00585BC9">
          <w:t>scp conf/hadoop-metrics2.</w:t>
        </w:r>
        <w:proofErr w:type="gramStart"/>
        <w:r w:rsidRPr="00585BC9">
          <w:t>properties</w:t>
        </w:r>
        <w:proofErr w:type="gramEnd"/>
        <w:r w:rsidRPr="00585BC9">
          <w:t xml:space="preserve"> root@</w:t>
        </w:r>
      </w:ins>
      <w:ins w:id="395" w:author="yangshangchuan" w:date="2013-01-07T15:10:00Z"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2</w:t>
        </w:r>
      </w:ins>
      <w:ins w:id="396" w:author="yangshangchuan" w:date="2013-01-07T15:09:00Z">
        <w:r w:rsidRPr="00585BC9">
          <w:t>:</w:t>
        </w:r>
      </w:ins>
      <w:ins w:id="397" w:author="yangshangchuan" w:date="2013-01-07T15:13:00Z">
        <w:r w:rsidRPr="00585BC9">
          <w:t>/home/ysc/hadoop-</w:t>
        </w:r>
        <w:r w:rsidR="00387221" w:rsidRPr="00585BC9">
          <w:t>1.1.1</w:t>
        </w:r>
      </w:ins>
      <w:ins w:id="398" w:author="yangshangchuan" w:date="2013-01-07T15:09:00Z">
        <w:r w:rsidRPr="00585BC9">
          <w:t>/conf/hadoop-metrics2.properties</w:t>
        </w:r>
      </w:ins>
    </w:p>
    <w:p w:rsidR="00585BC9" w:rsidRDefault="00585BC9" w:rsidP="00585BC9">
      <w:pPr>
        <w:pStyle w:val="a4"/>
        <w:rPr>
          <w:ins w:id="399" w:author="yangshangchuan" w:date="2013-01-07T15:14:00Z"/>
        </w:rPr>
      </w:pPr>
      <w:ins w:id="400" w:author="yangshangchuan" w:date="2013-01-07T15:14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401" w:author="yangshangchuan" w:date="2013-02-22T11:06:00Z">
        <w:r w:rsidR="00316DCD">
          <w:rPr>
            <w:rFonts w:hint="eastAsia"/>
          </w:rPr>
          <w:t>5</w:t>
        </w:r>
      </w:ins>
      <w:ins w:id="402" w:author="yangshangchuan" w:date="2013-01-07T15:14:00Z">
        <w:r>
          <w:rPr>
            <w:rFonts w:hint="eastAsia"/>
          </w:rPr>
          <w:t>）、</w:t>
        </w:r>
        <w:r w:rsidRPr="00585BC9">
          <w:t>scp conf/hadoop-metrics2.</w:t>
        </w:r>
        <w:proofErr w:type="gramStart"/>
        <w:r w:rsidRPr="00585BC9">
          <w:t>properties</w:t>
        </w:r>
        <w:proofErr w:type="gramEnd"/>
        <w:r w:rsidRPr="00585BC9">
          <w:t xml:space="preserve"> </w:t>
        </w:r>
        <w:r>
          <w:fldChar w:fldCharType="begin"/>
        </w:r>
        <w:r>
          <w:instrText xml:space="preserve"> HYPERLINK "mailto:</w:instrText>
        </w:r>
        <w:r w:rsidRPr="00585BC9">
          <w:instrText>root@</w:instrText>
        </w:r>
        <w:r w:rsidRPr="0045377B">
          <w:rPr>
            <w:rStyle w:val="af"/>
          </w:rPr>
          <w:instrText>devcluster0</w:instrText>
        </w:r>
        <w:r>
          <w:rPr>
            <w:rStyle w:val="af"/>
            <w:rFonts w:hint="eastAsia"/>
          </w:rPr>
          <w:instrText>3</w:instrText>
        </w:r>
        <w:r w:rsidRPr="00585BC9">
          <w:instrText>:/home/ysc/hadoop-1.0.3/conf/hadoop-metrics2.properties</w:instrText>
        </w:r>
        <w:r>
          <w:instrText xml:space="preserve">" </w:instrText>
        </w:r>
        <w:r>
          <w:fldChar w:fldCharType="separate"/>
        </w:r>
        <w:r w:rsidRPr="00342C08">
          <w:rPr>
            <w:rStyle w:val="ac"/>
          </w:rPr>
          <w:t>root@devcluster0</w:t>
        </w:r>
        <w:r w:rsidRPr="00342C08">
          <w:rPr>
            <w:rStyle w:val="ac"/>
            <w:rFonts w:hint="eastAsia"/>
          </w:rPr>
          <w:t>3</w:t>
        </w:r>
        <w:r w:rsidRPr="00342C08">
          <w:rPr>
            <w:rStyle w:val="ac"/>
          </w:rPr>
          <w:t>:/home/ysc/hadoop-</w:t>
        </w:r>
      </w:ins>
      <w:ins w:id="403" w:author="yangshangchuan" w:date="2013-01-07T15:13:00Z">
        <w:r w:rsidR="00387221" w:rsidRPr="00585BC9">
          <w:t>1.1.1</w:t>
        </w:r>
      </w:ins>
      <w:ins w:id="404" w:author="yangshangchuan" w:date="2013-01-07T15:14:00Z">
        <w:r w:rsidRPr="00342C08">
          <w:rPr>
            <w:rStyle w:val="ac"/>
          </w:rPr>
          <w:t>/conf/hadoop-metrics2.properties</w:t>
        </w:r>
        <w:r>
          <w:fldChar w:fldCharType="end"/>
        </w:r>
      </w:ins>
    </w:p>
    <w:p w:rsidR="00585BC9" w:rsidRDefault="00585BC9" w:rsidP="00585BC9">
      <w:pPr>
        <w:pStyle w:val="a4"/>
        <w:rPr>
          <w:ins w:id="405" w:author="yangshangchuan" w:date="2013-01-07T15:14:00Z"/>
        </w:rPr>
      </w:pPr>
      <w:ins w:id="406" w:author="yangshangchuan" w:date="2013-01-07T15:14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407" w:author="yangshangchuan" w:date="2013-02-22T11:06:00Z">
        <w:r w:rsidR="00316DCD">
          <w:rPr>
            <w:rFonts w:hint="eastAsia"/>
          </w:rPr>
          <w:t>6</w:t>
        </w:r>
      </w:ins>
      <w:ins w:id="408" w:author="yangshangchuan" w:date="2013-01-07T15:14:00Z">
        <w:r>
          <w:rPr>
            <w:rFonts w:hint="eastAsia"/>
          </w:rPr>
          <w:t>）、</w:t>
        </w:r>
        <w:r>
          <w:rPr>
            <w:rFonts w:hint="eastAsia"/>
          </w:rPr>
          <w:t>stop-all.</w:t>
        </w:r>
        <w:proofErr w:type="gramStart"/>
        <w:r>
          <w:rPr>
            <w:rFonts w:hint="eastAsia"/>
          </w:rPr>
          <w:t>sh</w:t>
        </w:r>
        <w:proofErr w:type="gramEnd"/>
      </w:ins>
    </w:p>
    <w:p w:rsidR="00585BC9" w:rsidRDefault="00585BC9" w:rsidP="00585BC9">
      <w:pPr>
        <w:pStyle w:val="a4"/>
        <w:rPr>
          <w:ins w:id="409" w:author="yangshangchuan" w:date="2013-01-10T21:28:00Z"/>
        </w:rPr>
      </w:pPr>
      <w:ins w:id="410" w:author="yangshangchuan" w:date="2013-01-07T15:14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411" w:author="yangshangchuan" w:date="2013-02-22T11:06:00Z">
        <w:r w:rsidR="00316DCD">
          <w:rPr>
            <w:rFonts w:hint="eastAsia"/>
          </w:rPr>
          <w:t>7</w:t>
        </w:r>
      </w:ins>
      <w:ins w:id="412" w:author="yangshangchuan" w:date="2013-01-07T15:14:00Z">
        <w:r>
          <w:rPr>
            <w:rFonts w:hint="eastAsia"/>
          </w:rPr>
          <w:t>）、</w:t>
        </w:r>
        <w:r>
          <w:rPr>
            <w:rFonts w:hint="eastAsia"/>
          </w:rPr>
          <w:t>start-all.</w:t>
        </w:r>
        <w:proofErr w:type="gramStart"/>
        <w:r>
          <w:rPr>
            <w:rFonts w:hint="eastAsia"/>
          </w:rPr>
          <w:t>sh</w:t>
        </w:r>
      </w:ins>
      <w:proofErr w:type="gramEnd"/>
    </w:p>
    <w:p w:rsidR="00F169AA" w:rsidRDefault="00F169AA" w:rsidP="00F169AA">
      <w:pPr>
        <w:pStyle w:val="a4"/>
        <w:rPr>
          <w:ins w:id="413" w:author="yangshangchuan" w:date="2013-02-22T11:25:00Z"/>
        </w:rPr>
      </w:pPr>
      <w:ins w:id="414" w:author="yangshangchuan" w:date="2013-02-22T11:25:00Z">
        <w:r>
          <w:rPr>
            <w:rFonts w:hint="eastAsia"/>
          </w:rPr>
          <w:tab/>
          <w:t>7</w:t>
        </w:r>
        <w:r>
          <w:rPr>
            <w:rFonts w:hint="eastAsia"/>
          </w:rPr>
          <w:t>、集成</w:t>
        </w:r>
      </w:ins>
      <w:ins w:id="415" w:author="yangshangchuan" w:date="2013-02-22T11:26:00Z">
        <w:r>
          <w:rPr>
            <w:rFonts w:hint="eastAsia"/>
          </w:rPr>
          <w:t>hbase</w:t>
        </w:r>
      </w:ins>
    </w:p>
    <w:p w:rsidR="00F169AA" w:rsidRDefault="00F169AA" w:rsidP="00F169AA">
      <w:pPr>
        <w:pStyle w:val="a4"/>
        <w:rPr>
          <w:ins w:id="416" w:author="yangshangchuan" w:date="2013-02-22T11:25:00Z"/>
          <w:rStyle w:val="af"/>
        </w:rPr>
      </w:pPr>
      <w:ins w:id="417" w:author="yangshangchuan" w:date="2013-02-22T11:25:00Z">
        <w:r>
          <w:rPr>
            <w:rFonts w:hint="eastAsia"/>
          </w:rPr>
          <w:tab/>
        </w:r>
        <w:r>
          <w:rPr>
            <w:rFonts w:hint="eastAsia"/>
          </w:rPr>
          <w:tab/>
          <w:t>1</w:t>
        </w:r>
        <w:r>
          <w:rPr>
            <w:rFonts w:hint="eastAsia"/>
          </w:rPr>
          <w:t>）、</w:t>
        </w:r>
        <w:r>
          <w:rPr>
            <w:rFonts w:hint="eastAsia"/>
          </w:rPr>
          <w:t xml:space="preserve">ssh 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1</w:t>
        </w:r>
      </w:ins>
    </w:p>
    <w:p w:rsidR="00F169AA" w:rsidRDefault="00F169AA" w:rsidP="00F169AA">
      <w:pPr>
        <w:pStyle w:val="a4"/>
        <w:rPr>
          <w:ins w:id="418" w:author="yangshangchuan" w:date="2013-02-22T11:25:00Z"/>
        </w:rPr>
      </w:pPr>
      <w:ins w:id="419" w:author="yangshangchuan" w:date="2013-02-22T11:25:00Z">
        <w:r>
          <w:rPr>
            <w:rStyle w:val="af"/>
            <w:rFonts w:hint="eastAsia"/>
          </w:rPr>
          <w:tab/>
        </w:r>
        <w:r>
          <w:rPr>
            <w:rStyle w:val="af"/>
            <w:rFonts w:hint="eastAsia"/>
          </w:rPr>
          <w:tab/>
        </w:r>
        <w:r>
          <w:rPr>
            <w:rFonts w:hint="eastAsia"/>
          </w:rPr>
          <w:t>2</w:t>
        </w:r>
        <w:r>
          <w:rPr>
            <w:rFonts w:hint="eastAsia"/>
          </w:rPr>
          <w:t>）、</w:t>
        </w:r>
        <w:r>
          <w:rPr>
            <w:rStyle w:val="af"/>
            <w:rFonts w:hint="eastAsia"/>
          </w:rPr>
          <w:t xml:space="preserve">cd </w:t>
        </w:r>
        <w:r w:rsidRPr="00585BC9">
          <w:t>/home/ysc/</w:t>
        </w:r>
      </w:ins>
      <w:ins w:id="420" w:author="yangshangchuan" w:date="2013-02-22T11:26:00Z">
        <w:r w:rsidRPr="00F169AA">
          <w:t>hbase-0.92.2</w:t>
        </w:r>
      </w:ins>
    </w:p>
    <w:p w:rsidR="00202025" w:rsidRDefault="00F169AA" w:rsidP="00F169AA">
      <w:pPr>
        <w:pStyle w:val="a4"/>
        <w:rPr>
          <w:ins w:id="421" w:author="yangshangchuan" w:date="2013-02-22T11:25:00Z"/>
        </w:rPr>
      </w:pPr>
      <w:ins w:id="422" w:author="yangshangchuan" w:date="2013-02-22T11:25:00Z">
        <w:r>
          <w:rPr>
            <w:rFonts w:hint="eastAsia"/>
          </w:rPr>
          <w:tab/>
        </w:r>
        <w:r>
          <w:rPr>
            <w:rFonts w:hint="eastAsia"/>
          </w:rPr>
          <w:tab/>
          <w:t>3</w:t>
        </w:r>
        <w:r>
          <w:rPr>
            <w:rFonts w:hint="eastAsia"/>
          </w:rPr>
          <w:t>）、</w:t>
        </w:r>
      </w:ins>
      <w:ins w:id="423" w:author="yangshangchuan" w:date="2013-02-22T11:26:00Z">
        <w:r w:rsidRPr="00F169AA">
          <w:t>vi conf/hadoop-metrics.properties</w:t>
        </w:r>
      </w:ins>
      <w:ins w:id="424" w:author="yangshangchuan" w:date="2013-02-22T12:17:00Z">
        <w:r w:rsidR="00A46D7F">
          <w:rPr>
            <w:rFonts w:hint="eastAsia"/>
          </w:rPr>
          <w:t>(</w:t>
        </w:r>
      </w:ins>
      <w:ins w:id="425" w:author="yangshangchuan" w:date="2013-02-22T12:18:00Z">
        <w:r w:rsidR="00A46D7F">
          <w:rPr>
            <w:rFonts w:hint="eastAsia"/>
          </w:rPr>
          <w:t>只能用组播地址</w:t>
        </w:r>
        <w:r w:rsidR="00A46D7F">
          <w:t>239.2.11.71</w:t>
        </w:r>
      </w:ins>
      <w:ins w:id="426" w:author="yangshangchuan" w:date="2013-02-22T12:17:00Z">
        <w:r w:rsidR="00A46D7F">
          <w:rPr>
            <w:rFonts w:hint="eastAsia"/>
          </w:rPr>
          <w:t>)</w:t>
        </w:r>
      </w:ins>
    </w:p>
    <w:p w:rsidR="00D43CDB" w:rsidRDefault="00D43CDB" w:rsidP="00D43CDB">
      <w:pPr>
        <w:pStyle w:val="a4"/>
        <w:rPr>
          <w:ins w:id="427" w:author="yangshangchuan" w:date="2013-02-22T12:15:00Z"/>
        </w:rPr>
      </w:pPr>
      <w:ins w:id="428" w:author="yangshangchuan" w:date="2013-02-22T12:15:00Z">
        <w:r>
          <w:lastRenderedPageBreak/>
          <w:tab/>
        </w:r>
        <w:r>
          <w:tab/>
        </w:r>
        <w:r>
          <w:tab/>
          <w:t>hbase.extendedperiod = 3600</w:t>
        </w:r>
      </w:ins>
    </w:p>
    <w:p w:rsidR="00D43CDB" w:rsidRDefault="00D43CDB" w:rsidP="00D43CDB">
      <w:pPr>
        <w:pStyle w:val="a4"/>
        <w:rPr>
          <w:ins w:id="429" w:author="yangshangchuan" w:date="2013-02-22T12:15:00Z"/>
        </w:rPr>
      </w:pPr>
      <w:ins w:id="430" w:author="yangshangchuan" w:date="2013-02-22T12:15:00Z">
        <w:r>
          <w:tab/>
        </w:r>
        <w:r>
          <w:tab/>
        </w:r>
        <w:r>
          <w:tab/>
          <w:t>hbase.class=org.apache.hadoop.metrics.ganglia.GangliaContext31</w:t>
        </w:r>
      </w:ins>
    </w:p>
    <w:p w:rsidR="00D43CDB" w:rsidRDefault="00D43CDB" w:rsidP="00D43CDB">
      <w:pPr>
        <w:pStyle w:val="a4"/>
        <w:rPr>
          <w:ins w:id="431" w:author="yangshangchuan" w:date="2013-02-22T12:15:00Z"/>
        </w:rPr>
      </w:pPr>
      <w:ins w:id="432" w:author="yangshangchuan" w:date="2013-02-22T12:15:00Z">
        <w:r>
          <w:tab/>
        </w:r>
        <w:r>
          <w:tab/>
        </w:r>
        <w:r>
          <w:tab/>
          <w:t>hbase.period=10</w:t>
        </w:r>
      </w:ins>
    </w:p>
    <w:p w:rsidR="00D43CDB" w:rsidRDefault="00D43CDB" w:rsidP="00D43CDB">
      <w:pPr>
        <w:pStyle w:val="a4"/>
        <w:rPr>
          <w:ins w:id="433" w:author="yangshangchuan" w:date="2013-02-22T12:15:00Z"/>
        </w:rPr>
      </w:pPr>
      <w:ins w:id="434" w:author="yangshangchuan" w:date="2013-02-22T12:15:00Z">
        <w:r>
          <w:tab/>
        </w:r>
        <w:r>
          <w:tab/>
        </w:r>
        <w:r>
          <w:tab/>
          <w:t>hbase.servers=239.2.11.71:8649</w:t>
        </w:r>
      </w:ins>
    </w:p>
    <w:p w:rsidR="00D43CDB" w:rsidRDefault="00D43CDB" w:rsidP="00D43CDB">
      <w:pPr>
        <w:pStyle w:val="a4"/>
        <w:rPr>
          <w:ins w:id="435" w:author="yangshangchuan" w:date="2013-02-22T12:15:00Z"/>
        </w:rPr>
      </w:pPr>
      <w:ins w:id="436" w:author="yangshangchuan" w:date="2013-02-22T12:15:00Z">
        <w:r>
          <w:tab/>
        </w:r>
        <w:r>
          <w:tab/>
        </w:r>
        <w:r>
          <w:tab/>
          <w:t>jvm.class=org.apache.hadoop.metrics.ganglia.GangliaContext31</w:t>
        </w:r>
      </w:ins>
    </w:p>
    <w:p w:rsidR="00D43CDB" w:rsidRDefault="00D43CDB" w:rsidP="00D43CDB">
      <w:pPr>
        <w:pStyle w:val="a4"/>
        <w:rPr>
          <w:ins w:id="437" w:author="yangshangchuan" w:date="2013-02-22T12:15:00Z"/>
        </w:rPr>
      </w:pPr>
      <w:ins w:id="438" w:author="yangshangchuan" w:date="2013-02-22T12:15:00Z">
        <w:r>
          <w:tab/>
        </w:r>
        <w:r>
          <w:tab/>
        </w:r>
        <w:r>
          <w:tab/>
          <w:t>jvm.period=10</w:t>
        </w:r>
      </w:ins>
    </w:p>
    <w:p w:rsidR="00D43CDB" w:rsidRDefault="00D43CDB" w:rsidP="00D43CDB">
      <w:pPr>
        <w:pStyle w:val="a4"/>
        <w:rPr>
          <w:ins w:id="439" w:author="yangshangchuan" w:date="2013-02-22T12:15:00Z"/>
        </w:rPr>
      </w:pPr>
      <w:ins w:id="440" w:author="yangshangchuan" w:date="2013-02-22T12:15:00Z">
        <w:r>
          <w:tab/>
        </w:r>
        <w:r>
          <w:tab/>
        </w:r>
        <w:r>
          <w:tab/>
          <w:t>jvm.servers=239.2.11.71:8649</w:t>
        </w:r>
      </w:ins>
    </w:p>
    <w:p w:rsidR="00D43CDB" w:rsidRDefault="00D43CDB" w:rsidP="00D43CDB">
      <w:pPr>
        <w:pStyle w:val="a4"/>
        <w:rPr>
          <w:ins w:id="441" w:author="yangshangchuan" w:date="2013-02-22T12:15:00Z"/>
        </w:rPr>
      </w:pPr>
      <w:ins w:id="442" w:author="yangshangchuan" w:date="2013-02-22T12:15:00Z">
        <w:r>
          <w:tab/>
        </w:r>
        <w:r>
          <w:tab/>
        </w:r>
        <w:r>
          <w:tab/>
          <w:t>rpc.class=org.apache.hadoop.metrics.ganglia.GangliaContext31</w:t>
        </w:r>
      </w:ins>
    </w:p>
    <w:p w:rsidR="00D43CDB" w:rsidRDefault="00D43CDB" w:rsidP="00D43CDB">
      <w:pPr>
        <w:pStyle w:val="a4"/>
        <w:rPr>
          <w:ins w:id="443" w:author="yangshangchuan" w:date="2013-02-22T12:15:00Z"/>
        </w:rPr>
      </w:pPr>
      <w:ins w:id="444" w:author="yangshangchuan" w:date="2013-02-22T12:15:00Z">
        <w:r>
          <w:tab/>
        </w:r>
        <w:r>
          <w:tab/>
        </w:r>
        <w:r>
          <w:tab/>
          <w:t>rpc.period=10</w:t>
        </w:r>
      </w:ins>
    </w:p>
    <w:p w:rsidR="00F169AA" w:rsidRDefault="00D43CDB" w:rsidP="00D43CDB">
      <w:pPr>
        <w:pStyle w:val="a4"/>
        <w:rPr>
          <w:ins w:id="445" w:author="yangshangchuan" w:date="2013-02-22T11:27:00Z"/>
        </w:rPr>
      </w:pPr>
      <w:ins w:id="446" w:author="yangshangchuan" w:date="2013-02-22T12:15:00Z">
        <w:r>
          <w:tab/>
        </w:r>
        <w:r>
          <w:tab/>
        </w:r>
        <w:r>
          <w:tab/>
          <w:t>rpc.servers=239.2.11.71:8649</w:t>
        </w:r>
      </w:ins>
    </w:p>
    <w:p w:rsidR="00D43CDB" w:rsidRDefault="00D43CDB" w:rsidP="00D43CDB">
      <w:pPr>
        <w:pStyle w:val="a4"/>
        <w:rPr>
          <w:ins w:id="447" w:author="yangshangchuan" w:date="2013-02-22T12:15:00Z"/>
        </w:rPr>
      </w:pPr>
      <w:ins w:id="448" w:author="yangshangchuan" w:date="2013-02-22T12:15:00Z">
        <w:r>
          <w:rPr>
            <w:rFonts w:hint="eastAsia"/>
          </w:rPr>
          <w:tab/>
        </w:r>
        <w:r>
          <w:rPr>
            <w:rFonts w:hint="eastAsia"/>
          </w:rPr>
          <w:tab/>
          <w:t>4</w:t>
        </w:r>
        <w:r>
          <w:rPr>
            <w:rFonts w:hint="eastAsia"/>
          </w:rPr>
          <w:t>）、</w:t>
        </w:r>
        <w:r>
          <w:t>scp conf/hadoop-metrics</w:t>
        </w:r>
        <w:r w:rsidRPr="00585BC9">
          <w:t>.</w:t>
        </w:r>
        <w:proofErr w:type="gramStart"/>
        <w:r w:rsidRPr="00585BC9">
          <w:t>properties</w:t>
        </w:r>
        <w:proofErr w:type="gramEnd"/>
        <w:r w:rsidRPr="00585BC9">
          <w:t xml:space="preserve"> root@</w:t>
        </w:r>
        <w:r w:rsidRPr="0045377B">
          <w:rPr>
            <w:rStyle w:val="af"/>
          </w:rPr>
          <w:t>devcluster0</w:t>
        </w:r>
        <w:r>
          <w:rPr>
            <w:rStyle w:val="af"/>
            <w:rFonts w:hint="eastAsia"/>
          </w:rPr>
          <w:t>2</w:t>
        </w:r>
        <w:r w:rsidRPr="00585BC9">
          <w:t>:/home/ysc/</w:t>
        </w:r>
      </w:ins>
      <w:ins w:id="449" w:author="yangshangchuan" w:date="2013-02-22T12:16:00Z">
        <w:r w:rsidRPr="00D43CDB">
          <w:t xml:space="preserve"> </w:t>
        </w:r>
        <w:r w:rsidRPr="00F169AA">
          <w:t>hbase-0.92.2</w:t>
        </w:r>
      </w:ins>
      <w:ins w:id="450" w:author="yangshangchuan" w:date="2013-02-22T12:15:00Z">
        <w:r>
          <w:t>/conf/hadoop-metrics</w:t>
        </w:r>
        <w:r w:rsidRPr="00585BC9">
          <w:t>.properties</w:t>
        </w:r>
      </w:ins>
    </w:p>
    <w:p w:rsidR="00D43CDB" w:rsidRDefault="00D43CDB" w:rsidP="00D43CDB">
      <w:pPr>
        <w:pStyle w:val="a4"/>
        <w:rPr>
          <w:ins w:id="451" w:author="yangshangchuan" w:date="2013-02-22T12:15:00Z"/>
        </w:rPr>
      </w:pPr>
      <w:ins w:id="452" w:author="yangshangchuan" w:date="2013-02-22T12:15:00Z">
        <w:r>
          <w:rPr>
            <w:rFonts w:hint="eastAsia"/>
          </w:rPr>
          <w:tab/>
        </w:r>
        <w:r>
          <w:rPr>
            <w:rFonts w:hint="eastAsia"/>
          </w:rPr>
          <w:tab/>
          <w:t>5</w:t>
        </w:r>
        <w:r>
          <w:rPr>
            <w:rFonts w:hint="eastAsia"/>
          </w:rPr>
          <w:t>）、</w:t>
        </w:r>
        <w:r w:rsidRPr="00585BC9">
          <w:t xml:space="preserve">scp </w:t>
        </w:r>
        <w:r>
          <w:t>conf/hadoop-metrics</w:t>
        </w:r>
        <w:r w:rsidRPr="00585BC9">
          <w:t>.</w:t>
        </w:r>
        <w:proofErr w:type="gramStart"/>
        <w:r w:rsidRPr="00585BC9">
          <w:t>properties</w:t>
        </w:r>
        <w:proofErr w:type="gramEnd"/>
        <w:r w:rsidRPr="00585BC9">
          <w:t xml:space="preserve"> </w:t>
        </w:r>
        <w:r>
          <w:fldChar w:fldCharType="begin"/>
        </w:r>
        <w:r>
          <w:instrText xml:space="preserve"> HYPERLINK "mailto:</w:instrText>
        </w:r>
        <w:r w:rsidRPr="00585BC9">
          <w:instrText>root@</w:instrText>
        </w:r>
        <w:r w:rsidRPr="0045377B">
          <w:rPr>
            <w:rStyle w:val="af"/>
          </w:rPr>
          <w:instrText>devcluster0</w:instrText>
        </w:r>
        <w:r>
          <w:rPr>
            <w:rStyle w:val="af"/>
            <w:rFonts w:hint="eastAsia"/>
          </w:rPr>
          <w:instrText>3</w:instrText>
        </w:r>
        <w:r w:rsidRPr="00585BC9">
          <w:instrText>:/home/ysc/hadoop-1.0.3/conf/hadoop-metrics2.properties</w:instrText>
        </w:r>
        <w:r>
          <w:instrText xml:space="preserve">" </w:instrText>
        </w:r>
        <w:r>
          <w:fldChar w:fldCharType="separate"/>
        </w:r>
        <w:r w:rsidRPr="00342C08">
          <w:rPr>
            <w:rStyle w:val="ac"/>
          </w:rPr>
          <w:t>root@devcluster0</w:t>
        </w:r>
        <w:r w:rsidRPr="00342C08">
          <w:rPr>
            <w:rStyle w:val="ac"/>
            <w:rFonts w:hint="eastAsia"/>
          </w:rPr>
          <w:t>3</w:t>
        </w:r>
        <w:r w:rsidRPr="00342C08">
          <w:rPr>
            <w:rStyle w:val="ac"/>
          </w:rPr>
          <w:t>:/home/ysc/</w:t>
        </w:r>
      </w:ins>
      <w:ins w:id="453" w:author="yangshangchuan" w:date="2013-02-22T12:16:00Z">
        <w:r w:rsidRPr="00D43CDB">
          <w:t xml:space="preserve"> </w:t>
        </w:r>
        <w:r w:rsidRPr="00F169AA">
          <w:t>hbase-0.92.2</w:t>
        </w:r>
      </w:ins>
      <w:ins w:id="454" w:author="yangshangchuan" w:date="2013-02-22T12:15:00Z">
        <w:r>
          <w:rPr>
            <w:rStyle w:val="ac"/>
          </w:rPr>
          <w:t>/conf/hadoop-metrics</w:t>
        </w:r>
        <w:r w:rsidRPr="00342C08">
          <w:rPr>
            <w:rStyle w:val="ac"/>
          </w:rPr>
          <w:t>.properties</w:t>
        </w:r>
        <w:r>
          <w:fldChar w:fldCharType="end"/>
        </w:r>
      </w:ins>
    </w:p>
    <w:p w:rsidR="00D43CDB" w:rsidRDefault="00D43CDB" w:rsidP="00D43CDB">
      <w:pPr>
        <w:pStyle w:val="a4"/>
        <w:rPr>
          <w:ins w:id="455" w:author="yangshangchuan" w:date="2013-02-22T12:15:00Z"/>
        </w:rPr>
      </w:pPr>
      <w:ins w:id="456" w:author="yangshangchuan" w:date="2013-02-22T12:15:00Z">
        <w:r>
          <w:rPr>
            <w:rFonts w:hint="eastAsia"/>
          </w:rPr>
          <w:tab/>
        </w:r>
        <w:r>
          <w:rPr>
            <w:rFonts w:hint="eastAsia"/>
          </w:rPr>
          <w:tab/>
          <w:t>6</w:t>
        </w:r>
        <w:r>
          <w:rPr>
            <w:rFonts w:hint="eastAsia"/>
          </w:rPr>
          <w:t>）、</w:t>
        </w:r>
        <w:r>
          <w:rPr>
            <w:rFonts w:hint="eastAsia"/>
          </w:rPr>
          <w:t>stop</w:t>
        </w:r>
      </w:ins>
      <w:ins w:id="457" w:author="yangshangchuan" w:date="2013-02-22T12:17:00Z">
        <w:r>
          <w:rPr>
            <w:rFonts w:hint="eastAsia"/>
          </w:rPr>
          <w:t>-hbase</w:t>
        </w:r>
      </w:ins>
      <w:ins w:id="458" w:author="yangshangchuan" w:date="2013-02-22T12:15:00Z">
        <w:r>
          <w:rPr>
            <w:rFonts w:hint="eastAsia"/>
          </w:rPr>
          <w:t>.</w:t>
        </w:r>
        <w:proofErr w:type="gramStart"/>
        <w:r>
          <w:rPr>
            <w:rFonts w:hint="eastAsia"/>
          </w:rPr>
          <w:t>sh</w:t>
        </w:r>
        <w:proofErr w:type="gramEnd"/>
      </w:ins>
    </w:p>
    <w:p w:rsidR="00D43CDB" w:rsidRDefault="00D43CDB" w:rsidP="00D43CDB">
      <w:pPr>
        <w:pStyle w:val="a4"/>
        <w:rPr>
          <w:ins w:id="459" w:author="yangshangchuan" w:date="2013-02-22T12:15:00Z"/>
        </w:rPr>
      </w:pPr>
      <w:ins w:id="460" w:author="yangshangchuan" w:date="2013-02-22T12:15:00Z">
        <w:r>
          <w:rPr>
            <w:rFonts w:hint="eastAsia"/>
          </w:rPr>
          <w:tab/>
        </w:r>
        <w:r>
          <w:rPr>
            <w:rFonts w:hint="eastAsia"/>
          </w:rPr>
          <w:tab/>
          <w:t>7</w:t>
        </w:r>
        <w:r>
          <w:rPr>
            <w:rFonts w:hint="eastAsia"/>
          </w:rPr>
          <w:t>）、</w:t>
        </w:r>
        <w:r>
          <w:rPr>
            <w:rFonts w:hint="eastAsia"/>
          </w:rPr>
          <w:t>start</w:t>
        </w:r>
      </w:ins>
      <w:ins w:id="461" w:author="yangshangchuan" w:date="2013-02-22T12:17:00Z">
        <w:r>
          <w:rPr>
            <w:rFonts w:hint="eastAsia"/>
          </w:rPr>
          <w:t>-hbase</w:t>
        </w:r>
      </w:ins>
      <w:ins w:id="462" w:author="yangshangchuan" w:date="2013-02-22T12:15:00Z">
        <w:r>
          <w:rPr>
            <w:rFonts w:hint="eastAsia"/>
          </w:rPr>
          <w:t>.</w:t>
        </w:r>
        <w:proofErr w:type="gramStart"/>
        <w:r>
          <w:rPr>
            <w:rFonts w:hint="eastAsia"/>
          </w:rPr>
          <w:t>sh</w:t>
        </w:r>
        <w:proofErr w:type="gramEnd"/>
      </w:ins>
    </w:p>
    <w:p w:rsidR="00F169AA" w:rsidRPr="00D43CDB" w:rsidRDefault="00F169AA" w:rsidP="00F169AA">
      <w:pPr>
        <w:pStyle w:val="a4"/>
        <w:rPr>
          <w:ins w:id="463" w:author="yangshangchuan" w:date="2013-01-07T15:14:00Z"/>
        </w:rPr>
      </w:pPr>
    </w:p>
    <w:p w:rsidR="00B97164" w:rsidRDefault="00B97164" w:rsidP="00B97164">
      <w:pPr>
        <w:pStyle w:val="a4"/>
        <w:rPr>
          <w:ins w:id="464" w:author="yangshangchuan" w:date="2013-01-10T21:15:00Z"/>
          <w:rStyle w:val="pln"/>
        </w:rPr>
      </w:pPr>
      <w:ins w:id="465" w:author="yangshangchuan" w:date="2013-01-10T21:14:00Z">
        <w:r>
          <w:rPr>
            <w:rFonts w:hint="eastAsia"/>
          </w:rPr>
          <w:t>八、</w:t>
        </w:r>
      </w:ins>
      <w:ins w:id="466" w:author="yangshangchuan" w:date="2013-01-10T21:15:00Z">
        <w:r>
          <w:rPr>
            <w:rFonts w:hint="eastAsia"/>
          </w:rPr>
          <w:t>Hadoop</w:t>
        </w:r>
        <w:r>
          <w:rPr>
            <w:rFonts w:hint="eastAsia"/>
          </w:rPr>
          <w:t>配置</w:t>
        </w:r>
      </w:ins>
      <w:ins w:id="467" w:author="yangshangchuan" w:date="2013-01-10T21:14:00Z">
        <w:r>
          <w:rPr>
            <w:b/>
            <w:bCs/>
            <w:color w:val="FF0000"/>
            <w:sz w:val="27"/>
            <w:szCs w:val="27"/>
          </w:rPr>
          <w:t>Snappy</w:t>
        </w:r>
      </w:ins>
      <w:ins w:id="468" w:author="yangshangchuan" w:date="2013-01-10T21:15:00Z">
        <w:r>
          <w:rPr>
            <w:rFonts w:hint="eastAsia"/>
          </w:rPr>
          <w:t>压缩</w:t>
        </w:r>
      </w:ins>
    </w:p>
    <w:p w:rsidR="00B97164" w:rsidRDefault="00B97164" w:rsidP="00B97164">
      <w:pPr>
        <w:pStyle w:val="a4"/>
        <w:rPr>
          <w:ins w:id="469" w:author="yangshangchuan" w:date="2013-01-10T21:15:00Z"/>
          <w:rStyle w:val="pln"/>
        </w:rPr>
      </w:pPr>
      <w:ins w:id="470" w:author="yangshangchuan" w:date="2013-01-10T21:15:00Z">
        <w:r>
          <w:rPr>
            <w:rStyle w:val="pln"/>
            <w:rFonts w:hint="eastAsia"/>
          </w:rPr>
          <w:tab/>
          <w:t>1</w:t>
        </w:r>
        <w:r>
          <w:rPr>
            <w:rStyle w:val="pln"/>
            <w:rFonts w:hint="eastAsia"/>
          </w:rPr>
          <w:t>、</w:t>
        </w:r>
        <w:r>
          <w:rPr>
            <w:rStyle w:val="pln"/>
            <w:rFonts w:hint="eastAsia"/>
          </w:rPr>
          <w:t xml:space="preserve">wget </w:t>
        </w:r>
        <w:r w:rsidRPr="002967F7">
          <w:rPr>
            <w:rStyle w:val="pln"/>
          </w:rPr>
          <w:t>http://snappy.googlecode.com/files/snappy-1.0.5.tar.gz</w:t>
        </w:r>
      </w:ins>
    </w:p>
    <w:p w:rsidR="00B97164" w:rsidRDefault="00B97164" w:rsidP="00B97164">
      <w:pPr>
        <w:pStyle w:val="a4"/>
        <w:rPr>
          <w:ins w:id="471" w:author="yangshangchuan" w:date="2013-01-10T21:15:00Z"/>
          <w:rStyle w:val="pln"/>
        </w:rPr>
      </w:pPr>
      <w:ins w:id="472" w:author="yangshangchuan" w:date="2013-01-10T21:15:00Z">
        <w:r>
          <w:rPr>
            <w:rStyle w:val="pln"/>
            <w:rFonts w:hint="eastAsia"/>
          </w:rPr>
          <w:tab/>
        </w:r>
      </w:ins>
      <w:ins w:id="473" w:author="yangshangchuan" w:date="2013-01-10T21:16:00Z">
        <w:r>
          <w:rPr>
            <w:rStyle w:val="pln"/>
            <w:rFonts w:hint="eastAsia"/>
          </w:rPr>
          <w:t>2</w:t>
        </w:r>
      </w:ins>
      <w:ins w:id="474" w:author="yangshangchuan" w:date="2013-01-10T21:15:00Z">
        <w:r>
          <w:rPr>
            <w:rStyle w:val="pln"/>
            <w:rFonts w:hint="eastAsia"/>
          </w:rPr>
          <w:t>、</w:t>
        </w:r>
        <w:r w:rsidRPr="002967F7">
          <w:rPr>
            <w:rStyle w:val="pln"/>
          </w:rPr>
          <w:t>tar -xzvf snappy-1.0.5.tar.gz</w:t>
        </w:r>
      </w:ins>
    </w:p>
    <w:p w:rsidR="00B97164" w:rsidRDefault="00B97164" w:rsidP="00B97164">
      <w:pPr>
        <w:pStyle w:val="a4"/>
        <w:rPr>
          <w:ins w:id="475" w:author="yangshangchuan" w:date="2013-01-10T21:15:00Z"/>
          <w:rStyle w:val="pln"/>
        </w:rPr>
      </w:pPr>
      <w:ins w:id="476" w:author="yangshangchuan" w:date="2013-01-10T21:15:00Z">
        <w:r>
          <w:rPr>
            <w:rStyle w:val="pln"/>
            <w:rFonts w:hint="eastAsia"/>
          </w:rPr>
          <w:tab/>
        </w:r>
      </w:ins>
      <w:ins w:id="477" w:author="yangshangchuan" w:date="2013-01-10T21:16:00Z">
        <w:r>
          <w:rPr>
            <w:rStyle w:val="pln"/>
            <w:rFonts w:hint="eastAsia"/>
          </w:rPr>
          <w:t>3</w:t>
        </w:r>
      </w:ins>
      <w:ins w:id="478" w:author="yangshangchuan" w:date="2013-01-10T21:15:00Z">
        <w:r>
          <w:rPr>
            <w:rStyle w:val="pln"/>
            <w:rFonts w:hint="eastAsia"/>
          </w:rPr>
          <w:t>、</w:t>
        </w:r>
        <w:r>
          <w:rPr>
            <w:rStyle w:val="pln"/>
            <w:rFonts w:hint="eastAsia"/>
          </w:rPr>
          <w:t xml:space="preserve">cd </w:t>
        </w:r>
        <w:r w:rsidRPr="002967F7">
          <w:rPr>
            <w:rStyle w:val="pln"/>
          </w:rPr>
          <w:t>snappy-1.0.5</w:t>
        </w:r>
      </w:ins>
    </w:p>
    <w:p w:rsidR="00B97164" w:rsidRDefault="00B97164" w:rsidP="00B97164">
      <w:pPr>
        <w:pStyle w:val="a4"/>
        <w:rPr>
          <w:ins w:id="479" w:author="yangshangchuan" w:date="2013-01-10T21:15:00Z"/>
        </w:rPr>
      </w:pPr>
      <w:ins w:id="480" w:author="yangshangchuan" w:date="2013-01-10T21:15:00Z">
        <w:r>
          <w:rPr>
            <w:rStyle w:val="pln"/>
            <w:rFonts w:hint="eastAsia"/>
          </w:rPr>
          <w:tab/>
        </w:r>
      </w:ins>
      <w:ins w:id="481" w:author="yangshangchuan" w:date="2013-01-10T21:16:00Z">
        <w:r>
          <w:rPr>
            <w:rStyle w:val="pln"/>
            <w:rFonts w:hint="eastAsia"/>
          </w:rPr>
          <w:t>4</w:t>
        </w:r>
      </w:ins>
      <w:ins w:id="482" w:author="yangshangchuan" w:date="2013-01-10T21:15:00Z">
        <w:r>
          <w:rPr>
            <w:rStyle w:val="pln"/>
            <w:rFonts w:hint="eastAsia"/>
          </w:rPr>
          <w:t>、</w:t>
        </w:r>
        <w:r>
          <w:t>./configure</w:t>
        </w:r>
      </w:ins>
    </w:p>
    <w:p w:rsidR="00B97164" w:rsidRDefault="00B97164" w:rsidP="00B97164">
      <w:pPr>
        <w:pStyle w:val="a4"/>
        <w:rPr>
          <w:ins w:id="483" w:author="yangshangchuan" w:date="2013-01-10T21:15:00Z"/>
        </w:rPr>
      </w:pPr>
      <w:ins w:id="484" w:author="yangshangchuan" w:date="2013-01-10T21:15:00Z">
        <w:r>
          <w:rPr>
            <w:rStyle w:val="pln"/>
            <w:rFonts w:hint="eastAsia"/>
          </w:rPr>
          <w:tab/>
        </w:r>
      </w:ins>
      <w:ins w:id="485" w:author="yangshangchuan" w:date="2013-01-10T21:16:00Z">
        <w:r>
          <w:rPr>
            <w:rStyle w:val="pln"/>
            <w:rFonts w:hint="eastAsia"/>
          </w:rPr>
          <w:t>5</w:t>
        </w:r>
      </w:ins>
      <w:ins w:id="486" w:author="yangshangchuan" w:date="2013-01-10T21:15:00Z">
        <w:r>
          <w:rPr>
            <w:rStyle w:val="pln"/>
            <w:rFonts w:hint="eastAsia"/>
          </w:rPr>
          <w:t>、</w:t>
        </w:r>
        <w:r>
          <w:rPr>
            <w:rFonts w:hint="eastAsia"/>
          </w:rPr>
          <w:t>make</w:t>
        </w:r>
      </w:ins>
    </w:p>
    <w:p w:rsidR="00B97164" w:rsidRPr="002967F7" w:rsidRDefault="00B97164" w:rsidP="00B97164">
      <w:pPr>
        <w:pStyle w:val="a4"/>
        <w:rPr>
          <w:ins w:id="487" w:author="yangshangchuan" w:date="2013-01-10T21:15:00Z"/>
          <w:rStyle w:val="pln"/>
        </w:rPr>
      </w:pPr>
      <w:ins w:id="488" w:author="yangshangchuan" w:date="2013-01-10T21:15:00Z">
        <w:r>
          <w:rPr>
            <w:rStyle w:val="pln"/>
            <w:rFonts w:hint="eastAsia"/>
          </w:rPr>
          <w:tab/>
        </w:r>
      </w:ins>
      <w:ins w:id="489" w:author="yangshangchuan" w:date="2013-01-10T21:16:00Z">
        <w:r>
          <w:rPr>
            <w:rStyle w:val="pln"/>
            <w:rFonts w:hint="eastAsia"/>
          </w:rPr>
          <w:t>6</w:t>
        </w:r>
      </w:ins>
      <w:ins w:id="490" w:author="yangshangchuan" w:date="2013-01-10T21:15:00Z">
        <w:r>
          <w:rPr>
            <w:rStyle w:val="pln"/>
            <w:rFonts w:hint="eastAsia"/>
          </w:rPr>
          <w:t>、</w:t>
        </w:r>
        <w:r>
          <w:rPr>
            <w:rFonts w:hint="eastAsia"/>
          </w:rPr>
          <w:t>make install</w:t>
        </w:r>
      </w:ins>
    </w:p>
    <w:p w:rsidR="00B97164" w:rsidRDefault="00B97164" w:rsidP="00F62CA8">
      <w:pPr>
        <w:pStyle w:val="a4"/>
        <w:rPr>
          <w:ins w:id="491" w:author="yangshangchuan" w:date="2013-01-10T21:20:00Z"/>
        </w:rPr>
      </w:pPr>
      <w:ins w:id="492" w:author="yangshangchuan" w:date="2013-01-10T21:20:00Z">
        <w:r>
          <w:rPr>
            <w:rFonts w:hint="eastAsia"/>
          </w:rPr>
          <w:tab/>
          <w:t>7</w:t>
        </w:r>
        <w:r>
          <w:rPr>
            <w:rFonts w:hint="eastAsia"/>
          </w:rPr>
          <w:t>、</w:t>
        </w:r>
        <w:r w:rsidRPr="00B97164">
          <w:t>scp /usr/local/lib/libsnappy* devcluster01:/home/ysc/hadoop-1.</w:t>
        </w:r>
        <w:r w:rsidR="00387221" w:rsidRPr="00B97164">
          <w:t>1</w:t>
        </w:r>
        <w:r w:rsidRPr="00B97164">
          <w:t>.</w:t>
        </w:r>
        <w:r w:rsidR="00387221" w:rsidRPr="00B97164">
          <w:t>1</w:t>
        </w:r>
        <w:r w:rsidRPr="00B97164">
          <w:t>/lib/native/Linux-amd64-64/</w:t>
        </w:r>
      </w:ins>
    </w:p>
    <w:p w:rsidR="00B97164" w:rsidRDefault="00B97164" w:rsidP="00B97164">
      <w:pPr>
        <w:pStyle w:val="a4"/>
        <w:tabs>
          <w:tab w:val="clear" w:pos="420"/>
          <w:tab w:val="left" w:pos="780"/>
        </w:tabs>
        <w:rPr>
          <w:ins w:id="493" w:author="yangshangchuan" w:date="2013-01-10T21:20:00Z"/>
        </w:rPr>
      </w:pPr>
      <w:ins w:id="494" w:author="yangshangchuan" w:date="2013-01-10T21:20:00Z">
        <w:r>
          <w:rPr>
            <w:rFonts w:hint="eastAsia"/>
          </w:rPr>
          <w:tab/>
        </w:r>
        <w:proofErr w:type="gramStart"/>
        <w:r w:rsidRPr="00B97164">
          <w:t>scp</w:t>
        </w:r>
        <w:proofErr w:type="gramEnd"/>
        <w:r w:rsidRPr="00B97164">
          <w:t xml:space="preserve"> /usr/local/lib/libsnappy* devcluster0</w:t>
        </w:r>
      </w:ins>
      <w:ins w:id="495" w:author="yangshangchuan" w:date="2013-01-10T21:21:00Z">
        <w:r>
          <w:rPr>
            <w:rFonts w:hint="eastAsia"/>
          </w:rPr>
          <w:t>2</w:t>
        </w:r>
      </w:ins>
      <w:ins w:id="496" w:author="yangshangchuan" w:date="2013-01-10T21:20:00Z">
        <w:r w:rsidRPr="00B97164">
          <w:t>:/home/ysc/hadoop-</w:t>
        </w:r>
        <w:r w:rsidR="00387221" w:rsidRPr="00B97164">
          <w:t>1.1.1</w:t>
        </w:r>
        <w:r w:rsidRPr="00B97164">
          <w:t>/lib/native/Linux-amd64-64/</w:t>
        </w:r>
      </w:ins>
    </w:p>
    <w:p w:rsidR="00B97164" w:rsidRDefault="00B97164" w:rsidP="00202025">
      <w:pPr>
        <w:pStyle w:val="a4"/>
        <w:tabs>
          <w:tab w:val="clear" w:pos="420"/>
          <w:tab w:val="left" w:pos="780"/>
        </w:tabs>
        <w:rPr>
          <w:ins w:id="497" w:author="yangshangchuan" w:date="2013-01-11T12:20:00Z"/>
        </w:rPr>
      </w:pPr>
      <w:ins w:id="498" w:author="yangshangchuan" w:date="2013-01-10T21:20:00Z">
        <w:r>
          <w:rPr>
            <w:rFonts w:hint="eastAsia"/>
          </w:rPr>
          <w:tab/>
        </w:r>
        <w:proofErr w:type="gramStart"/>
        <w:r w:rsidRPr="00B97164">
          <w:t>scp</w:t>
        </w:r>
        <w:proofErr w:type="gramEnd"/>
        <w:r w:rsidRPr="00B97164">
          <w:t xml:space="preserve"> /usr/local/lib/libsnappy* devcluster0</w:t>
        </w:r>
      </w:ins>
      <w:ins w:id="499" w:author="yangshangchuan" w:date="2013-01-10T21:21:00Z">
        <w:r>
          <w:rPr>
            <w:rFonts w:hint="eastAsia"/>
          </w:rPr>
          <w:t>3</w:t>
        </w:r>
      </w:ins>
      <w:ins w:id="500" w:author="yangshangchuan" w:date="2013-01-10T21:20:00Z">
        <w:r w:rsidRPr="00B97164">
          <w:t>:/home/ysc/hadoop-</w:t>
        </w:r>
        <w:r w:rsidR="00387221" w:rsidRPr="00B97164">
          <w:t>1.1.1</w:t>
        </w:r>
        <w:r w:rsidRPr="00B97164">
          <w:t>/lib/native/Linux-amd64-64/</w:t>
        </w:r>
      </w:ins>
    </w:p>
    <w:p w:rsidR="008D6A85" w:rsidRDefault="008D6A85" w:rsidP="008D6A85">
      <w:pPr>
        <w:pStyle w:val="a4"/>
        <w:rPr>
          <w:ins w:id="501" w:author="yangshangchuan" w:date="2013-01-11T12:20:00Z"/>
        </w:rPr>
      </w:pPr>
      <w:ins w:id="502" w:author="yangshangchuan" w:date="2013-01-11T12:21:00Z">
        <w:r>
          <w:rPr>
            <w:rFonts w:hint="eastAsia"/>
          </w:rPr>
          <w:tab/>
          <w:t>8</w:t>
        </w:r>
      </w:ins>
      <w:ins w:id="503" w:author="yangshangchuan" w:date="2013-01-11T12:20:00Z">
        <w:r>
          <w:rPr>
            <w:rFonts w:hint="eastAsia"/>
          </w:rPr>
          <w:t>、</w:t>
        </w:r>
        <w:r>
          <w:rPr>
            <w:rFonts w:hint="eastAsia"/>
          </w:rPr>
          <w:t>vi /etc/profile</w:t>
        </w:r>
      </w:ins>
    </w:p>
    <w:p w:rsidR="008D6A85" w:rsidRDefault="008D6A85" w:rsidP="008D6A85">
      <w:pPr>
        <w:pStyle w:val="a4"/>
        <w:rPr>
          <w:ins w:id="504" w:author="yangshangchuan" w:date="2013-01-11T12:20:00Z"/>
        </w:rPr>
      </w:pPr>
      <w:ins w:id="505" w:author="yangshangchuan" w:date="2013-01-11T12:20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>追加：</w:t>
        </w:r>
      </w:ins>
    </w:p>
    <w:p w:rsidR="008D6A85" w:rsidRDefault="008D6A85" w:rsidP="008D6A85">
      <w:pPr>
        <w:pStyle w:val="a4"/>
        <w:rPr>
          <w:ins w:id="506" w:author="yangshangchuan" w:date="2013-01-11T12:20:00Z"/>
        </w:rPr>
      </w:pPr>
      <w:ins w:id="507" w:author="yangshangchuan" w:date="2013-01-11T12:20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t>export</w:t>
        </w:r>
        <w:proofErr w:type="gramEnd"/>
        <w:r>
          <w:t xml:space="preserve"> LD_LIBRARY_PATH=/home/ysc/</w:t>
        </w:r>
        <w:r w:rsidRPr="00B80319">
          <w:t>hadoop-</w:t>
        </w:r>
      </w:ins>
      <w:ins w:id="508" w:author="yangshangchuan" w:date="2013-01-10T21:20:00Z">
        <w:r w:rsidR="00387221" w:rsidRPr="00B97164">
          <w:t>1.1.1</w:t>
        </w:r>
      </w:ins>
      <w:ins w:id="509" w:author="yangshangchuan" w:date="2013-01-11T12:20:00Z">
        <w:r>
          <w:t>/lib/native/Linux-amd64-64</w:t>
        </w:r>
      </w:ins>
    </w:p>
    <w:p w:rsidR="00B97164" w:rsidRDefault="008D6A85" w:rsidP="00202025">
      <w:pPr>
        <w:pStyle w:val="a4"/>
        <w:rPr>
          <w:ins w:id="510" w:author="yangshangchuan" w:date="2013-01-10T21:30:00Z"/>
          <w:rStyle w:val="pln"/>
        </w:rPr>
      </w:pPr>
      <w:ins w:id="511" w:author="yangshangchuan" w:date="2013-01-11T12:21:00Z">
        <w:r>
          <w:rPr>
            <w:rStyle w:val="pln"/>
            <w:rFonts w:hint="eastAsia"/>
          </w:rPr>
          <w:tab/>
          <w:t>9</w:t>
        </w:r>
      </w:ins>
      <w:ins w:id="512" w:author="yangshangchuan" w:date="2013-01-10T21:28:00Z">
        <w:r w:rsidR="00202025">
          <w:rPr>
            <w:rStyle w:val="pln"/>
            <w:rFonts w:hint="eastAsia"/>
          </w:rPr>
          <w:t>、</w:t>
        </w:r>
      </w:ins>
      <w:ins w:id="513" w:author="yangshangchuan" w:date="2013-01-10T21:30:00Z">
        <w:r w:rsidR="00202025">
          <w:rPr>
            <w:rStyle w:val="pln"/>
            <w:rFonts w:hint="eastAsia"/>
          </w:rPr>
          <w:t>修改</w:t>
        </w:r>
        <w:r w:rsidR="00202025">
          <w:rPr>
            <w:rStyle w:val="pln"/>
            <w:rFonts w:hint="eastAsia"/>
          </w:rPr>
          <w:t>mapred-site.</w:t>
        </w:r>
        <w:proofErr w:type="gramStart"/>
        <w:r w:rsidR="00202025">
          <w:rPr>
            <w:rStyle w:val="pln"/>
            <w:rFonts w:hint="eastAsia"/>
          </w:rPr>
          <w:t>xml</w:t>
        </w:r>
        <w:proofErr w:type="gramEnd"/>
      </w:ins>
    </w:p>
    <w:p w:rsidR="00CA08D2" w:rsidRPr="00CA08D2" w:rsidRDefault="00CA08D2" w:rsidP="00CA08D2">
      <w:pPr>
        <w:pStyle w:val="a4"/>
        <w:rPr>
          <w:ins w:id="514" w:author="yangshangchuan" w:date="2013-01-10T22:04:00Z"/>
          <w:rStyle w:val="pln"/>
        </w:rPr>
      </w:pPr>
      <w:ins w:id="515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>&lt;</w:t>
        </w:r>
        <w:proofErr w:type="gramStart"/>
        <w:r w:rsidRPr="00CA08D2">
          <w:rPr>
            <w:rStyle w:val="pln"/>
          </w:rPr>
          <w:t>property</w:t>
        </w:r>
        <w:proofErr w:type="gramEnd"/>
        <w:r w:rsidRPr="00CA08D2">
          <w:rPr>
            <w:rStyle w:val="pln"/>
          </w:rPr>
          <w:t>&gt;</w:t>
        </w:r>
      </w:ins>
    </w:p>
    <w:p w:rsidR="00CA08D2" w:rsidRPr="00CA08D2" w:rsidRDefault="00CA08D2" w:rsidP="00CA08D2">
      <w:pPr>
        <w:pStyle w:val="a4"/>
        <w:rPr>
          <w:ins w:id="516" w:author="yangshangchuan" w:date="2013-01-10T22:04:00Z"/>
          <w:rStyle w:val="pln"/>
        </w:rPr>
      </w:pPr>
      <w:ins w:id="517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&lt;name&gt;mapred.output.compression.type&lt;/name&gt;</w:t>
        </w:r>
      </w:ins>
    </w:p>
    <w:p w:rsidR="00CA08D2" w:rsidRPr="00CA08D2" w:rsidRDefault="00CA08D2" w:rsidP="00CA08D2">
      <w:pPr>
        <w:pStyle w:val="a4"/>
        <w:rPr>
          <w:ins w:id="518" w:author="yangshangchuan" w:date="2013-01-10T22:04:00Z"/>
          <w:rStyle w:val="pln"/>
        </w:rPr>
      </w:pPr>
      <w:ins w:id="519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</w:t>
        </w:r>
        <w:proofErr w:type="gramStart"/>
        <w:r w:rsidRPr="00CA08D2">
          <w:rPr>
            <w:rStyle w:val="pln"/>
          </w:rPr>
          <w:t>value&gt;</w:t>
        </w:r>
        <w:proofErr w:type="gramEnd"/>
        <w:r w:rsidRPr="00CA08D2">
          <w:rPr>
            <w:rStyle w:val="pln"/>
          </w:rPr>
          <w:t>BLOCK&lt;/value&gt;</w:t>
        </w:r>
      </w:ins>
    </w:p>
    <w:p w:rsidR="00CA08D2" w:rsidRPr="00CA08D2" w:rsidRDefault="00CA08D2" w:rsidP="00CA08D2">
      <w:pPr>
        <w:pStyle w:val="a4"/>
        <w:rPr>
          <w:ins w:id="520" w:author="yangshangchuan" w:date="2013-01-10T22:04:00Z"/>
          <w:rStyle w:val="pln"/>
        </w:rPr>
      </w:pPr>
      <w:ins w:id="521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</w:t>
        </w:r>
        <w:proofErr w:type="gramStart"/>
        <w:r w:rsidRPr="00CA08D2">
          <w:rPr>
            <w:rStyle w:val="pln"/>
          </w:rPr>
          <w:t>description&gt;</w:t>
        </w:r>
        <w:proofErr w:type="gramEnd"/>
        <w:r w:rsidRPr="00CA08D2">
          <w:rPr>
            <w:rStyle w:val="pln"/>
          </w:rPr>
          <w:t>If the job outputs are to compressed as SequenceFiles, how should</w:t>
        </w:r>
      </w:ins>
    </w:p>
    <w:p w:rsidR="00CA08D2" w:rsidRPr="00CA08D2" w:rsidRDefault="00CA08D2" w:rsidP="00CA08D2">
      <w:pPr>
        <w:pStyle w:val="a4"/>
        <w:rPr>
          <w:ins w:id="522" w:author="yangshangchuan" w:date="2013-01-10T22:04:00Z"/>
          <w:rStyle w:val="pln"/>
        </w:rPr>
      </w:pPr>
      <w:ins w:id="523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</w:r>
        <w:r w:rsidRPr="00CA08D2">
          <w:rPr>
            <w:rStyle w:val="pln"/>
          </w:rPr>
          <w:tab/>
        </w:r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 </w:t>
        </w:r>
        <w:proofErr w:type="gramStart"/>
        <w:r w:rsidRPr="00CA08D2">
          <w:rPr>
            <w:rStyle w:val="pln"/>
          </w:rPr>
          <w:t>they</w:t>
        </w:r>
        <w:proofErr w:type="gramEnd"/>
        <w:r w:rsidRPr="00CA08D2">
          <w:rPr>
            <w:rStyle w:val="pln"/>
          </w:rPr>
          <w:t xml:space="preserve"> be compressed? </w:t>
        </w:r>
        <w:proofErr w:type="gramStart"/>
        <w:r w:rsidRPr="00CA08D2">
          <w:rPr>
            <w:rStyle w:val="pln"/>
          </w:rPr>
          <w:t>Should be one of NONE, RECORD or BLOCK.</w:t>
        </w:r>
        <w:proofErr w:type="gramEnd"/>
      </w:ins>
    </w:p>
    <w:p w:rsidR="00CA08D2" w:rsidRPr="00CA08D2" w:rsidRDefault="00CA08D2" w:rsidP="00CA08D2">
      <w:pPr>
        <w:pStyle w:val="a4"/>
        <w:rPr>
          <w:ins w:id="524" w:author="yangshangchuan" w:date="2013-01-10T22:04:00Z"/>
          <w:rStyle w:val="pln"/>
        </w:rPr>
      </w:pPr>
      <w:ins w:id="525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&lt;/description&gt;</w:t>
        </w:r>
      </w:ins>
    </w:p>
    <w:p w:rsidR="00CA08D2" w:rsidRPr="00CA08D2" w:rsidRDefault="00CA08D2" w:rsidP="00CA08D2">
      <w:pPr>
        <w:pStyle w:val="a4"/>
        <w:rPr>
          <w:ins w:id="526" w:author="yangshangchuan" w:date="2013-01-10T22:04:00Z"/>
          <w:rStyle w:val="pln"/>
        </w:rPr>
      </w:pPr>
      <w:ins w:id="527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>&lt;/property&gt;</w:t>
        </w:r>
      </w:ins>
    </w:p>
    <w:p w:rsidR="00CA08D2" w:rsidRPr="00CA08D2" w:rsidRDefault="00CA08D2" w:rsidP="00CA08D2">
      <w:pPr>
        <w:pStyle w:val="a4"/>
        <w:rPr>
          <w:ins w:id="528" w:author="yangshangchuan" w:date="2013-01-10T22:04:00Z"/>
          <w:rStyle w:val="pln"/>
        </w:rPr>
      </w:pPr>
    </w:p>
    <w:p w:rsidR="00CA08D2" w:rsidRPr="00CA08D2" w:rsidRDefault="00CA08D2" w:rsidP="00CA08D2">
      <w:pPr>
        <w:pStyle w:val="a4"/>
        <w:rPr>
          <w:ins w:id="529" w:author="yangshangchuan" w:date="2013-01-10T22:04:00Z"/>
          <w:rStyle w:val="pln"/>
        </w:rPr>
      </w:pPr>
      <w:ins w:id="530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>&lt;</w:t>
        </w:r>
        <w:proofErr w:type="gramStart"/>
        <w:r w:rsidRPr="00CA08D2">
          <w:rPr>
            <w:rStyle w:val="pln"/>
          </w:rPr>
          <w:t>property</w:t>
        </w:r>
        <w:proofErr w:type="gramEnd"/>
        <w:r w:rsidRPr="00CA08D2">
          <w:rPr>
            <w:rStyle w:val="pln"/>
          </w:rPr>
          <w:t>&gt;</w:t>
        </w:r>
      </w:ins>
    </w:p>
    <w:p w:rsidR="00CA08D2" w:rsidRPr="00CA08D2" w:rsidRDefault="00CA08D2" w:rsidP="00CA08D2">
      <w:pPr>
        <w:pStyle w:val="a4"/>
        <w:rPr>
          <w:ins w:id="531" w:author="yangshangchuan" w:date="2013-01-10T22:04:00Z"/>
          <w:rStyle w:val="pln"/>
        </w:rPr>
      </w:pPr>
      <w:ins w:id="532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&lt;name&gt;mapred.output.compress&lt;/name&gt;</w:t>
        </w:r>
      </w:ins>
    </w:p>
    <w:p w:rsidR="00CA08D2" w:rsidRPr="00CA08D2" w:rsidRDefault="00CA08D2" w:rsidP="00CA08D2">
      <w:pPr>
        <w:pStyle w:val="a4"/>
        <w:rPr>
          <w:ins w:id="533" w:author="yangshangchuan" w:date="2013-01-10T22:04:00Z"/>
          <w:rStyle w:val="pln"/>
        </w:rPr>
      </w:pPr>
      <w:ins w:id="534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</w:t>
        </w:r>
        <w:proofErr w:type="gramStart"/>
        <w:r w:rsidRPr="00CA08D2">
          <w:rPr>
            <w:rStyle w:val="pln"/>
          </w:rPr>
          <w:t>value&gt;</w:t>
        </w:r>
        <w:proofErr w:type="gramEnd"/>
        <w:r w:rsidRPr="00CA08D2">
          <w:rPr>
            <w:rStyle w:val="pln"/>
          </w:rPr>
          <w:t>true&lt;/value&gt;</w:t>
        </w:r>
      </w:ins>
    </w:p>
    <w:p w:rsidR="00CA08D2" w:rsidRPr="00CA08D2" w:rsidRDefault="00CA08D2" w:rsidP="00CA08D2">
      <w:pPr>
        <w:pStyle w:val="a4"/>
        <w:rPr>
          <w:ins w:id="535" w:author="yangshangchuan" w:date="2013-01-10T22:04:00Z"/>
          <w:rStyle w:val="pln"/>
        </w:rPr>
      </w:pPr>
      <w:ins w:id="536" w:author="yangshangchuan" w:date="2013-01-10T22:04:00Z">
        <w:r w:rsidRPr="00CA08D2">
          <w:rPr>
            <w:rStyle w:val="pln"/>
          </w:rPr>
          <w:lastRenderedPageBreak/>
          <w:tab/>
        </w:r>
        <w:r w:rsidRPr="00CA08D2">
          <w:rPr>
            <w:rStyle w:val="pln"/>
          </w:rPr>
          <w:tab/>
          <w:t xml:space="preserve">  &lt;</w:t>
        </w:r>
        <w:proofErr w:type="gramStart"/>
        <w:r w:rsidRPr="00CA08D2">
          <w:rPr>
            <w:rStyle w:val="pln"/>
          </w:rPr>
          <w:t>description&gt;</w:t>
        </w:r>
        <w:proofErr w:type="gramEnd"/>
        <w:r w:rsidRPr="00CA08D2">
          <w:rPr>
            <w:rStyle w:val="pln"/>
          </w:rPr>
          <w:t>Should the job outputs be compressed?</w:t>
        </w:r>
      </w:ins>
    </w:p>
    <w:p w:rsidR="00CA08D2" w:rsidRPr="00CA08D2" w:rsidRDefault="00CA08D2" w:rsidP="00CA08D2">
      <w:pPr>
        <w:pStyle w:val="a4"/>
        <w:rPr>
          <w:ins w:id="537" w:author="yangshangchuan" w:date="2013-01-10T22:04:00Z"/>
          <w:rStyle w:val="pln"/>
        </w:rPr>
      </w:pPr>
      <w:ins w:id="538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&lt;/description&gt;</w:t>
        </w:r>
      </w:ins>
    </w:p>
    <w:p w:rsidR="00CA08D2" w:rsidRPr="00CA08D2" w:rsidRDefault="00CA08D2" w:rsidP="00CA08D2">
      <w:pPr>
        <w:pStyle w:val="a4"/>
        <w:rPr>
          <w:ins w:id="539" w:author="yangshangchuan" w:date="2013-01-10T22:04:00Z"/>
          <w:rStyle w:val="pln"/>
        </w:rPr>
      </w:pPr>
      <w:ins w:id="540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>&lt;/property&gt;</w:t>
        </w:r>
      </w:ins>
    </w:p>
    <w:p w:rsidR="00CA08D2" w:rsidRPr="00CA08D2" w:rsidRDefault="00CA08D2" w:rsidP="00CA08D2">
      <w:pPr>
        <w:pStyle w:val="a4"/>
        <w:rPr>
          <w:ins w:id="541" w:author="yangshangchuan" w:date="2013-01-10T22:04:00Z"/>
          <w:rStyle w:val="pln"/>
        </w:rPr>
      </w:pPr>
    </w:p>
    <w:p w:rsidR="00CA08D2" w:rsidRPr="00CA08D2" w:rsidRDefault="00CA08D2" w:rsidP="00CA08D2">
      <w:pPr>
        <w:pStyle w:val="a4"/>
        <w:rPr>
          <w:ins w:id="542" w:author="yangshangchuan" w:date="2013-01-10T22:04:00Z"/>
          <w:rStyle w:val="pln"/>
        </w:rPr>
      </w:pPr>
      <w:ins w:id="543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>&lt;</w:t>
        </w:r>
        <w:proofErr w:type="gramStart"/>
        <w:r w:rsidRPr="00CA08D2">
          <w:rPr>
            <w:rStyle w:val="pln"/>
          </w:rPr>
          <w:t>property</w:t>
        </w:r>
        <w:proofErr w:type="gramEnd"/>
        <w:r w:rsidRPr="00CA08D2">
          <w:rPr>
            <w:rStyle w:val="pln"/>
          </w:rPr>
          <w:t>&gt;</w:t>
        </w:r>
      </w:ins>
    </w:p>
    <w:p w:rsidR="00CA08D2" w:rsidRPr="00CA08D2" w:rsidRDefault="00CA08D2" w:rsidP="00CA08D2">
      <w:pPr>
        <w:pStyle w:val="a4"/>
        <w:rPr>
          <w:ins w:id="544" w:author="yangshangchuan" w:date="2013-01-10T22:04:00Z"/>
          <w:rStyle w:val="pln"/>
        </w:rPr>
      </w:pPr>
      <w:ins w:id="545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&lt;name&gt;mapred.compress.map.output&lt;/name&gt;</w:t>
        </w:r>
      </w:ins>
    </w:p>
    <w:p w:rsidR="00CA08D2" w:rsidRPr="00CA08D2" w:rsidRDefault="00CA08D2" w:rsidP="00CA08D2">
      <w:pPr>
        <w:pStyle w:val="a4"/>
        <w:rPr>
          <w:ins w:id="546" w:author="yangshangchuan" w:date="2013-01-10T22:04:00Z"/>
          <w:rStyle w:val="pln"/>
        </w:rPr>
      </w:pPr>
      <w:ins w:id="547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</w:t>
        </w:r>
        <w:proofErr w:type="gramStart"/>
        <w:r w:rsidRPr="00CA08D2">
          <w:rPr>
            <w:rStyle w:val="pln"/>
          </w:rPr>
          <w:t>value&gt;</w:t>
        </w:r>
        <w:proofErr w:type="gramEnd"/>
        <w:r w:rsidRPr="00CA08D2">
          <w:rPr>
            <w:rStyle w:val="pln"/>
          </w:rPr>
          <w:t>true&lt;/value&gt;</w:t>
        </w:r>
      </w:ins>
    </w:p>
    <w:p w:rsidR="00CA08D2" w:rsidRPr="00CA08D2" w:rsidRDefault="00CA08D2" w:rsidP="00CA08D2">
      <w:pPr>
        <w:pStyle w:val="a4"/>
        <w:rPr>
          <w:ins w:id="548" w:author="yangshangchuan" w:date="2013-01-10T22:04:00Z"/>
          <w:rStyle w:val="pln"/>
        </w:rPr>
      </w:pPr>
      <w:ins w:id="549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</w:t>
        </w:r>
        <w:proofErr w:type="gramStart"/>
        <w:r w:rsidRPr="00CA08D2">
          <w:rPr>
            <w:rStyle w:val="pln"/>
          </w:rPr>
          <w:t>description&gt;</w:t>
        </w:r>
        <w:proofErr w:type="gramEnd"/>
        <w:r w:rsidRPr="00CA08D2">
          <w:rPr>
            <w:rStyle w:val="pln"/>
          </w:rPr>
          <w:t>Should the outputs of the maps be compressed before being</w:t>
        </w:r>
      </w:ins>
    </w:p>
    <w:p w:rsidR="00CA08D2" w:rsidRPr="00CA08D2" w:rsidRDefault="00CA08D2" w:rsidP="00CA08D2">
      <w:pPr>
        <w:pStyle w:val="a4"/>
        <w:rPr>
          <w:ins w:id="550" w:author="yangshangchuan" w:date="2013-01-10T22:04:00Z"/>
          <w:rStyle w:val="pln"/>
        </w:rPr>
      </w:pPr>
      <w:ins w:id="551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</w:r>
        <w:r w:rsidRPr="00CA08D2">
          <w:rPr>
            <w:rStyle w:val="pln"/>
          </w:rPr>
          <w:tab/>
        </w:r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 </w:t>
        </w:r>
        <w:proofErr w:type="gramStart"/>
        <w:r w:rsidRPr="00CA08D2">
          <w:rPr>
            <w:rStyle w:val="pln"/>
          </w:rPr>
          <w:t>sent</w:t>
        </w:r>
        <w:proofErr w:type="gramEnd"/>
        <w:r w:rsidRPr="00CA08D2">
          <w:rPr>
            <w:rStyle w:val="pln"/>
          </w:rPr>
          <w:t xml:space="preserve"> across the network. </w:t>
        </w:r>
        <w:proofErr w:type="gramStart"/>
        <w:r w:rsidRPr="00CA08D2">
          <w:rPr>
            <w:rStyle w:val="pln"/>
          </w:rPr>
          <w:t>Uses SequenceFile compression.</w:t>
        </w:r>
        <w:proofErr w:type="gramEnd"/>
      </w:ins>
    </w:p>
    <w:p w:rsidR="00CA08D2" w:rsidRPr="00CA08D2" w:rsidRDefault="00CA08D2" w:rsidP="00CA08D2">
      <w:pPr>
        <w:pStyle w:val="a4"/>
        <w:rPr>
          <w:ins w:id="552" w:author="yangshangchuan" w:date="2013-01-10T22:04:00Z"/>
          <w:rStyle w:val="pln"/>
        </w:rPr>
      </w:pPr>
      <w:ins w:id="553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 xml:space="preserve">  &lt;/description&gt;</w:t>
        </w:r>
      </w:ins>
    </w:p>
    <w:p w:rsidR="00CA08D2" w:rsidRDefault="00CA08D2" w:rsidP="00CA08D2">
      <w:pPr>
        <w:pStyle w:val="a4"/>
        <w:rPr>
          <w:ins w:id="554" w:author="yangshangchuan" w:date="2013-01-10T22:04:00Z"/>
          <w:rStyle w:val="pln"/>
        </w:rPr>
      </w:pPr>
      <w:ins w:id="555" w:author="yangshangchuan" w:date="2013-01-10T22:04:00Z">
        <w:r w:rsidRPr="00CA08D2">
          <w:rPr>
            <w:rStyle w:val="pln"/>
          </w:rPr>
          <w:tab/>
        </w:r>
        <w:r w:rsidRPr="00CA08D2">
          <w:rPr>
            <w:rStyle w:val="pln"/>
          </w:rPr>
          <w:tab/>
          <w:t>&lt;/property&gt;</w:t>
        </w:r>
      </w:ins>
    </w:p>
    <w:p w:rsidR="00CA08D2" w:rsidRDefault="00CA08D2" w:rsidP="00CA08D2">
      <w:pPr>
        <w:pStyle w:val="a4"/>
        <w:rPr>
          <w:ins w:id="556" w:author="yangshangchuan" w:date="2013-01-10T22:04:00Z"/>
          <w:rStyle w:val="pln"/>
        </w:rPr>
      </w:pPr>
    </w:p>
    <w:p w:rsidR="00202025" w:rsidRPr="00202025" w:rsidRDefault="00202025" w:rsidP="00202025">
      <w:pPr>
        <w:pStyle w:val="a4"/>
        <w:rPr>
          <w:ins w:id="557" w:author="yangshangchuan" w:date="2013-01-10T21:30:00Z"/>
          <w:rStyle w:val="pln"/>
        </w:rPr>
      </w:pPr>
      <w:ins w:id="558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>&lt;</w:t>
        </w:r>
        <w:proofErr w:type="gramStart"/>
        <w:r w:rsidRPr="00202025">
          <w:rPr>
            <w:rStyle w:val="pln"/>
          </w:rPr>
          <w:t>property</w:t>
        </w:r>
        <w:proofErr w:type="gramEnd"/>
        <w:r w:rsidRPr="00202025">
          <w:rPr>
            <w:rStyle w:val="pln"/>
          </w:rPr>
          <w:t>&gt;</w:t>
        </w:r>
      </w:ins>
    </w:p>
    <w:p w:rsidR="00202025" w:rsidRPr="00202025" w:rsidRDefault="00202025" w:rsidP="00202025">
      <w:pPr>
        <w:pStyle w:val="a4"/>
        <w:rPr>
          <w:ins w:id="559" w:author="yangshangchuan" w:date="2013-01-10T21:30:00Z"/>
          <w:rStyle w:val="pln"/>
        </w:rPr>
      </w:pPr>
      <w:ins w:id="560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&lt;name&gt;mapred.map.output.compression.codec&lt;/name&gt;</w:t>
        </w:r>
      </w:ins>
    </w:p>
    <w:p w:rsidR="00202025" w:rsidRPr="00202025" w:rsidRDefault="00202025" w:rsidP="00202025">
      <w:pPr>
        <w:pStyle w:val="a4"/>
        <w:rPr>
          <w:ins w:id="561" w:author="yangshangchuan" w:date="2013-01-10T21:30:00Z"/>
          <w:rStyle w:val="pln"/>
        </w:rPr>
      </w:pPr>
      <w:ins w:id="562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&lt;value&gt;org.apache.hadoop.io.compress.SnappyCodec&lt;/value&gt;</w:t>
        </w:r>
      </w:ins>
    </w:p>
    <w:p w:rsidR="00202025" w:rsidRPr="00202025" w:rsidRDefault="00202025" w:rsidP="00202025">
      <w:pPr>
        <w:pStyle w:val="a4"/>
        <w:rPr>
          <w:ins w:id="563" w:author="yangshangchuan" w:date="2013-01-10T21:30:00Z"/>
          <w:rStyle w:val="pln"/>
        </w:rPr>
      </w:pPr>
      <w:ins w:id="564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</w:t>
        </w:r>
        <w:proofErr w:type="gramStart"/>
        <w:r w:rsidRPr="00202025">
          <w:rPr>
            <w:rStyle w:val="pln"/>
          </w:rPr>
          <w:t>description&gt;</w:t>
        </w:r>
        <w:proofErr w:type="gramEnd"/>
        <w:r w:rsidRPr="00202025">
          <w:rPr>
            <w:rStyle w:val="pln"/>
          </w:rPr>
          <w:t xml:space="preserve">If the map outputs are compressed, how should they be </w:t>
        </w:r>
      </w:ins>
    </w:p>
    <w:p w:rsidR="00202025" w:rsidRPr="00202025" w:rsidRDefault="00202025" w:rsidP="00202025">
      <w:pPr>
        <w:pStyle w:val="a4"/>
        <w:rPr>
          <w:ins w:id="565" w:author="yangshangchuan" w:date="2013-01-10T21:30:00Z"/>
          <w:rStyle w:val="pln"/>
        </w:rPr>
      </w:pPr>
      <w:ins w:id="566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</w:r>
        <w:r w:rsidRPr="00202025">
          <w:rPr>
            <w:rStyle w:val="pln"/>
          </w:rPr>
          <w:tab/>
        </w:r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 </w:t>
        </w:r>
        <w:proofErr w:type="gramStart"/>
        <w:r w:rsidRPr="00202025">
          <w:rPr>
            <w:rStyle w:val="pln"/>
          </w:rPr>
          <w:t>compressed</w:t>
        </w:r>
        <w:proofErr w:type="gramEnd"/>
        <w:r w:rsidRPr="00202025">
          <w:rPr>
            <w:rStyle w:val="pln"/>
          </w:rPr>
          <w:t>?</w:t>
        </w:r>
      </w:ins>
    </w:p>
    <w:p w:rsidR="00202025" w:rsidRPr="00202025" w:rsidRDefault="00202025" w:rsidP="00202025">
      <w:pPr>
        <w:pStyle w:val="a4"/>
        <w:rPr>
          <w:ins w:id="567" w:author="yangshangchuan" w:date="2013-01-10T21:30:00Z"/>
          <w:rStyle w:val="pln"/>
        </w:rPr>
      </w:pPr>
      <w:ins w:id="568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&lt;/description&gt;</w:t>
        </w:r>
      </w:ins>
    </w:p>
    <w:p w:rsidR="00202025" w:rsidRPr="00202025" w:rsidRDefault="00202025" w:rsidP="00202025">
      <w:pPr>
        <w:pStyle w:val="a4"/>
        <w:rPr>
          <w:ins w:id="569" w:author="yangshangchuan" w:date="2013-01-10T21:30:00Z"/>
          <w:rStyle w:val="pln"/>
        </w:rPr>
      </w:pPr>
      <w:ins w:id="570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>&lt;/property&gt;</w:t>
        </w:r>
      </w:ins>
    </w:p>
    <w:p w:rsidR="00202025" w:rsidRPr="00202025" w:rsidRDefault="00202025" w:rsidP="00202025">
      <w:pPr>
        <w:pStyle w:val="a4"/>
        <w:rPr>
          <w:ins w:id="571" w:author="yangshangchuan" w:date="2013-01-10T21:30:00Z"/>
          <w:rStyle w:val="pln"/>
        </w:rPr>
      </w:pPr>
    </w:p>
    <w:p w:rsidR="00202025" w:rsidRPr="00202025" w:rsidRDefault="00202025" w:rsidP="00202025">
      <w:pPr>
        <w:pStyle w:val="a4"/>
        <w:rPr>
          <w:ins w:id="572" w:author="yangshangchuan" w:date="2013-01-10T21:30:00Z"/>
          <w:rStyle w:val="pln"/>
        </w:rPr>
      </w:pPr>
      <w:ins w:id="573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>&lt;</w:t>
        </w:r>
        <w:proofErr w:type="gramStart"/>
        <w:r w:rsidRPr="00202025">
          <w:rPr>
            <w:rStyle w:val="pln"/>
          </w:rPr>
          <w:t>property</w:t>
        </w:r>
        <w:proofErr w:type="gramEnd"/>
        <w:r w:rsidRPr="00202025">
          <w:rPr>
            <w:rStyle w:val="pln"/>
          </w:rPr>
          <w:t>&gt;</w:t>
        </w:r>
      </w:ins>
    </w:p>
    <w:p w:rsidR="00202025" w:rsidRPr="00202025" w:rsidRDefault="00202025" w:rsidP="00202025">
      <w:pPr>
        <w:pStyle w:val="a4"/>
        <w:rPr>
          <w:ins w:id="574" w:author="yangshangchuan" w:date="2013-01-10T21:30:00Z"/>
          <w:rStyle w:val="pln"/>
        </w:rPr>
      </w:pPr>
      <w:ins w:id="575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&lt;name&gt;mapred.output.compression.codec&lt;/name&gt;</w:t>
        </w:r>
      </w:ins>
    </w:p>
    <w:p w:rsidR="00202025" w:rsidRPr="00202025" w:rsidRDefault="00202025" w:rsidP="00202025">
      <w:pPr>
        <w:pStyle w:val="a4"/>
        <w:rPr>
          <w:ins w:id="576" w:author="yangshangchuan" w:date="2013-01-10T21:30:00Z"/>
          <w:rStyle w:val="pln"/>
        </w:rPr>
      </w:pPr>
      <w:ins w:id="577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&lt;value&gt;org.apache.hadoop.io.compress.SnappyCodec&lt;/value&gt;</w:t>
        </w:r>
      </w:ins>
    </w:p>
    <w:p w:rsidR="00202025" w:rsidRPr="00202025" w:rsidRDefault="00202025" w:rsidP="00202025">
      <w:pPr>
        <w:pStyle w:val="a4"/>
        <w:rPr>
          <w:ins w:id="578" w:author="yangshangchuan" w:date="2013-01-10T21:30:00Z"/>
          <w:rStyle w:val="pln"/>
        </w:rPr>
      </w:pPr>
      <w:ins w:id="579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</w:t>
        </w:r>
        <w:proofErr w:type="gramStart"/>
        <w:r w:rsidRPr="00202025">
          <w:rPr>
            <w:rStyle w:val="pln"/>
          </w:rPr>
          <w:t>description&gt;</w:t>
        </w:r>
        <w:proofErr w:type="gramEnd"/>
        <w:r w:rsidRPr="00202025">
          <w:rPr>
            <w:rStyle w:val="pln"/>
          </w:rPr>
          <w:t>If the job outputs are compressed, how should they be compressed?</w:t>
        </w:r>
      </w:ins>
    </w:p>
    <w:p w:rsidR="00202025" w:rsidRPr="00202025" w:rsidRDefault="00202025" w:rsidP="00202025">
      <w:pPr>
        <w:pStyle w:val="a4"/>
        <w:rPr>
          <w:ins w:id="580" w:author="yangshangchuan" w:date="2013-01-10T21:30:00Z"/>
          <w:rStyle w:val="pln"/>
        </w:rPr>
      </w:pPr>
      <w:ins w:id="581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 xml:space="preserve">  &lt;/description&gt;</w:t>
        </w:r>
      </w:ins>
    </w:p>
    <w:p w:rsidR="00202025" w:rsidRDefault="00202025" w:rsidP="00202025">
      <w:pPr>
        <w:pStyle w:val="a4"/>
        <w:rPr>
          <w:ins w:id="582" w:author="yangshangchuan" w:date="2013-01-10T21:28:00Z"/>
          <w:rStyle w:val="pln"/>
        </w:rPr>
      </w:pPr>
      <w:ins w:id="583" w:author="yangshangchuan" w:date="2013-01-10T21:30:00Z">
        <w:r w:rsidRPr="00202025">
          <w:rPr>
            <w:rStyle w:val="pln"/>
          </w:rPr>
          <w:tab/>
        </w:r>
        <w:r w:rsidRPr="00202025">
          <w:rPr>
            <w:rStyle w:val="pln"/>
          </w:rPr>
          <w:tab/>
          <w:t>&lt;/property&gt;</w:t>
        </w:r>
      </w:ins>
    </w:p>
    <w:p w:rsidR="00202025" w:rsidRDefault="00202025" w:rsidP="00B97164">
      <w:pPr>
        <w:pStyle w:val="a4"/>
        <w:tabs>
          <w:tab w:val="clear" w:pos="420"/>
          <w:tab w:val="left" w:pos="780"/>
        </w:tabs>
        <w:rPr>
          <w:ins w:id="584" w:author="yangshangchuan" w:date="2013-01-10T14:51:00Z"/>
        </w:rPr>
      </w:pPr>
    </w:p>
    <w:p w:rsidR="007F1F4C" w:rsidRDefault="00B97164" w:rsidP="00202025">
      <w:pPr>
        <w:pStyle w:val="a4"/>
        <w:rPr>
          <w:ins w:id="585" w:author="yangshangchuan" w:date="2013-01-10T14:52:00Z"/>
        </w:rPr>
      </w:pPr>
      <w:ins w:id="586" w:author="yangshangchuan" w:date="2013-01-10T21:14:00Z">
        <w:r>
          <w:rPr>
            <w:rFonts w:hint="eastAsia"/>
          </w:rPr>
          <w:t>九</w:t>
        </w:r>
      </w:ins>
      <w:ins w:id="587" w:author="yangshangchuan" w:date="2013-01-10T14:51:00Z">
        <w:r w:rsidR="007F1F4C">
          <w:rPr>
            <w:rFonts w:hint="eastAsia"/>
          </w:rPr>
          <w:t>、</w:t>
        </w:r>
        <w:r w:rsidR="007F1F4C">
          <w:rPr>
            <w:rFonts w:hint="eastAsia"/>
          </w:rPr>
          <w:t>Hadoop</w:t>
        </w:r>
        <w:r w:rsidR="007F1F4C">
          <w:rPr>
            <w:rFonts w:hint="eastAsia"/>
          </w:rPr>
          <w:t>配置</w:t>
        </w:r>
      </w:ins>
      <w:ins w:id="588" w:author="yangshangchuan" w:date="2013-01-10T21:15:00Z">
        <w:r>
          <w:rPr>
            <w:b/>
            <w:bCs/>
            <w:color w:val="FF0000"/>
            <w:sz w:val="27"/>
            <w:szCs w:val="27"/>
          </w:rPr>
          <w:t>Lzo</w:t>
        </w:r>
      </w:ins>
      <w:ins w:id="589" w:author="yangshangchuan" w:date="2013-01-10T14:52:00Z">
        <w:r w:rsidR="007F1F4C">
          <w:rPr>
            <w:rFonts w:hint="eastAsia"/>
          </w:rPr>
          <w:t>压缩</w:t>
        </w:r>
      </w:ins>
      <w:ins w:id="590" w:author="yangshangchuan" w:date="2013-01-10T14:55:00Z">
        <w:r w:rsidR="007F1F4C">
          <w:rPr>
            <w:rFonts w:hint="eastAsia"/>
          </w:rPr>
          <w:tab/>
        </w:r>
      </w:ins>
    </w:p>
    <w:p w:rsidR="007F1F4C" w:rsidRDefault="007F1F4C" w:rsidP="00F62CA8">
      <w:pPr>
        <w:pStyle w:val="a4"/>
        <w:rPr>
          <w:ins w:id="591" w:author="yangshangchuan" w:date="2013-01-10T14:51:00Z"/>
        </w:rPr>
      </w:pPr>
      <w:ins w:id="592" w:author="yangshangchuan" w:date="2013-01-10T14:52:00Z">
        <w:r>
          <w:rPr>
            <w:rFonts w:hint="eastAsia"/>
          </w:rPr>
          <w:tab/>
          <w:t>1</w:t>
        </w:r>
        <w:r>
          <w:rPr>
            <w:rFonts w:hint="eastAsia"/>
          </w:rPr>
          <w:t>、</w:t>
        </w:r>
        <w:r>
          <w:t>wget http://www.oberhumer.com/opensource/lzo/download/lzo-2.06.tar.gz</w:t>
        </w:r>
      </w:ins>
    </w:p>
    <w:p w:rsidR="007F1F4C" w:rsidRDefault="007F1F4C" w:rsidP="00F62CA8">
      <w:pPr>
        <w:pStyle w:val="a4"/>
        <w:rPr>
          <w:ins w:id="593" w:author="yangshangchuan" w:date="2013-01-10T14:53:00Z"/>
        </w:rPr>
      </w:pPr>
      <w:ins w:id="594" w:author="yangshangchuan" w:date="2013-01-10T14:52:00Z">
        <w:r>
          <w:rPr>
            <w:rFonts w:hint="eastAsia"/>
          </w:rPr>
          <w:tab/>
          <w:t>2</w:t>
        </w:r>
        <w:r>
          <w:rPr>
            <w:rFonts w:hint="eastAsia"/>
          </w:rPr>
          <w:t>、</w:t>
        </w:r>
        <w:r w:rsidRPr="007F1F4C">
          <w:t>tar -zxvf lzo-2.06.tar.gz</w:t>
        </w:r>
      </w:ins>
    </w:p>
    <w:p w:rsidR="007F1F4C" w:rsidRDefault="007F1F4C" w:rsidP="00F62CA8">
      <w:pPr>
        <w:pStyle w:val="a4"/>
        <w:rPr>
          <w:ins w:id="595" w:author="yangshangchuan" w:date="2013-01-10T14:53:00Z"/>
        </w:rPr>
      </w:pPr>
      <w:ins w:id="596" w:author="yangshangchuan" w:date="2013-01-10T14:53:00Z">
        <w:r>
          <w:rPr>
            <w:rFonts w:hint="eastAsia"/>
          </w:rPr>
          <w:tab/>
          <w:t>3</w:t>
        </w:r>
        <w:r>
          <w:rPr>
            <w:rFonts w:hint="eastAsia"/>
          </w:rPr>
          <w:t>、</w:t>
        </w:r>
        <w:r>
          <w:t>cd lzo-2.06</w:t>
        </w:r>
      </w:ins>
    </w:p>
    <w:p w:rsidR="002C23DC" w:rsidRDefault="007F1F4C" w:rsidP="002C23DC">
      <w:pPr>
        <w:pStyle w:val="a4"/>
        <w:rPr>
          <w:ins w:id="597" w:author="yangshangchuan" w:date="2013-01-10T16:29:00Z"/>
          <w:sz w:val="20"/>
          <w:szCs w:val="20"/>
        </w:rPr>
      </w:pPr>
      <w:ins w:id="598" w:author="yangshangchuan" w:date="2013-01-10T14:53:00Z">
        <w:r>
          <w:rPr>
            <w:rFonts w:hint="eastAsia"/>
          </w:rPr>
          <w:tab/>
          <w:t>4</w:t>
        </w:r>
        <w:r>
          <w:rPr>
            <w:rFonts w:hint="eastAsia"/>
          </w:rPr>
          <w:t>、</w:t>
        </w:r>
      </w:ins>
      <w:ins w:id="599" w:author="yangshangchuan" w:date="2013-01-10T16:28:00Z">
        <w:r w:rsidR="002C23DC">
          <w:rPr>
            <w:rStyle w:val="HTML0"/>
          </w:rPr>
          <w:t>./configure --enable-shared</w:t>
        </w:r>
      </w:ins>
    </w:p>
    <w:p w:rsidR="002C23DC" w:rsidRDefault="002C23DC" w:rsidP="002C23DC">
      <w:pPr>
        <w:pStyle w:val="a4"/>
        <w:rPr>
          <w:ins w:id="600" w:author="yangshangchuan" w:date="2013-01-10T16:29:00Z"/>
        </w:rPr>
      </w:pPr>
      <w:ins w:id="601" w:author="yangshangchuan" w:date="2013-01-10T16:29:00Z">
        <w:r>
          <w:rPr>
            <w:rFonts w:hint="eastAsia"/>
            <w:sz w:val="20"/>
            <w:szCs w:val="20"/>
          </w:rPr>
          <w:tab/>
        </w:r>
        <w:r>
          <w:rPr>
            <w:rFonts w:hint="eastAsia"/>
          </w:rPr>
          <w:t>5</w:t>
        </w:r>
        <w:r>
          <w:rPr>
            <w:rFonts w:hint="eastAsia"/>
          </w:rPr>
          <w:t>、</w:t>
        </w:r>
        <w:r>
          <w:rPr>
            <w:rFonts w:hint="eastAsia"/>
          </w:rPr>
          <w:t>make</w:t>
        </w:r>
      </w:ins>
    </w:p>
    <w:p w:rsidR="002C23DC" w:rsidRDefault="002C23DC" w:rsidP="002C23DC">
      <w:pPr>
        <w:pStyle w:val="a4"/>
        <w:rPr>
          <w:ins w:id="602" w:author="yangshangchuan" w:date="2013-01-10T20:09:00Z"/>
        </w:rPr>
      </w:pPr>
      <w:ins w:id="603" w:author="yangshangchuan" w:date="2013-01-10T16:29:00Z">
        <w:r>
          <w:rPr>
            <w:rFonts w:hint="eastAsia"/>
          </w:rPr>
          <w:tab/>
          <w:t>6</w:t>
        </w:r>
        <w:r>
          <w:rPr>
            <w:rFonts w:hint="eastAsia"/>
          </w:rPr>
          <w:t>、</w:t>
        </w:r>
        <w:r>
          <w:rPr>
            <w:rFonts w:hint="eastAsia"/>
          </w:rPr>
          <w:t>make install</w:t>
        </w:r>
      </w:ins>
    </w:p>
    <w:p w:rsidR="008F42C7" w:rsidRDefault="008F42C7" w:rsidP="002C23DC">
      <w:pPr>
        <w:pStyle w:val="a4"/>
        <w:rPr>
          <w:ins w:id="604" w:author="yangshangchuan" w:date="2013-01-10T20:09:00Z"/>
        </w:rPr>
      </w:pPr>
      <w:ins w:id="605" w:author="yangshangchuan" w:date="2013-01-10T20:09:00Z">
        <w:r>
          <w:rPr>
            <w:rFonts w:hint="eastAsia"/>
          </w:rPr>
          <w:tab/>
          <w:t>7</w:t>
        </w:r>
        <w:r>
          <w:rPr>
            <w:rFonts w:hint="eastAsia"/>
          </w:rPr>
          <w:t>、</w:t>
        </w:r>
      </w:ins>
      <w:ins w:id="606" w:author="yangshangchuan" w:date="2013-01-10T20:11:00Z">
        <w:r w:rsidRPr="008F42C7">
          <w:t xml:space="preserve">scp /usr/local/lib/liblzo2.* </w:t>
        </w:r>
      </w:ins>
      <w:ins w:id="607" w:author="yangshangchuan" w:date="2013-01-10T20:12:00Z">
        <w:r>
          <w:rPr>
            <w:rFonts w:hint="eastAsia"/>
          </w:rPr>
          <w:t>devcluster01</w:t>
        </w:r>
      </w:ins>
      <w:ins w:id="608" w:author="yangshangchuan" w:date="2013-01-10T20:11:00Z">
        <w:r w:rsidRPr="008F42C7">
          <w:t>:/lib/x86_64-linux-gnu</w:t>
        </w:r>
      </w:ins>
    </w:p>
    <w:p w:rsidR="008F42C7" w:rsidRDefault="008F42C7" w:rsidP="008F42C7">
      <w:pPr>
        <w:pStyle w:val="a4"/>
        <w:tabs>
          <w:tab w:val="clear" w:pos="420"/>
          <w:tab w:val="left" w:pos="780"/>
        </w:tabs>
        <w:rPr>
          <w:ins w:id="609" w:author="yangshangchuan" w:date="2013-01-10T20:12:00Z"/>
        </w:rPr>
      </w:pPr>
      <w:ins w:id="610" w:author="yangshangchuan" w:date="2013-01-10T20:12:00Z">
        <w:r>
          <w:rPr>
            <w:rFonts w:hint="eastAsia"/>
          </w:rPr>
          <w:tab/>
        </w:r>
        <w:proofErr w:type="gramStart"/>
        <w:r w:rsidRPr="008F42C7">
          <w:t>scp</w:t>
        </w:r>
        <w:proofErr w:type="gramEnd"/>
        <w:r w:rsidRPr="008F42C7">
          <w:t xml:space="preserve"> /usr/local/lib/liblzo2.* </w:t>
        </w:r>
        <w:r>
          <w:rPr>
            <w:rFonts w:hint="eastAsia"/>
          </w:rPr>
          <w:t>devcluster02</w:t>
        </w:r>
        <w:r w:rsidRPr="008F42C7">
          <w:t>:/lib/x86_64-linux-gnu</w:t>
        </w:r>
      </w:ins>
    </w:p>
    <w:p w:rsidR="008F42C7" w:rsidRDefault="008F42C7" w:rsidP="008F42C7">
      <w:pPr>
        <w:pStyle w:val="a4"/>
        <w:tabs>
          <w:tab w:val="clear" w:pos="420"/>
          <w:tab w:val="left" w:pos="780"/>
        </w:tabs>
        <w:rPr>
          <w:ins w:id="611" w:author="yangshangchuan" w:date="2013-01-10T17:05:00Z"/>
        </w:rPr>
      </w:pPr>
      <w:ins w:id="612" w:author="yangshangchuan" w:date="2013-01-10T20:12:00Z">
        <w:r>
          <w:rPr>
            <w:rFonts w:hint="eastAsia"/>
          </w:rPr>
          <w:tab/>
        </w:r>
        <w:proofErr w:type="gramStart"/>
        <w:r w:rsidRPr="008F42C7">
          <w:t>scp</w:t>
        </w:r>
        <w:proofErr w:type="gramEnd"/>
        <w:r w:rsidRPr="008F42C7">
          <w:t xml:space="preserve"> /usr/local/lib/liblzo2.* </w:t>
        </w:r>
        <w:r>
          <w:rPr>
            <w:rFonts w:hint="eastAsia"/>
          </w:rPr>
          <w:t>devcluster03</w:t>
        </w:r>
        <w:r w:rsidRPr="008F42C7">
          <w:t>:/lib/x86_64-linux-gnu</w:t>
        </w:r>
      </w:ins>
    </w:p>
    <w:p w:rsidR="00B80319" w:rsidRDefault="00B80319" w:rsidP="002C23DC">
      <w:pPr>
        <w:pStyle w:val="a4"/>
        <w:rPr>
          <w:ins w:id="613" w:author="yangshangchuan" w:date="2013-01-10T17:05:00Z"/>
        </w:rPr>
      </w:pPr>
      <w:ins w:id="614" w:author="yangshangchuan" w:date="2013-01-10T17:05:00Z">
        <w:r>
          <w:rPr>
            <w:rFonts w:hint="eastAsia"/>
          </w:rPr>
          <w:tab/>
        </w:r>
      </w:ins>
      <w:ins w:id="615" w:author="yangshangchuan" w:date="2013-01-10T20:13:00Z">
        <w:r w:rsidR="008F42C7">
          <w:rPr>
            <w:rFonts w:hint="eastAsia"/>
          </w:rPr>
          <w:t>8</w:t>
        </w:r>
      </w:ins>
      <w:ins w:id="616" w:author="yangshangchuan" w:date="2013-01-10T17:05:00Z">
        <w:r>
          <w:rPr>
            <w:rFonts w:hint="eastAsia"/>
          </w:rPr>
          <w:t>、</w:t>
        </w:r>
        <w:r w:rsidRPr="00B80319">
          <w:t xml:space="preserve">wget </w:t>
        </w:r>
        <w:r>
          <w:fldChar w:fldCharType="begin"/>
        </w:r>
        <w:r>
          <w:instrText xml:space="preserve"> HYPERLINK "</w:instrText>
        </w:r>
        <w:r w:rsidRPr="00B80319">
          <w:instrText>http://hadoop-gpl-compression.apache-extras.org.codespot.com/files/hadoop-gpl-compression-0.1.0-rc0.tar.gz</w:instrText>
        </w:r>
        <w:r>
          <w:instrText xml:space="preserve">" </w:instrText>
        </w:r>
        <w:r>
          <w:fldChar w:fldCharType="separate"/>
        </w:r>
        <w:r w:rsidRPr="00342C08">
          <w:rPr>
            <w:rStyle w:val="ac"/>
          </w:rPr>
          <w:t>http://hadoop-gpl-compression.apache-extras.org.codespot.com/files/hadoop-gpl-compression-0.1.0-rc0.tar.gz</w:t>
        </w:r>
        <w:r>
          <w:fldChar w:fldCharType="end"/>
        </w:r>
      </w:ins>
    </w:p>
    <w:p w:rsidR="00B80319" w:rsidRDefault="00B80319" w:rsidP="002C23DC">
      <w:pPr>
        <w:pStyle w:val="a4"/>
        <w:rPr>
          <w:ins w:id="617" w:author="yangshangchuan" w:date="2013-01-10T17:05:00Z"/>
        </w:rPr>
      </w:pPr>
      <w:ins w:id="618" w:author="yangshangchuan" w:date="2013-01-10T17:05:00Z">
        <w:r>
          <w:rPr>
            <w:rFonts w:hint="eastAsia"/>
          </w:rPr>
          <w:tab/>
        </w:r>
      </w:ins>
      <w:ins w:id="619" w:author="yangshangchuan" w:date="2013-01-10T20:13:00Z">
        <w:r w:rsidR="008F42C7">
          <w:rPr>
            <w:rFonts w:hint="eastAsia"/>
          </w:rPr>
          <w:t>9</w:t>
        </w:r>
      </w:ins>
      <w:ins w:id="620" w:author="yangshangchuan" w:date="2013-01-10T17:05:00Z">
        <w:r>
          <w:rPr>
            <w:rFonts w:hint="eastAsia"/>
          </w:rPr>
          <w:t>、</w:t>
        </w:r>
        <w:r w:rsidRPr="00B80319">
          <w:t>tar -xzvf hadoop-gpl-compression-0.1.0-rc0.tar.gz</w:t>
        </w:r>
      </w:ins>
    </w:p>
    <w:p w:rsidR="00B80319" w:rsidRDefault="00B80319" w:rsidP="002C23DC">
      <w:pPr>
        <w:pStyle w:val="a4"/>
        <w:rPr>
          <w:ins w:id="621" w:author="yangshangchuan" w:date="2013-01-10T17:06:00Z"/>
        </w:rPr>
      </w:pPr>
      <w:ins w:id="622" w:author="yangshangchuan" w:date="2013-01-10T17:05:00Z">
        <w:r>
          <w:rPr>
            <w:rFonts w:hint="eastAsia"/>
          </w:rPr>
          <w:tab/>
        </w:r>
      </w:ins>
      <w:ins w:id="623" w:author="yangshangchuan" w:date="2013-01-10T20:13:00Z">
        <w:r w:rsidR="008F42C7">
          <w:rPr>
            <w:rFonts w:hint="eastAsia"/>
          </w:rPr>
          <w:t>10</w:t>
        </w:r>
      </w:ins>
      <w:ins w:id="624" w:author="yangshangchuan" w:date="2013-01-10T17:06:00Z">
        <w:r>
          <w:rPr>
            <w:rFonts w:hint="eastAsia"/>
          </w:rPr>
          <w:t>、</w:t>
        </w:r>
        <w:r w:rsidRPr="00B80319">
          <w:t>cd hadoop-gpl-compression-0.1.0</w:t>
        </w:r>
      </w:ins>
    </w:p>
    <w:p w:rsidR="00B80319" w:rsidRDefault="00B80319" w:rsidP="002C23DC">
      <w:pPr>
        <w:pStyle w:val="a4"/>
        <w:rPr>
          <w:ins w:id="625" w:author="yangshangchuan" w:date="2013-01-10T17:09:00Z"/>
        </w:rPr>
      </w:pPr>
      <w:ins w:id="626" w:author="yangshangchuan" w:date="2013-01-10T17:06:00Z">
        <w:r>
          <w:rPr>
            <w:rFonts w:hint="eastAsia"/>
          </w:rPr>
          <w:tab/>
          <w:t>1</w:t>
        </w:r>
      </w:ins>
      <w:ins w:id="627" w:author="yangshangchuan" w:date="2013-01-10T20:13:00Z">
        <w:r w:rsidR="008F42C7">
          <w:rPr>
            <w:rFonts w:hint="eastAsia"/>
          </w:rPr>
          <w:t>1</w:t>
        </w:r>
      </w:ins>
      <w:ins w:id="628" w:author="yangshangchuan" w:date="2013-01-10T17:06:00Z">
        <w:r>
          <w:rPr>
            <w:rFonts w:hint="eastAsia"/>
          </w:rPr>
          <w:t>、</w:t>
        </w:r>
      </w:ins>
      <w:ins w:id="629" w:author="yangshangchuan" w:date="2013-01-10T17:08:00Z">
        <w:r w:rsidRPr="00B80319">
          <w:t>cp li</w:t>
        </w:r>
        <w:r>
          <w:t>b/native/Linux-amd64-64/* /home</w:t>
        </w:r>
        <w:r w:rsidRPr="00B80319">
          <w:t>/ysc/</w:t>
        </w:r>
      </w:ins>
      <w:ins w:id="630" w:author="yangshangchuan" w:date="2013-01-10T17:09:00Z">
        <w:r w:rsidRPr="00B80319">
          <w:t>hadoop-</w:t>
        </w:r>
      </w:ins>
      <w:ins w:id="631" w:author="yangshangchuan" w:date="2013-01-10T21:20:00Z">
        <w:r w:rsidR="00387221" w:rsidRPr="00B97164">
          <w:t>1.1.1</w:t>
        </w:r>
      </w:ins>
      <w:ins w:id="632" w:author="yangshangchuan" w:date="2013-01-10T17:08:00Z">
        <w:r w:rsidRPr="00B80319">
          <w:t>/lib/native/Linux-amd64-64/</w:t>
        </w:r>
      </w:ins>
    </w:p>
    <w:p w:rsidR="00346167" w:rsidRPr="00B97164" w:rsidRDefault="00346167" w:rsidP="002C23DC">
      <w:pPr>
        <w:pStyle w:val="a4"/>
        <w:rPr>
          <w:ins w:id="633" w:author="yangshangchuan" w:date="2013-01-10T17:14:00Z"/>
        </w:rPr>
      </w:pPr>
      <w:ins w:id="634" w:author="yangshangchuan" w:date="2013-01-10T17:09:00Z">
        <w:r>
          <w:rPr>
            <w:rFonts w:hint="eastAsia"/>
          </w:rPr>
          <w:tab/>
          <w:t>1</w:t>
        </w:r>
      </w:ins>
      <w:ins w:id="635" w:author="yangshangchuan" w:date="2013-01-10T20:13:00Z">
        <w:r w:rsidR="008F42C7">
          <w:rPr>
            <w:rFonts w:hint="eastAsia"/>
          </w:rPr>
          <w:t>2</w:t>
        </w:r>
      </w:ins>
      <w:ins w:id="636" w:author="yangshangchuan" w:date="2013-01-10T17:09:00Z">
        <w:r>
          <w:rPr>
            <w:rFonts w:hint="eastAsia"/>
          </w:rPr>
          <w:t>、</w:t>
        </w:r>
        <w:r w:rsidRPr="00346167">
          <w:t>cp hadoop-</w:t>
        </w:r>
        <w:r>
          <w:t>gpl-compression-0.1.0.jar /home</w:t>
        </w:r>
        <w:r w:rsidRPr="00346167">
          <w:t>/ysc/</w:t>
        </w:r>
      </w:ins>
      <w:ins w:id="637" w:author="yangshangchuan" w:date="2013-01-10T17:10:00Z">
        <w:r w:rsidRPr="00B80319">
          <w:t>hadoop-</w:t>
        </w:r>
      </w:ins>
      <w:ins w:id="638" w:author="yangshangchuan" w:date="2013-01-10T21:20:00Z">
        <w:r w:rsidR="00387221" w:rsidRPr="00B97164">
          <w:t>1.1.1</w:t>
        </w:r>
      </w:ins>
      <w:ins w:id="639" w:author="yangshangchuan" w:date="2013-01-10T17:09:00Z">
        <w:r w:rsidRPr="00346167">
          <w:t>/lib/</w:t>
        </w:r>
      </w:ins>
      <w:ins w:id="640" w:author="yangshangchuan" w:date="2013-01-10T21:09:00Z">
        <w:r w:rsidR="00B97164">
          <w:rPr>
            <w:rFonts w:hint="eastAsia"/>
          </w:rPr>
          <w:t>(</w:t>
        </w:r>
        <w:r w:rsidR="00B97164">
          <w:rPr>
            <w:rFonts w:hint="eastAsia"/>
          </w:rPr>
          <w:t>这里</w:t>
        </w:r>
        <w:r w:rsidR="00B97164">
          <w:rPr>
            <w:rFonts w:hint="eastAsia"/>
          </w:rPr>
          <w:t>hadoop</w:t>
        </w:r>
      </w:ins>
      <w:ins w:id="641" w:author="yangshangchuan" w:date="2013-01-10T21:10:00Z">
        <w:r w:rsidR="00B97164">
          <w:rPr>
            <w:rFonts w:hint="eastAsia"/>
          </w:rPr>
          <w:t>集群的版本要和</w:t>
        </w:r>
        <w:r w:rsidR="00B97164">
          <w:t>compression</w:t>
        </w:r>
        <w:r w:rsidR="00B97164">
          <w:rPr>
            <w:rFonts w:hint="eastAsia"/>
          </w:rPr>
          <w:t>使用的版本一致</w:t>
        </w:r>
      </w:ins>
      <w:ins w:id="642" w:author="yangshangchuan" w:date="2013-01-10T21:11:00Z">
        <w:r w:rsidR="00B97164">
          <w:rPr>
            <w:rFonts w:hint="eastAsia"/>
          </w:rPr>
          <w:t>)</w:t>
        </w:r>
      </w:ins>
    </w:p>
    <w:p w:rsidR="00F26D44" w:rsidRDefault="00F26D44" w:rsidP="00F26D44">
      <w:pPr>
        <w:pStyle w:val="a4"/>
        <w:rPr>
          <w:ins w:id="643" w:author="yangshangchuan" w:date="2013-01-10T17:15:00Z"/>
        </w:rPr>
      </w:pPr>
      <w:ins w:id="644" w:author="yangshangchuan" w:date="2013-01-10T17:14:00Z">
        <w:r>
          <w:rPr>
            <w:rFonts w:hint="eastAsia"/>
          </w:rPr>
          <w:lastRenderedPageBreak/>
          <w:tab/>
        </w:r>
      </w:ins>
      <w:ins w:id="645" w:author="yangshangchuan" w:date="2013-01-10T20:13:00Z">
        <w:r w:rsidR="008F42C7">
          <w:rPr>
            <w:rFonts w:hint="eastAsia"/>
          </w:rPr>
          <w:t>13</w:t>
        </w:r>
      </w:ins>
      <w:ins w:id="646" w:author="yangshangchuan" w:date="2013-01-10T17:14:00Z">
        <w:r>
          <w:rPr>
            <w:rFonts w:hint="eastAsia"/>
          </w:rPr>
          <w:t>、</w:t>
        </w:r>
        <w:r w:rsidRPr="00F26D44">
          <w:t xml:space="preserve">scp -r </w:t>
        </w:r>
      </w:ins>
      <w:ins w:id="647" w:author="yangshangchuan" w:date="2013-01-10T17:15:00Z">
        <w:r>
          <w:rPr>
            <w:rFonts w:hint="eastAsia"/>
          </w:rPr>
          <w:t>/</w:t>
        </w:r>
      </w:ins>
      <w:ins w:id="648" w:author="yangshangchuan" w:date="2013-01-10T17:14:00Z">
        <w:r>
          <w:t>home</w:t>
        </w:r>
        <w:r w:rsidRPr="00346167">
          <w:t>/ysc/</w:t>
        </w:r>
        <w:r w:rsidRPr="00B80319">
          <w:t>hadoop-</w:t>
        </w:r>
      </w:ins>
      <w:ins w:id="649" w:author="yangshangchuan" w:date="2013-01-10T21:20:00Z">
        <w:r w:rsidR="00387221" w:rsidRPr="00B97164">
          <w:t>1.1.1</w:t>
        </w:r>
      </w:ins>
      <w:ins w:id="650" w:author="yangshangchuan" w:date="2013-01-10T17:14:00Z">
        <w:r w:rsidRPr="00346167">
          <w:t>/lib</w:t>
        </w:r>
        <w:r w:rsidRPr="00F26D44">
          <w:t xml:space="preserve"> </w:t>
        </w:r>
      </w:ins>
      <w:ins w:id="651" w:author="yangshangchuan" w:date="2013-01-10T17:15:00Z">
        <w:r>
          <w:rPr>
            <w:rFonts w:hint="eastAsia"/>
          </w:rPr>
          <w:t>devcluster02</w:t>
        </w:r>
      </w:ins>
      <w:ins w:id="652" w:author="yangshangchuan" w:date="2013-01-10T17:14:00Z">
        <w:r w:rsidRPr="00F26D44">
          <w:t>:</w:t>
        </w:r>
      </w:ins>
      <w:ins w:id="653" w:author="yangshangchuan" w:date="2013-01-10T17:15:00Z">
        <w:r>
          <w:rPr>
            <w:rFonts w:hint="eastAsia"/>
          </w:rPr>
          <w:t>/</w:t>
        </w:r>
      </w:ins>
      <w:ins w:id="654" w:author="yangshangchuan" w:date="2013-01-10T17:14:00Z">
        <w:r>
          <w:t>home</w:t>
        </w:r>
        <w:r w:rsidRPr="00346167">
          <w:t>/ysc/</w:t>
        </w:r>
        <w:r w:rsidRPr="00B80319">
          <w:t>hadoop-</w:t>
        </w:r>
      </w:ins>
      <w:ins w:id="655" w:author="yangshangchuan" w:date="2013-01-10T21:20:00Z">
        <w:r w:rsidR="00387221" w:rsidRPr="00B97164">
          <w:t>1.1.1</w:t>
        </w:r>
      </w:ins>
      <w:ins w:id="656" w:author="yangshangchuan" w:date="2013-01-10T17:14:00Z">
        <w:r>
          <w:t>/</w:t>
        </w:r>
      </w:ins>
    </w:p>
    <w:p w:rsidR="00F26D44" w:rsidRDefault="00F26D44" w:rsidP="008F42C7">
      <w:pPr>
        <w:pStyle w:val="a4"/>
        <w:tabs>
          <w:tab w:val="clear" w:pos="420"/>
          <w:tab w:val="left" w:pos="900"/>
        </w:tabs>
        <w:rPr>
          <w:ins w:id="657" w:author="yangshangchuan" w:date="2013-01-10T18:56:00Z"/>
        </w:rPr>
      </w:pPr>
      <w:ins w:id="658" w:author="yangshangchuan" w:date="2013-01-10T17:15:00Z">
        <w:r>
          <w:rPr>
            <w:rFonts w:hint="eastAsia"/>
          </w:rPr>
          <w:tab/>
        </w:r>
        <w:proofErr w:type="gramStart"/>
        <w:r w:rsidRPr="00F26D44">
          <w:t>scp</w:t>
        </w:r>
        <w:proofErr w:type="gramEnd"/>
        <w:r w:rsidRPr="00F26D44">
          <w:t xml:space="preserve"> -r </w:t>
        </w:r>
        <w:r>
          <w:rPr>
            <w:rFonts w:hint="eastAsia"/>
          </w:rPr>
          <w:t>/</w:t>
        </w:r>
        <w:r>
          <w:t>home</w:t>
        </w:r>
        <w:r w:rsidRPr="00346167">
          <w:t>/ysc/</w:t>
        </w:r>
        <w:r w:rsidRPr="00B80319">
          <w:t>hadoop-</w:t>
        </w:r>
      </w:ins>
      <w:ins w:id="659" w:author="yangshangchuan" w:date="2013-01-10T21:20:00Z">
        <w:r w:rsidR="00387221" w:rsidRPr="00B97164">
          <w:t>1.1.1</w:t>
        </w:r>
      </w:ins>
      <w:ins w:id="660" w:author="yangshangchuan" w:date="2013-01-10T17:15:00Z">
        <w:r w:rsidRPr="00346167">
          <w:t>/lib</w:t>
        </w:r>
        <w:r w:rsidRPr="00F26D44">
          <w:t xml:space="preserve"> </w:t>
        </w:r>
        <w:r>
          <w:rPr>
            <w:rFonts w:hint="eastAsia"/>
          </w:rPr>
          <w:t>devcluster03</w:t>
        </w:r>
        <w:r w:rsidRPr="00F26D44">
          <w:t>:</w:t>
        </w:r>
        <w:r>
          <w:rPr>
            <w:rFonts w:hint="eastAsia"/>
          </w:rPr>
          <w:t>/</w:t>
        </w:r>
        <w:r>
          <w:t>home</w:t>
        </w:r>
        <w:r w:rsidRPr="00346167">
          <w:t>/ysc/</w:t>
        </w:r>
        <w:r w:rsidRPr="00B80319">
          <w:t>hadoop-</w:t>
        </w:r>
      </w:ins>
      <w:ins w:id="661" w:author="yangshangchuan" w:date="2013-01-10T21:20:00Z">
        <w:r w:rsidR="00387221" w:rsidRPr="00B97164">
          <w:t>1.1.1</w:t>
        </w:r>
      </w:ins>
      <w:ins w:id="662" w:author="yangshangchuan" w:date="2013-01-10T17:15:00Z">
        <w:r>
          <w:t>/</w:t>
        </w:r>
      </w:ins>
    </w:p>
    <w:p w:rsidR="0067598F" w:rsidRDefault="0067598F" w:rsidP="00F26D44">
      <w:pPr>
        <w:pStyle w:val="a4"/>
        <w:rPr>
          <w:ins w:id="663" w:author="yangshangchuan" w:date="2013-01-10T18:56:00Z"/>
        </w:rPr>
      </w:pPr>
      <w:ins w:id="664" w:author="yangshangchuan" w:date="2013-01-10T18:56:00Z">
        <w:r>
          <w:rPr>
            <w:rFonts w:hint="eastAsia"/>
          </w:rPr>
          <w:tab/>
        </w:r>
      </w:ins>
      <w:ins w:id="665" w:author="yangshangchuan" w:date="2013-01-10T20:13:00Z">
        <w:r w:rsidR="008F42C7">
          <w:rPr>
            <w:rFonts w:hint="eastAsia"/>
          </w:rPr>
          <w:t>14</w:t>
        </w:r>
      </w:ins>
      <w:ins w:id="666" w:author="yangshangchuan" w:date="2013-01-10T18:56:00Z">
        <w:r>
          <w:rPr>
            <w:rFonts w:hint="eastAsia"/>
          </w:rPr>
          <w:t>、</w:t>
        </w:r>
        <w:r>
          <w:rPr>
            <w:rFonts w:hint="eastAsia"/>
          </w:rPr>
          <w:t>vi /etc/profile</w:t>
        </w:r>
      </w:ins>
    </w:p>
    <w:p w:rsidR="0067598F" w:rsidRDefault="0067598F" w:rsidP="005F09E7">
      <w:pPr>
        <w:pStyle w:val="a4"/>
        <w:rPr>
          <w:ins w:id="667" w:author="yangshangchuan" w:date="2013-01-10T18:56:00Z"/>
        </w:rPr>
      </w:pPr>
      <w:ins w:id="668" w:author="yangshangchuan" w:date="2013-01-10T18:56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>追加：</w:t>
        </w:r>
      </w:ins>
    </w:p>
    <w:p w:rsidR="0067598F" w:rsidRDefault="0067598F" w:rsidP="0067598F">
      <w:pPr>
        <w:pStyle w:val="a4"/>
        <w:rPr>
          <w:ins w:id="669" w:author="yangshangchuan" w:date="2013-01-10T17:05:00Z"/>
        </w:rPr>
      </w:pPr>
      <w:ins w:id="670" w:author="yangshangchuan" w:date="2013-01-10T18:56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t>export</w:t>
        </w:r>
        <w:proofErr w:type="gramEnd"/>
        <w:r>
          <w:t xml:space="preserve"> LD_LIBRARY_PATH=</w:t>
        </w:r>
      </w:ins>
      <w:ins w:id="671" w:author="yangshangchuan" w:date="2013-01-11T12:20:00Z">
        <w:r w:rsidR="005F09E7">
          <w:t>/home/ysc/</w:t>
        </w:r>
        <w:r w:rsidR="005F09E7" w:rsidRPr="00B80319">
          <w:t>hadoop-</w:t>
        </w:r>
      </w:ins>
      <w:ins w:id="672" w:author="yangshangchuan" w:date="2013-01-10T21:20:00Z">
        <w:r w:rsidR="00387221" w:rsidRPr="00B97164">
          <w:t>1.1.1</w:t>
        </w:r>
      </w:ins>
      <w:ins w:id="673" w:author="yangshangchuan" w:date="2013-01-10T18:56:00Z">
        <w:r>
          <w:t>/lib/native/Linux-amd64-64</w:t>
        </w:r>
      </w:ins>
    </w:p>
    <w:p w:rsidR="00B97164" w:rsidRDefault="00CA08D2" w:rsidP="006A713F">
      <w:pPr>
        <w:pStyle w:val="a4"/>
        <w:rPr>
          <w:ins w:id="674" w:author="yangshangchuan" w:date="2013-01-10T22:01:00Z"/>
          <w:rFonts w:ascii="courier;monospace" w:hAnsi="courier;monospace"/>
          <w:color w:val="000000"/>
        </w:rPr>
      </w:pPr>
      <w:ins w:id="675" w:author="yangshangchuan" w:date="2013-01-10T22:01:00Z">
        <w:r>
          <w:rPr>
            <w:rFonts w:ascii="courier;monospace" w:hAnsi="courier;monospace" w:hint="eastAsia"/>
            <w:color w:val="000000"/>
          </w:rPr>
          <w:tab/>
          <w:t>15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Style w:val="pln"/>
            <w:rFonts w:hint="eastAsia"/>
          </w:rPr>
          <w:t>修改</w:t>
        </w:r>
        <w:r>
          <w:rPr>
            <w:rStyle w:val="pln"/>
            <w:rFonts w:hint="eastAsia"/>
          </w:rPr>
          <w:t>core-site.</w:t>
        </w:r>
        <w:proofErr w:type="gramStart"/>
        <w:r>
          <w:rPr>
            <w:rStyle w:val="pln"/>
            <w:rFonts w:hint="eastAsia"/>
          </w:rPr>
          <w:t>xml</w:t>
        </w:r>
        <w:proofErr w:type="gramEnd"/>
      </w:ins>
    </w:p>
    <w:p w:rsidR="00CA08D2" w:rsidRPr="00CA08D2" w:rsidRDefault="00CA08D2" w:rsidP="00CA08D2">
      <w:pPr>
        <w:pStyle w:val="a4"/>
        <w:rPr>
          <w:ins w:id="676" w:author="yangshangchuan" w:date="2013-01-10T22:02:00Z"/>
          <w:rFonts w:ascii="courier;monospace" w:hAnsi="courier;monospace"/>
          <w:color w:val="000000"/>
        </w:rPr>
      </w:pPr>
      <w:ins w:id="677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CA08D2">
          <w:rPr>
            <w:rFonts w:ascii="courier;monospace" w:hAnsi="courier;monospace"/>
            <w:color w:val="000000"/>
          </w:rPr>
          <w:t>property</w:t>
        </w:r>
        <w:proofErr w:type="gramEnd"/>
        <w:r w:rsidRPr="00CA08D2">
          <w:rPr>
            <w:rFonts w:ascii="courier;monospace" w:hAnsi="courier;monospace"/>
            <w:color w:val="000000"/>
          </w:rPr>
          <w:t>&gt;</w:t>
        </w:r>
      </w:ins>
    </w:p>
    <w:p w:rsidR="00CA08D2" w:rsidRPr="00CA08D2" w:rsidRDefault="00CA08D2" w:rsidP="00CA08D2">
      <w:pPr>
        <w:pStyle w:val="a4"/>
        <w:rPr>
          <w:ins w:id="678" w:author="yangshangchuan" w:date="2013-01-10T22:02:00Z"/>
          <w:rFonts w:ascii="courier;monospace" w:hAnsi="courier;monospace"/>
          <w:color w:val="000000"/>
        </w:rPr>
      </w:pPr>
      <w:ins w:id="679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&lt;name&gt;io.compression.codecs&lt;/name&gt;</w:t>
        </w:r>
      </w:ins>
    </w:p>
    <w:p w:rsidR="00CA08D2" w:rsidRPr="00CA08D2" w:rsidRDefault="00CA08D2" w:rsidP="00CA08D2">
      <w:pPr>
        <w:pStyle w:val="a4"/>
        <w:rPr>
          <w:ins w:id="680" w:author="yangshangchuan" w:date="2013-01-10T22:02:00Z"/>
          <w:rFonts w:ascii="courier;monospace" w:hAnsi="courier;monospace"/>
          <w:color w:val="000000"/>
        </w:rPr>
      </w:pPr>
      <w:ins w:id="681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&lt;value&gt;com.hadoop.compression.lzo.LzoCodec,org.apache.hadoop.io.compress.DefaultCodec,org.apache.hadoop.io.compress.GzipCodec,org.apache.hadoop.io.compress.BZip2Codec,org.apache.hadoop.io.compress.SnappyCodec&lt;/value&gt;</w:t>
        </w:r>
      </w:ins>
    </w:p>
    <w:p w:rsidR="00CA08D2" w:rsidRPr="00CA08D2" w:rsidRDefault="00CA08D2" w:rsidP="00CA08D2">
      <w:pPr>
        <w:pStyle w:val="a4"/>
        <w:rPr>
          <w:ins w:id="682" w:author="yangshangchuan" w:date="2013-01-10T22:02:00Z"/>
          <w:rFonts w:ascii="courier;monospace" w:hAnsi="courier;monospace"/>
          <w:color w:val="000000"/>
        </w:rPr>
      </w:pPr>
      <w:ins w:id="683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description&gt;</w:t>
        </w:r>
        <w:proofErr w:type="gramEnd"/>
        <w:r w:rsidRPr="00CA08D2">
          <w:rPr>
            <w:rFonts w:ascii="courier;monospace" w:hAnsi="courier;monospace"/>
            <w:color w:val="000000"/>
          </w:rPr>
          <w:t xml:space="preserve">A list of the compression codec classes that can be used </w:t>
        </w:r>
      </w:ins>
    </w:p>
    <w:p w:rsidR="00CA08D2" w:rsidRPr="00CA08D2" w:rsidRDefault="00CA08D2" w:rsidP="00CA08D2">
      <w:pPr>
        <w:pStyle w:val="a4"/>
        <w:rPr>
          <w:ins w:id="684" w:author="yangshangchuan" w:date="2013-01-10T22:02:00Z"/>
          <w:rFonts w:ascii="courier;monospace" w:hAnsi="courier;monospace"/>
          <w:color w:val="000000"/>
        </w:rPr>
      </w:pPr>
      <w:ins w:id="685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 </w:t>
        </w:r>
        <w:proofErr w:type="gramStart"/>
        <w:r w:rsidRPr="00CA08D2">
          <w:rPr>
            <w:rFonts w:ascii="courier;monospace" w:hAnsi="courier;monospace"/>
            <w:color w:val="000000"/>
          </w:rPr>
          <w:t>for</w:t>
        </w:r>
        <w:proofErr w:type="gramEnd"/>
        <w:r w:rsidRPr="00CA08D2">
          <w:rPr>
            <w:rFonts w:ascii="courier;monospace" w:hAnsi="courier;monospace"/>
            <w:color w:val="000000"/>
          </w:rPr>
          <w:t xml:space="preserve"> compression/decompression.&lt;/description&gt;</w:t>
        </w:r>
      </w:ins>
    </w:p>
    <w:p w:rsidR="00CA08D2" w:rsidRDefault="00CA08D2" w:rsidP="00CA08D2">
      <w:pPr>
        <w:pStyle w:val="a4"/>
        <w:rPr>
          <w:ins w:id="686" w:author="yangshangchuan" w:date="2013-01-10T22:05:00Z"/>
          <w:rFonts w:ascii="courier;monospace" w:hAnsi="courier;monospace"/>
          <w:color w:val="000000"/>
        </w:rPr>
      </w:pPr>
      <w:ins w:id="687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&lt;/property&gt;</w:t>
        </w:r>
      </w:ins>
    </w:p>
    <w:p w:rsidR="004B37ED" w:rsidRPr="00CA08D2" w:rsidRDefault="004B37ED" w:rsidP="00CA08D2">
      <w:pPr>
        <w:pStyle w:val="a4"/>
        <w:rPr>
          <w:ins w:id="688" w:author="yangshangchuan" w:date="2013-01-10T22:02:00Z"/>
          <w:rFonts w:ascii="courier;monospace" w:hAnsi="courier;monospace"/>
          <w:color w:val="000000"/>
        </w:rPr>
      </w:pPr>
    </w:p>
    <w:p w:rsidR="00CA08D2" w:rsidRPr="00CA08D2" w:rsidRDefault="00CA08D2" w:rsidP="00CA08D2">
      <w:pPr>
        <w:pStyle w:val="a4"/>
        <w:rPr>
          <w:ins w:id="689" w:author="yangshangchuan" w:date="2013-01-10T22:02:00Z"/>
          <w:rFonts w:ascii="courier;monospace" w:hAnsi="courier;monospace"/>
          <w:color w:val="000000"/>
        </w:rPr>
      </w:pPr>
      <w:ins w:id="690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CA08D2">
          <w:rPr>
            <w:rFonts w:ascii="courier;monospace" w:hAnsi="courier;monospace"/>
            <w:color w:val="000000"/>
          </w:rPr>
          <w:t>property</w:t>
        </w:r>
        <w:proofErr w:type="gramEnd"/>
        <w:r w:rsidRPr="00CA08D2">
          <w:rPr>
            <w:rFonts w:ascii="courier;monospace" w:hAnsi="courier;monospace"/>
            <w:color w:val="000000"/>
          </w:rPr>
          <w:t>&gt;</w:t>
        </w:r>
      </w:ins>
    </w:p>
    <w:p w:rsidR="00CA08D2" w:rsidRPr="00CA08D2" w:rsidRDefault="00CA08D2" w:rsidP="00CA08D2">
      <w:pPr>
        <w:pStyle w:val="a4"/>
        <w:rPr>
          <w:ins w:id="691" w:author="yangshangchuan" w:date="2013-01-10T22:02:00Z"/>
          <w:rFonts w:ascii="courier;monospace" w:hAnsi="courier;monospace"/>
          <w:color w:val="000000"/>
        </w:rPr>
      </w:pPr>
      <w:ins w:id="692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&lt;name&gt;io.compression.codec.lzo.class&lt;/name&gt;</w:t>
        </w:r>
      </w:ins>
    </w:p>
    <w:p w:rsidR="00CA08D2" w:rsidRPr="00CA08D2" w:rsidRDefault="00CA08D2" w:rsidP="00CA08D2">
      <w:pPr>
        <w:pStyle w:val="a4"/>
        <w:rPr>
          <w:ins w:id="693" w:author="yangshangchuan" w:date="2013-01-10T22:02:00Z"/>
          <w:rFonts w:ascii="courier;monospace" w:hAnsi="courier;monospace"/>
          <w:color w:val="000000"/>
        </w:rPr>
      </w:pPr>
      <w:ins w:id="694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&lt;value&gt;com.hadoop.compression.lzo.LzoCodec&lt;/value&gt;</w:t>
        </w:r>
      </w:ins>
    </w:p>
    <w:p w:rsidR="00CA08D2" w:rsidRDefault="00CA08D2" w:rsidP="00CA08D2">
      <w:pPr>
        <w:pStyle w:val="a4"/>
        <w:rPr>
          <w:ins w:id="695" w:author="yangshangchuan" w:date="2013-01-31T04:34:00Z"/>
          <w:rFonts w:ascii="courier;monospace" w:hAnsi="courier;monospace"/>
          <w:color w:val="000000"/>
        </w:rPr>
      </w:pPr>
      <w:ins w:id="696" w:author="yangshangchuan" w:date="2013-01-10T22:02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&lt;/property&gt;</w:t>
        </w:r>
      </w:ins>
    </w:p>
    <w:p w:rsidR="00EE5E6F" w:rsidRPr="00EE5E6F" w:rsidRDefault="00EE5E6F" w:rsidP="00EE5E6F">
      <w:pPr>
        <w:pStyle w:val="a4"/>
        <w:rPr>
          <w:ins w:id="697" w:author="yangshangchuan" w:date="2013-01-31T04:34:00Z"/>
          <w:rFonts w:ascii="courier;monospace" w:hAnsi="courier;monospace"/>
          <w:color w:val="000000"/>
        </w:rPr>
      </w:pPr>
    </w:p>
    <w:p w:rsidR="00EE5E6F" w:rsidRPr="00EE5E6F" w:rsidRDefault="00EE5E6F" w:rsidP="00EE5E6F">
      <w:pPr>
        <w:pStyle w:val="a4"/>
        <w:rPr>
          <w:ins w:id="698" w:author="yangshangchuan" w:date="2013-01-31T04:34:00Z"/>
          <w:rFonts w:ascii="courier;monospace" w:hAnsi="courier;monospace"/>
          <w:color w:val="000000"/>
        </w:rPr>
      </w:pPr>
      <w:ins w:id="699" w:author="yangshangchuan" w:date="2013-01-31T04:34:00Z">
        <w:r w:rsidRPr="00EE5E6F">
          <w:rPr>
            <w:rFonts w:ascii="courier;monospace" w:hAnsi="courier;monospace"/>
            <w:color w:val="000000"/>
          </w:rPr>
          <w:tab/>
        </w:r>
        <w:r w:rsidRPr="00EE5E6F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EE5E6F">
          <w:rPr>
            <w:rFonts w:ascii="courier;monospace" w:hAnsi="courier;monospace"/>
            <w:color w:val="000000"/>
          </w:rPr>
          <w:t>property</w:t>
        </w:r>
        <w:proofErr w:type="gramEnd"/>
        <w:r w:rsidRPr="00EE5E6F">
          <w:rPr>
            <w:rFonts w:ascii="courier;monospace" w:hAnsi="courier;monospace"/>
            <w:color w:val="000000"/>
          </w:rPr>
          <w:t>&gt;</w:t>
        </w:r>
      </w:ins>
    </w:p>
    <w:p w:rsidR="00EE5E6F" w:rsidRPr="00EE5E6F" w:rsidRDefault="00EE5E6F" w:rsidP="00EE5E6F">
      <w:pPr>
        <w:pStyle w:val="a4"/>
        <w:rPr>
          <w:ins w:id="700" w:author="yangshangchuan" w:date="2013-01-31T04:34:00Z"/>
          <w:rFonts w:ascii="courier;monospace" w:hAnsi="courier;monospace"/>
          <w:color w:val="000000"/>
        </w:rPr>
      </w:pPr>
      <w:ins w:id="701" w:author="yangshangchuan" w:date="2013-01-31T04:34:00Z">
        <w:r w:rsidRPr="00EE5E6F">
          <w:rPr>
            <w:rFonts w:ascii="courier;monospace" w:hAnsi="courier;monospace"/>
            <w:color w:val="000000"/>
          </w:rPr>
          <w:tab/>
        </w:r>
        <w:r w:rsidRPr="00EE5E6F">
          <w:rPr>
            <w:rFonts w:ascii="courier;monospace" w:hAnsi="courier;monospace"/>
            <w:color w:val="000000"/>
          </w:rPr>
          <w:tab/>
          <w:t xml:space="preserve">  &lt;name&gt;fs.trash.interval&lt;/name&gt;</w:t>
        </w:r>
      </w:ins>
    </w:p>
    <w:p w:rsidR="00EE5E6F" w:rsidRPr="00EE5E6F" w:rsidRDefault="00EE5E6F" w:rsidP="00EE5E6F">
      <w:pPr>
        <w:pStyle w:val="a4"/>
        <w:rPr>
          <w:ins w:id="702" w:author="yangshangchuan" w:date="2013-01-31T04:34:00Z"/>
          <w:rFonts w:ascii="courier;monospace" w:hAnsi="courier;monospace"/>
          <w:color w:val="000000"/>
        </w:rPr>
      </w:pPr>
      <w:ins w:id="703" w:author="yangshangchuan" w:date="2013-01-31T04:34:00Z">
        <w:r w:rsidRPr="00EE5E6F">
          <w:rPr>
            <w:rFonts w:ascii="courier;monospace" w:hAnsi="courier;monospace"/>
            <w:color w:val="000000"/>
          </w:rPr>
          <w:tab/>
        </w:r>
        <w:r w:rsidRPr="00EE5E6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EE5E6F">
          <w:rPr>
            <w:rFonts w:ascii="courier;monospace" w:hAnsi="courier;monospace"/>
            <w:color w:val="000000"/>
          </w:rPr>
          <w:t>value&gt;</w:t>
        </w:r>
        <w:proofErr w:type="gramEnd"/>
        <w:r w:rsidRPr="00EE5E6F">
          <w:rPr>
            <w:rFonts w:ascii="courier;monospace" w:hAnsi="courier;monospace"/>
            <w:color w:val="000000"/>
          </w:rPr>
          <w:t>1440&lt;/value&gt;</w:t>
        </w:r>
      </w:ins>
    </w:p>
    <w:p w:rsidR="00EE5E6F" w:rsidRPr="00EE5E6F" w:rsidRDefault="00EE5E6F" w:rsidP="00EE5E6F">
      <w:pPr>
        <w:pStyle w:val="a4"/>
        <w:rPr>
          <w:ins w:id="704" w:author="yangshangchuan" w:date="2013-01-31T04:34:00Z"/>
          <w:rFonts w:ascii="courier;monospace" w:hAnsi="courier;monospace"/>
          <w:color w:val="000000"/>
        </w:rPr>
      </w:pPr>
      <w:ins w:id="705" w:author="yangshangchuan" w:date="2013-01-31T04:34:00Z">
        <w:r w:rsidRPr="00EE5E6F">
          <w:rPr>
            <w:rFonts w:ascii="courier;monospace" w:hAnsi="courier;monospace"/>
            <w:color w:val="000000"/>
          </w:rPr>
          <w:tab/>
        </w:r>
        <w:r w:rsidRPr="00EE5E6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EE5E6F">
          <w:rPr>
            <w:rFonts w:ascii="courier;monospace" w:hAnsi="courier;monospace"/>
            <w:color w:val="000000"/>
          </w:rPr>
          <w:t>description&gt;</w:t>
        </w:r>
        <w:proofErr w:type="gramEnd"/>
        <w:r w:rsidRPr="00EE5E6F">
          <w:rPr>
            <w:rFonts w:ascii="courier;monospace" w:hAnsi="courier;monospace"/>
            <w:color w:val="000000"/>
          </w:rPr>
          <w:t>Number of minutes between trash checkpoints.</w:t>
        </w:r>
      </w:ins>
    </w:p>
    <w:p w:rsidR="00EE5E6F" w:rsidRPr="00EE5E6F" w:rsidRDefault="00EE5E6F" w:rsidP="00EE5E6F">
      <w:pPr>
        <w:pStyle w:val="a4"/>
        <w:rPr>
          <w:ins w:id="706" w:author="yangshangchuan" w:date="2013-01-31T04:34:00Z"/>
          <w:rFonts w:ascii="courier;monospace" w:hAnsi="courier;monospace"/>
          <w:color w:val="000000"/>
        </w:rPr>
      </w:pPr>
      <w:ins w:id="707" w:author="yangshangchuan" w:date="2013-01-31T04:34:00Z">
        <w:r w:rsidRPr="00EE5E6F">
          <w:rPr>
            <w:rFonts w:ascii="courier;monospace" w:hAnsi="courier;monospace"/>
            <w:color w:val="000000"/>
          </w:rPr>
          <w:tab/>
        </w:r>
        <w:r w:rsidRPr="00EE5E6F">
          <w:rPr>
            <w:rFonts w:ascii="courier;monospace" w:hAnsi="courier;monospace"/>
            <w:color w:val="000000"/>
          </w:rPr>
          <w:tab/>
          <w:t xml:space="preserve">  If zero, the trash feature is disabled.</w:t>
        </w:r>
      </w:ins>
    </w:p>
    <w:p w:rsidR="00EE5E6F" w:rsidRPr="00EE5E6F" w:rsidRDefault="00EE5E6F" w:rsidP="00EE5E6F">
      <w:pPr>
        <w:pStyle w:val="a4"/>
        <w:rPr>
          <w:ins w:id="708" w:author="yangshangchuan" w:date="2013-01-31T04:34:00Z"/>
          <w:rFonts w:ascii="courier;monospace" w:hAnsi="courier;monospace"/>
          <w:color w:val="000000"/>
        </w:rPr>
      </w:pPr>
      <w:ins w:id="709" w:author="yangshangchuan" w:date="2013-01-31T04:34:00Z">
        <w:r w:rsidRPr="00EE5E6F">
          <w:rPr>
            <w:rFonts w:ascii="courier;monospace" w:hAnsi="courier;monospace"/>
            <w:color w:val="000000"/>
          </w:rPr>
          <w:tab/>
        </w:r>
        <w:r w:rsidRPr="00EE5E6F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EE5E6F" w:rsidRDefault="00EE5E6F" w:rsidP="00EE5E6F">
      <w:pPr>
        <w:pStyle w:val="a4"/>
        <w:rPr>
          <w:ins w:id="710" w:author="yangshangchuan" w:date="2013-01-10T22:01:00Z"/>
          <w:rFonts w:ascii="courier;monospace" w:hAnsi="courier;monospace"/>
          <w:color w:val="000000"/>
        </w:rPr>
      </w:pPr>
      <w:ins w:id="711" w:author="yangshangchuan" w:date="2013-01-31T04:34:00Z">
        <w:r w:rsidRPr="00EE5E6F">
          <w:rPr>
            <w:rFonts w:ascii="courier;monospace" w:hAnsi="courier;monospace"/>
            <w:color w:val="000000"/>
          </w:rPr>
          <w:tab/>
        </w:r>
        <w:r w:rsidRPr="00EE5E6F">
          <w:rPr>
            <w:rFonts w:ascii="courier;monospace" w:hAnsi="courier;monospace"/>
            <w:color w:val="000000"/>
          </w:rPr>
          <w:tab/>
          <w:t>&lt;/property&gt;</w:t>
        </w:r>
      </w:ins>
    </w:p>
    <w:p w:rsidR="00CA08D2" w:rsidRDefault="00CA08D2" w:rsidP="006A713F">
      <w:pPr>
        <w:pStyle w:val="a4"/>
        <w:rPr>
          <w:ins w:id="712" w:author="yangshangchuan" w:date="2013-01-10T22:01:00Z"/>
          <w:rFonts w:ascii="courier;monospace" w:hAnsi="courier;monospace"/>
          <w:color w:val="000000"/>
        </w:rPr>
      </w:pPr>
      <w:ins w:id="713" w:author="yangshangchuan" w:date="2013-01-10T22:01:00Z">
        <w:r>
          <w:rPr>
            <w:rFonts w:ascii="courier;monospace" w:hAnsi="courier;monospace" w:hint="eastAsia"/>
            <w:color w:val="000000"/>
          </w:rPr>
          <w:tab/>
          <w:t>16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Style w:val="pln"/>
            <w:rFonts w:hint="eastAsia"/>
          </w:rPr>
          <w:t>修改</w:t>
        </w:r>
        <w:r>
          <w:rPr>
            <w:rStyle w:val="pln"/>
            <w:rFonts w:hint="eastAsia"/>
          </w:rPr>
          <w:t>mapred-site.</w:t>
        </w:r>
        <w:proofErr w:type="gramStart"/>
        <w:r>
          <w:rPr>
            <w:rStyle w:val="pln"/>
            <w:rFonts w:hint="eastAsia"/>
          </w:rPr>
          <w:t>xml</w:t>
        </w:r>
        <w:proofErr w:type="gramEnd"/>
      </w:ins>
    </w:p>
    <w:p w:rsidR="00CA08D2" w:rsidRPr="00CA08D2" w:rsidRDefault="00CA08D2" w:rsidP="00CA08D2">
      <w:pPr>
        <w:pStyle w:val="a4"/>
        <w:rPr>
          <w:ins w:id="714" w:author="yangshangchuan" w:date="2013-01-10T22:04:00Z"/>
          <w:rFonts w:ascii="courier;monospace" w:hAnsi="courier;monospace"/>
          <w:color w:val="000000"/>
        </w:rPr>
      </w:pPr>
      <w:ins w:id="715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CA08D2">
          <w:rPr>
            <w:rFonts w:ascii="courier;monospace" w:hAnsi="courier;monospace"/>
            <w:color w:val="000000"/>
          </w:rPr>
          <w:t>property</w:t>
        </w:r>
        <w:proofErr w:type="gramEnd"/>
        <w:r w:rsidRPr="00CA08D2">
          <w:rPr>
            <w:rFonts w:ascii="courier;monospace" w:hAnsi="courier;monospace"/>
            <w:color w:val="000000"/>
          </w:rPr>
          <w:t>&gt;</w:t>
        </w:r>
      </w:ins>
    </w:p>
    <w:p w:rsidR="00CA08D2" w:rsidRPr="00CA08D2" w:rsidRDefault="00CA08D2" w:rsidP="00CA08D2">
      <w:pPr>
        <w:pStyle w:val="a4"/>
        <w:rPr>
          <w:ins w:id="716" w:author="yangshangchuan" w:date="2013-01-10T22:04:00Z"/>
          <w:rFonts w:ascii="courier;monospace" w:hAnsi="courier;monospace"/>
          <w:color w:val="000000"/>
        </w:rPr>
      </w:pPr>
      <w:ins w:id="717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&lt;name&gt;mapred.output.compression.type&lt;/name&gt;</w:t>
        </w:r>
      </w:ins>
    </w:p>
    <w:p w:rsidR="00CA08D2" w:rsidRPr="00CA08D2" w:rsidRDefault="00CA08D2" w:rsidP="00CA08D2">
      <w:pPr>
        <w:pStyle w:val="a4"/>
        <w:rPr>
          <w:ins w:id="718" w:author="yangshangchuan" w:date="2013-01-10T22:04:00Z"/>
          <w:rFonts w:ascii="courier;monospace" w:hAnsi="courier;monospace"/>
          <w:color w:val="000000"/>
        </w:rPr>
      </w:pPr>
      <w:ins w:id="719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value&gt;</w:t>
        </w:r>
        <w:proofErr w:type="gramEnd"/>
        <w:r w:rsidRPr="00CA08D2">
          <w:rPr>
            <w:rFonts w:ascii="courier;monospace" w:hAnsi="courier;monospace"/>
            <w:color w:val="000000"/>
          </w:rPr>
          <w:t>BLOCK&lt;/value&gt;</w:t>
        </w:r>
      </w:ins>
    </w:p>
    <w:p w:rsidR="00CA08D2" w:rsidRPr="00CA08D2" w:rsidRDefault="00CA08D2" w:rsidP="00CA08D2">
      <w:pPr>
        <w:pStyle w:val="a4"/>
        <w:rPr>
          <w:ins w:id="720" w:author="yangshangchuan" w:date="2013-01-10T22:04:00Z"/>
          <w:rFonts w:ascii="courier;monospace" w:hAnsi="courier;monospace"/>
          <w:color w:val="000000"/>
        </w:rPr>
      </w:pPr>
      <w:ins w:id="721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description&gt;</w:t>
        </w:r>
        <w:proofErr w:type="gramEnd"/>
        <w:r w:rsidRPr="00CA08D2">
          <w:rPr>
            <w:rFonts w:ascii="courier;monospace" w:hAnsi="courier;monospace"/>
            <w:color w:val="000000"/>
          </w:rPr>
          <w:t>If the job outputs are to compressed as SequenceFiles, how should</w:t>
        </w:r>
      </w:ins>
    </w:p>
    <w:p w:rsidR="00CA08D2" w:rsidRPr="00CA08D2" w:rsidRDefault="00CA08D2" w:rsidP="00CA08D2">
      <w:pPr>
        <w:pStyle w:val="a4"/>
        <w:rPr>
          <w:ins w:id="722" w:author="yangshangchuan" w:date="2013-01-10T22:04:00Z"/>
          <w:rFonts w:ascii="courier;monospace" w:hAnsi="courier;monospace"/>
          <w:color w:val="000000"/>
        </w:rPr>
      </w:pPr>
      <w:ins w:id="723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 </w:t>
        </w:r>
        <w:proofErr w:type="gramStart"/>
        <w:r w:rsidRPr="00CA08D2">
          <w:rPr>
            <w:rFonts w:ascii="courier;monospace" w:hAnsi="courier;monospace"/>
            <w:color w:val="000000"/>
          </w:rPr>
          <w:t>they</w:t>
        </w:r>
        <w:proofErr w:type="gramEnd"/>
        <w:r w:rsidRPr="00CA08D2">
          <w:rPr>
            <w:rFonts w:ascii="courier;monospace" w:hAnsi="courier;monospace"/>
            <w:color w:val="000000"/>
          </w:rPr>
          <w:t xml:space="preserve"> be compressed? </w:t>
        </w:r>
        <w:proofErr w:type="gramStart"/>
        <w:r w:rsidRPr="00CA08D2">
          <w:rPr>
            <w:rFonts w:ascii="courier;monospace" w:hAnsi="courier;monospace"/>
            <w:color w:val="000000"/>
          </w:rPr>
          <w:t>Should be one of NONE, RECORD or BLOCK.</w:t>
        </w:r>
        <w:proofErr w:type="gramEnd"/>
      </w:ins>
    </w:p>
    <w:p w:rsidR="00CA08D2" w:rsidRPr="00CA08D2" w:rsidRDefault="00CA08D2" w:rsidP="00CA08D2">
      <w:pPr>
        <w:pStyle w:val="a4"/>
        <w:rPr>
          <w:ins w:id="724" w:author="yangshangchuan" w:date="2013-01-10T22:04:00Z"/>
          <w:rFonts w:ascii="courier;monospace" w:hAnsi="courier;monospace"/>
          <w:color w:val="000000"/>
        </w:rPr>
      </w:pPr>
      <w:ins w:id="725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CA08D2" w:rsidRPr="00CA08D2" w:rsidRDefault="00CA08D2" w:rsidP="00CA08D2">
      <w:pPr>
        <w:pStyle w:val="a4"/>
        <w:rPr>
          <w:ins w:id="726" w:author="yangshangchuan" w:date="2013-01-10T22:04:00Z"/>
          <w:rFonts w:ascii="courier;monospace" w:hAnsi="courier;monospace"/>
          <w:color w:val="000000"/>
        </w:rPr>
      </w:pPr>
      <w:ins w:id="727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&lt;/property&gt;</w:t>
        </w:r>
      </w:ins>
    </w:p>
    <w:p w:rsidR="00CA08D2" w:rsidRPr="00CA08D2" w:rsidRDefault="00CA08D2" w:rsidP="00CA08D2">
      <w:pPr>
        <w:pStyle w:val="a4"/>
        <w:rPr>
          <w:ins w:id="728" w:author="yangshangchuan" w:date="2013-01-10T22:04:00Z"/>
          <w:rFonts w:ascii="courier;monospace" w:hAnsi="courier;monospace"/>
          <w:color w:val="000000"/>
        </w:rPr>
      </w:pPr>
    </w:p>
    <w:p w:rsidR="00CA08D2" w:rsidRPr="00CA08D2" w:rsidRDefault="00CA08D2" w:rsidP="00CA08D2">
      <w:pPr>
        <w:pStyle w:val="a4"/>
        <w:rPr>
          <w:ins w:id="729" w:author="yangshangchuan" w:date="2013-01-10T22:04:00Z"/>
          <w:rFonts w:ascii="courier;monospace" w:hAnsi="courier;monospace"/>
          <w:color w:val="000000"/>
        </w:rPr>
      </w:pPr>
      <w:ins w:id="730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CA08D2">
          <w:rPr>
            <w:rFonts w:ascii="courier;monospace" w:hAnsi="courier;monospace"/>
            <w:color w:val="000000"/>
          </w:rPr>
          <w:t>property</w:t>
        </w:r>
        <w:proofErr w:type="gramEnd"/>
        <w:r w:rsidRPr="00CA08D2">
          <w:rPr>
            <w:rFonts w:ascii="courier;monospace" w:hAnsi="courier;monospace"/>
            <w:color w:val="000000"/>
          </w:rPr>
          <w:t>&gt;</w:t>
        </w:r>
      </w:ins>
    </w:p>
    <w:p w:rsidR="00CA08D2" w:rsidRPr="00CA08D2" w:rsidRDefault="00CA08D2" w:rsidP="00CA08D2">
      <w:pPr>
        <w:pStyle w:val="a4"/>
        <w:rPr>
          <w:ins w:id="731" w:author="yangshangchuan" w:date="2013-01-10T22:04:00Z"/>
          <w:rFonts w:ascii="courier;monospace" w:hAnsi="courier;monospace"/>
          <w:color w:val="000000"/>
        </w:rPr>
      </w:pPr>
      <w:ins w:id="732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&lt;name&gt;mapred.output.compress&lt;/name&gt;</w:t>
        </w:r>
      </w:ins>
    </w:p>
    <w:p w:rsidR="00CA08D2" w:rsidRPr="00CA08D2" w:rsidRDefault="00CA08D2" w:rsidP="00CA08D2">
      <w:pPr>
        <w:pStyle w:val="a4"/>
        <w:rPr>
          <w:ins w:id="733" w:author="yangshangchuan" w:date="2013-01-10T22:04:00Z"/>
          <w:rFonts w:ascii="courier;monospace" w:hAnsi="courier;monospace"/>
          <w:color w:val="000000"/>
        </w:rPr>
      </w:pPr>
      <w:ins w:id="734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value&gt;</w:t>
        </w:r>
        <w:proofErr w:type="gramEnd"/>
        <w:r w:rsidRPr="00CA08D2">
          <w:rPr>
            <w:rFonts w:ascii="courier;monospace" w:hAnsi="courier;monospace"/>
            <w:color w:val="000000"/>
          </w:rPr>
          <w:t>true&lt;/value&gt;</w:t>
        </w:r>
      </w:ins>
    </w:p>
    <w:p w:rsidR="00CA08D2" w:rsidRPr="00CA08D2" w:rsidRDefault="00CA08D2" w:rsidP="00CA08D2">
      <w:pPr>
        <w:pStyle w:val="a4"/>
        <w:rPr>
          <w:ins w:id="735" w:author="yangshangchuan" w:date="2013-01-10T22:04:00Z"/>
          <w:rFonts w:ascii="courier;monospace" w:hAnsi="courier;monospace"/>
          <w:color w:val="000000"/>
        </w:rPr>
      </w:pPr>
      <w:ins w:id="736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description&gt;</w:t>
        </w:r>
        <w:proofErr w:type="gramEnd"/>
        <w:r w:rsidRPr="00CA08D2">
          <w:rPr>
            <w:rFonts w:ascii="courier;monospace" w:hAnsi="courier;monospace"/>
            <w:color w:val="000000"/>
          </w:rPr>
          <w:t>Should the job outputs be compressed?</w:t>
        </w:r>
      </w:ins>
    </w:p>
    <w:p w:rsidR="00CA08D2" w:rsidRPr="00CA08D2" w:rsidRDefault="00CA08D2" w:rsidP="00CA08D2">
      <w:pPr>
        <w:pStyle w:val="a4"/>
        <w:rPr>
          <w:ins w:id="737" w:author="yangshangchuan" w:date="2013-01-10T22:04:00Z"/>
          <w:rFonts w:ascii="courier;monospace" w:hAnsi="courier;monospace"/>
          <w:color w:val="000000"/>
        </w:rPr>
      </w:pPr>
      <w:ins w:id="738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CA08D2" w:rsidRPr="00CA08D2" w:rsidRDefault="00CA08D2" w:rsidP="00CA08D2">
      <w:pPr>
        <w:pStyle w:val="a4"/>
        <w:rPr>
          <w:ins w:id="739" w:author="yangshangchuan" w:date="2013-01-10T22:04:00Z"/>
          <w:rFonts w:ascii="courier;monospace" w:hAnsi="courier;monospace"/>
          <w:color w:val="000000"/>
        </w:rPr>
      </w:pPr>
      <w:ins w:id="740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&lt;/property&gt;</w:t>
        </w:r>
      </w:ins>
    </w:p>
    <w:p w:rsidR="00CA08D2" w:rsidRPr="00CA08D2" w:rsidRDefault="00CA08D2" w:rsidP="00CA08D2">
      <w:pPr>
        <w:pStyle w:val="a4"/>
        <w:rPr>
          <w:ins w:id="741" w:author="yangshangchuan" w:date="2013-01-10T22:04:00Z"/>
          <w:rFonts w:ascii="courier;monospace" w:hAnsi="courier;monospace"/>
          <w:color w:val="000000"/>
        </w:rPr>
      </w:pPr>
    </w:p>
    <w:p w:rsidR="00CA08D2" w:rsidRPr="00CA08D2" w:rsidRDefault="00CA08D2" w:rsidP="00CA08D2">
      <w:pPr>
        <w:pStyle w:val="a4"/>
        <w:rPr>
          <w:ins w:id="742" w:author="yangshangchuan" w:date="2013-01-10T22:04:00Z"/>
          <w:rFonts w:ascii="courier;monospace" w:hAnsi="courier;monospace"/>
          <w:color w:val="000000"/>
        </w:rPr>
      </w:pPr>
      <w:ins w:id="743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CA08D2">
          <w:rPr>
            <w:rFonts w:ascii="courier;monospace" w:hAnsi="courier;monospace"/>
            <w:color w:val="000000"/>
          </w:rPr>
          <w:t>property</w:t>
        </w:r>
        <w:proofErr w:type="gramEnd"/>
        <w:r w:rsidRPr="00CA08D2">
          <w:rPr>
            <w:rFonts w:ascii="courier;monospace" w:hAnsi="courier;monospace"/>
            <w:color w:val="000000"/>
          </w:rPr>
          <w:t>&gt;</w:t>
        </w:r>
      </w:ins>
    </w:p>
    <w:p w:rsidR="00CA08D2" w:rsidRPr="00CA08D2" w:rsidRDefault="00CA08D2" w:rsidP="00CA08D2">
      <w:pPr>
        <w:pStyle w:val="a4"/>
        <w:rPr>
          <w:ins w:id="744" w:author="yangshangchuan" w:date="2013-01-10T22:04:00Z"/>
          <w:rFonts w:ascii="courier;monospace" w:hAnsi="courier;monospace"/>
          <w:color w:val="000000"/>
        </w:rPr>
      </w:pPr>
      <w:ins w:id="745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&lt;name&gt;mapred.compress.map.output&lt;/name&gt;</w:t>
        </w:r>
      </w:ins>
    </w:p>
    <w:p w:rsidR="00CA08D2" w:rsidRPr="00CA08D2" w:rsidRDefault="00CA08D2" w:rsidP="00CA08D2">
      <w:pPr>
        <w:pStyle w:val="a4"/>
        <w:rPr>
          <w:ins w:id="746" w:author="yangshangchuan" w:date="2013-01-10T22:04:00Z"/>
          <w:rFonts w:ascii="courier;monospace" w:hAnsi="courier;monospace"/>
          <w:color w:val="000000"/>
        </w:rPr>
      </w:pPr>
      <w:ins w:id="747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value&gt;</w:t>
        </w:r>
        <w:proofErr w:type="gramEnd"/>
        <w:r w:rsidRPr="00CA08D2">
          <w:rPr>
            <w:rFonts w:ascii="courier;monospace" w:hAnsi="courier;monospace"/>
            <w:color w:val="000000"/>
          </w:rPr>
          <w:t>true&lt;/value&gt;</w:t>
        </w:r>
      </w:ins>
    </w:p>
    <w:p w:rsidR="00CA08D2" w:rsidRPr="00CA08D2" w:rsidRDefault="00CA08D2" w:rsidP="00CA08D2">
      <w:pPr>
        <w:pStyle w:val="a4"/>
        <w:rPr>
          <w:ins w:id="748" w:author="yangshangchuan" w:date="2013-01-10T22:04:00Z"/>
          <w:rFonts w:ascii="courier;monospace" w:hAnsi="courier;monospace"/>
          <w:color w:val="000000"/>
        </w:rPr>
      </w:pPr>
      <w:ins w:id="749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description&gt;</w:t>
        </w:r>
        <w:proofErr w:type="gramEnd"/>
        <w:r w:rsidRPr="00CA08D2">
          <w:rPr>
            <w:rFonts w:ascii="courier;monospace" w:hAnsi="courier;monospace"/>
            <w:color w:val="000000"/>
          </w:rPr>
          <w:t>Should the outputs of the maps be compressed before being</w:t>
        </w:r>
      </w:ins>
    </w:p>
    <w:p w:rsidR="00CA08D2" w:rsidRPr="00CA08D2" w:rsidRDefault="00CA08D2" w:rsidP="00CA08D2">
      <w:pPr>
        <w:pStyle w:val="a4"/>
        <w:rPr>
          <w:ins w:id="750" w:author="yangshangchuan" w:date="2013-01-10T22:04:00Z"/>
          <w:rFonts w:ascii="courier;monospace" w:hAnsi="courier;monospace"/>
          <w:color w:val="000000"/>
        </w:rPr>
      </w:pPr>
      <w:ins w:id="751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 </w:t>
        </w:r>
        <w:proofErr w:type="gramStart"/>
        <w:r w:rsidRPr="00CA08D2">
          <w:rPr>
            <w:rFonts w:ascii="courier;monospace" w:hAnsi="courier;monospace"/>
            <w:color w:val="000000"/>
          </w:rPr>
          <w:t>sent</w:t>
        </w:r>
        <w:proofErr w:type="gramEnd"/>
        <w:r w:rsidRPr="00CA08D2">
          <w:rPr>
            <w:rFonts w:ascii="courier;monospace" w:hAnsi="courier;monospace"/>
            <w:color w:val="000000"/>
          </w:rPr>
          <w:t xml:space="preserve"> across the network. </w:t>
        </w:r>
        <w:proofErr w:type="gramStart"/>
        <w:r w:rsidRPr="00CA08D2">
          <w:rPr>
            <w:rFonts w:ascii="courier;monospace" w:hAnsi="courier;monospace"/>
            <w:color w:val="000000"/>
          </w:rPr>
          <w:t>Uses SequenceFile compression.</w:t>
        </w:r>
        <w:proofErr w:type="gramEnd"/>
      </w:ins>
    </w:p>
    <w:p w:rsidR="00CA08D2" w:rsidRPr="00CA08D2" w:rsidRDefault="00CA08D2" w:rsidP="00CA08D2">
      <w:pPr>
        <w:pStyle w:val="a4"/>
        <w:rPr>
          <w:ins w:id="752" w:author="yangshangchuan" w:date="2013-01-10T22:04:00Z"/>
          <w:rFonts w:ascii="courier;monospace" w:hAnsi="courier;monospace"/>
          <w:color w:val="000000"/>
        </w:rPr>
      </w:pPr>
      <w:ins w:id="753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CA08D2" w:rsidRDefault="00CA08D2" w:rsidP="00CA08D2">
      <w:pPr>
        <w:pStyle w:val="a4"/>
        <w:rPr>
          <w:ins w:id="754" w:author="yangshangchuan" w:date="2013-01-10T22:06:00Z"/>
          <w:rFonts w:ascii="courier;monospace" w:hAnsi="courier;monospace"/>
          <w:color w:val="000000"/>
        </w:rPr>
      </w:pPr>
      <w:ins w:id="755" w:author="yangshangchuan" w:date="2013-01-10T22:04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&lt;/property&gt;</w:t>
        </w:r>
      </w:ins>
    </w:p>
    <w:p w:rsidR="004B37ED" w:rsidRDefault="004B37ED" w:rsidP="00CA08D2">
      <w:pPr>
        <w:pStyle w:val="a4"/>
        <w:rPr>
          <w:ins w:id="756" w:author="yangshangchuan" w:date="2013-01-10T22:04:00Z"/>
          <w:rFonts w:ascii="courier;monospace" w:hAnsi="courier;monospace"/>
          <w:color w:val="000000"/>
        </w:rPr>
      </w:pPr>
    </w:p>
    <w:p w:rsidR="00CA08D2" w:rsidRPr="00CA08D2" w:rsidRDefault="00CA08D2" w:rsidP="00CA08D2">
      <w:pPr>
        <w:pStyle w:val="a4"/>
        <w:rPr>
          <w:ins w:id="757" w:author="yangshangchuan" w:date="2013-01-10T22:03:00Z"/>
          <w:rFonts w:ascii="courier;monospace" w:hAnsi="courier;monospace"/>
          <w:color w:val="000000"/>
        </w:rPr>
      </w:pPr>
      <w:ins w:id="758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CA08D2">
          <w:rPr>
            <w:rFonts w:ascii="courier;monospace" w:hAnsi="courier;monospace"/>
            <w:color w:val="000000"/>
          </w:rPr>
          <w:t>property</w:t>
        </w:r>
        <w:proofErr w:type="gramEnd"/>
        <w:r w:rsidRPr="00CA08D2">
          <w:rPr>
            <w:rFonts w:ascii="courier;monospace" w:hAnsi="courier;monospace"/>
            <w:color w:val="000000"/>
          </w:rPr>
          <w:t>&gt;</w:t>
        </w:r>
      </w:ins>
    </w:p>
    <w:p w:rsidR="00CA08D2" w:rsidRPr="00CA08D2" w:rsidRDefault="00CA08D2" w:rsidP="00CA08D2">
      <w:pPr>
        <w:pStyle w:val="a4"/>
        <w:rPr>
          <w:ins w:id="759" w:author="yangshangchuan" w:date="2013-01-10T22:03:00Z"/>
          <w:rFonts w:ascii="courier;monospace" w:hAnsi="courier;monospace"/>
          <w:color w:val="000000"/>
        </w:rPr>
      </w:pPr>
      <w:ins w:id="760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&lt;name&gt;mapred.map.output.compression.codec&lt;/name&gt;</w:t>
        </w:r>
      </w:ins>
    </w:p>
    <w:p w:rsidR="00CA08D2" w:rsidRPr="00CA08D2" w:rsidRDefault="00CA08D2" w:rsidP="00CA08D2">
      <w:pPr>
        <w:pStyle w:val="a4"/>
        <w:rPr>
          <w:ins w:id="761" w:author="yangshangchuan" w:date="2013-01-10T22:03:00Z"/>
          <w:rFonts w:ascii="courier;monospace" w:hAnsi="courier;monospace"/>
          <w:color w:val="000000"/>
        </w:rPr>
      </w:pPr>
      <w:ins w:id="762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&lt;value&gt;com.hadoop.compression.lzo.LzoCodec&lt;/value&gt;</w:t>
        </w:r>
      </w:ins>
    </w:p>
    <w:p w:rsidR="00CA08D2" w:rsidRPr="00CA08D2" w:rsidRDefault="00CA08D2" w:rsidP="00CA08D2">
      <w:pPr>
        <w:pStyle w:val="a4"/>
        <w:rPr>
          <w:ins w:id="763" w:author="yangshangchuan" w:date="2013-01-10T22:03:00Z"/>
          <w:rFonts w:ascii="courier;monospace" w:hAnsi="courier;monospace"/>
          <w:color w:val="000000"/>
        </w:rPr>
      </w:pPr>
      <w:ins w:id="764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description&gt;</w:t>
        </w:r>
        <w:proofErr w:type="gramEnd"/>
        <w:r w:rsidRPr="00CA08D2">
          <w:rPr>
            <w:rFonts w:ascii="courier;monospace" w:hAnsi="courier;monospace"/>
            <w:color w:val="000000"/>
          </w:rPr>
          <w:t xml:space="preserve">If the map outputs are compressed, how should they be </w:t>
        </w:r>
      </w:ins>
    </w:p>
    <w:p w:rsidR="00CA08D2" w:rsidRPr="00CA08D2" w:rsidRDefault="00CA08D2" w:rsidP="00CA08D2">
      <w:pPr>
        <w:pStyle w:val="a4"/>
        <w:rPr>
          <w:ins w:id="765" w:author="yangshangchuan" w:date="2013-01-10T22:03:00Z"/>
          <w:rFonts w:ascii="courier;monospace" w:hAnsi="courier;monospace"/>
          <w:color w:val="000000"/>
        </w:rPr>
      </w:pPr>
      <w:ins w:id="766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 </w:t>
        </w:r>
        <w:proofErr w:type="gramStart"/>
        <w:r w:rsidRPr="00CA08D2">
          <w:rPr>
            <w:rFonts w:ascii="courier;monospace" w:hAnsi="courier;monospace"/>
            <w:color w:val="000000"/>
          </w:rPr>
          <w:t>compressed</w:t>
        </w:r>
        <w:proofErr w:type="gramEnd"/>
        <w:r w:rsidRPr="00CA08D2">
          <w:rPr>
            <w:rFonts w:ascii="courier;monospace" w:hAnsi="courier;monospace"/>
            <w:color w:val="000000"/>
          </w:rPr>
          <w:t>?</w:t>
        </w:r>
      </w:ins>
    </w:p>
    <w:p w:rsidR="00CA08D2" w:rsidRPr="00CA08D2" w:rsidRDefault="00CA08D2" w:rsidP="00CA08D2">
      <w:pPr>
        <w:pStyle w:val="a4"/>
        <w:rPr>
          <w:ins w:id="767" w:author="yangshangchuan" w:date="2013-01-10T22:03:00Z"/>
          <w:rFonts w:ascii="courier;monospace" w:hAnsi="courier;monospace"/>
          <w:color w:val="000000"/>
        </w:rPr>
      </w:pPr>
      <w:ins w:id="768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CA08D2" w:rsidRPr="00CA08D2" w:rsidRDefault="00CA08D2" w:rsidP="00CA08D2">
      <w:pPr>
        <w:pStyle w:val="a4"/>
        <w:rPr>
          <w:ins w:id="769" w:author="yangshangchuan" w:date="2013-01-10T22:03:00Z"/>
          <w:rFonts w:ascii="courier;monospace" w:hAnsi="courier;monospace"/>
          <w:color w:val="000000"/>
        </w:rPr>
      </w:pPr>
      <w:ins w:id="770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&lt;/property&gt;</w:t>
        </w:r>
      </w:ins>
    </w:p>
    <w:p w:rsidR="00CA08D2" w:rsidRPr="00CA08D2" w:rsidRDefault="00CA08D2" w:rsidP="00CA08D2">
      <w:pPr>
        <w:pStyle w:val="a4"/>
        <w:rPr>
          <w:ins w:id="771" w:author="yangshangchuan" w:date="2013-01-10T22:03:00Z"/>
          <w:rFonts w:ascii="courier;monospace" w:hAnsi="courier;monospace"/>
          <w:color w:val="000000"/>
        </w:rPr>
      </w:pPr>
    </w:p>
    <w:p w:rsidR="00CA08D2" w:rsidRPr="00CA08D2" w:rsidRDefault="00CA08D2" w:rsidP="00CA08D2">
      <w:pPr>
        <w:pStyle w:val="a4"/>
        <w:rPr>
          <w:ins w:id="772" w:author="yangshangchuan" w:date="2013-01-10T22:03:00Z"/>
          <w:rFonts w:ascii="courier;monospace" w:hAnsi="courier;monospace"/>
          <w:color w:val="000000"/>
        </w:rPr>
      </w:pPr>
      <w:ins w:id="773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CA08D2">
          <w:rPr>
            <w:rFonts w:ascii="courier;monospace" w:hAnsi="courier;monospace"/>
            <w:color w:val="000000"/>
          </w:rPr>
          <w:t>property</w:t>
        </w:r>
        <w:proofErr w:type="gramEnd"/>
        <w:r w:rsidRPr="00CA08D2">
          <w:rPr>
            <w:rFonts w:ascii="courier;monospace" w:hAnsi="courier;monospace"/>
            <w:color w:val="000000"/>
          </w:rPr>
          <w:t>&gt;</w:t>
        </w:r>
      </w:ins>
    </w:p>
    <w:p w:rsidR="00CA08D2" w:rsidRPr="00CA08D2" w:rsidRDefault="00CA08D2" w:rsidP="00CA08D2">
      <w:pPr>
        <w:pStyle w:val="a4"/>
        <w:rPr>
          <w:ins w:id="774" w:author="yangshangchuan" w:date="2013-01-10T22:03:00Z"/>
          <w:rFonts w:ascii="courier;monospace" w:hAnsi="courier;monospace"/>
          <w:color w:val="000000"/>
        </w:rPr>
      </w:pPr>
      <w:ins w:id="775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&lt;name&gt;mapred.output.compression.codec&lt;/name&gt;</w:t>
        </w:r>
      </w:ins>
    </w:p>
    <w:p w:rsidR="00CA08D2" w:rsidRPr="00CA08D2" w:rsidRDefault="00CA08D2" w:rsidP="00CA08D2">
      <w:pPr>
        <w:pStyle w:val="a4"/>
        <w:rPr>
          <w:ins w:id="776" w:author="yangshangchuan" w:date="2013-01-10T22:03:00Z"/>
          <w:rFonts w:ascii="courier;monospace" w:hAnsi="courier;monospace"/>
          <w:color w:val="000000"/>
        </w:rPr>
      </w:pPr>
      <w:ins w:id="777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&lt;value&gt;com.hadoop.compression.lzo.LzoCodec&lt;/value&gt;</w:t>
        </w:r>
      </w:ins>
    </w:p>
    <w:p w:rsidR="00CA08D2" w:rsidRPr="00CA08D2" w:rsidRDefault="00CA08D2" w:rsidP="00CA08D2">
      <w:pPr>
        <w:pStyle w:val="a4"/>
        <w:rPr>
          <w:ins w:id="778" w:author="yangshangchuan" w:date="2013-01-10T22:03:00Z"/>
          <w:rFonts w:ascii="courier;monospace" w:hAnsi="courier;monospace"/>
          <w:color w:val="000000"/>
        </w:rPr>
      </w:pPr>
      <w:ins w:id="779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CA08D2">
          <w:rPr>
            <w:rFonts w:ascii="courier;monospace" w:hAnsi="courier;monospace"/>
            <w:color w:val="000000"/>
          </w:rPr>
          <w:t>description&gt;</w:t>
        </w:r>
        <w:proofErr w:type="gramEnd"/>
        <w:r w:rsidRPr="00CA08D2">
          <w:rPr>
            <w:rFonts w:ascii="courier;monospace" w:hAnsi="courier;monospace"/>
            <w:color w:val="000000"/>
          </w:rPr>
          <w:t>If the job outputs are compressed, how should they be compressed?</w:t>
        </w:r>
      </w:ins>
    </w:p>
    <w:p w:rsidR="00CA08D2" w:rsidRPr="00CA08D2" w:rsidRDefault="00CA08D2" w:rsidP="00CA08D2">
      <w:pPr>
        <w:pStyle w:val="a4"/>
        <w:rPr>
          <w:ins w:id="780" w:author="yangshangchuan" w:date="2013-01-10T22:03:00Z"/>
          <w:rFonts w:ascii="courier;monospace" w:hAnsi="courier;monospace"/>
          <w:color w:val="000000"/>
        </w:rPr>
      </w:pPr>
      <w:ins w:id="781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CA08D2" w:rsidRDefault="00CA08D2" w:rsidP="00CA08D2">
      <w:pPr>
        <w:pStyle w:val="a4"/>
        <w:rPr>
          <w:ins w:id="782" w:author="yangshangchuan" w:date="2013-01-18T19:24:00Z"/>
          <w:rFonts w:ascii="courier;monospace" w:hAnsi="courier;monospace"/>
          <w:color w:val="000000"/>
        </w:rPr>
      </w:pPr>
      <w:ins w:id="783" w:author="yangshangchuan" w:date="2013-01-10T22:03:00Z">
        <w:r w:rsidRPr="00CA08D2">
          <w:rPr>
            <w:rFonts w:ascii="courier;monospace" w:hAnsi="courier;monospace"/>
            <w:color w:val="000000"/>
          </w:rPr>
          <w:tab/>
        </w:r>
        <w:r w:rsidRPr="00CA08D2">
          <w:rPr>
            <w:rFonts w:ascii="courier;monospace" w:hAnsi="courier;monospace"/>
            <w:color w:val="000000"/>
          </w:rPr>
          <w:tab/>
          <w:t>&lt;/property&gt;</w:t>
        </w:r>
      </w:ins>
    </w:p>
    <w:p w:rsidR="00D07151" w:rsidRDefault="00D07151" w:rsidP="00CA08D2">
      <w:pPr>
        <w:pStyle w:val="a4"/>
        <w:rPr>
          <w:ins w:id="784" w:author="yangshangchuan" w:date="2013-01-10T22:06:00Z"/>
          <w:rFonts w:ascii="courier;monospace" w:hAnsi="courier;monospace"/>
          <w:color w:val="000000"/>
        </w:rPr>
      </w:pPr>
    </w:p>
    <w:p w:rsidR="004B37ED" w:rsidRDefault="00D07151" w:rsidP="00CA08D2">
      <w:pPr>
        <w:pStyle w:val="a4"/>
        <w:rPr>
          <w:ins w:id="785" w:author="yangshangchuan" w:date="2013-01-18T20:26:00Z"/>
        </w:rPr>
      </w:pPr>
      <w:ins w:id="786" w:author="yangshangchuan" w:date="2013-01-18T19:21:00Z">
        <w:r>
          <w:rPr>
            <w:rFonts w:ascii="courier;monospace" w:hAnsi="courier;monospace" w:hint="eastAsia"/>
            <w:color w:val="000000"/>
          </w:rPr>
          <w:t>十</w:t>
        </w:r>
        <w:r>
          <w:rPr>
            <w:rFonts w:ascii="courier;monospace" w:hAnsi="courier;monospace"/>
            <w:color w:val="000000"/>
          </w:rPr>
          <w:t>、</w:t>
        </w:r>
        <w:r w:rsidRPr="00710E18">
          <w:t>配置</w:t>
        </w:r>
        <w:r w:rsidRPr="00D07151">
          <w:t>zookeeper</w:t>
        </w:r>
        <w:r w:rsidRPr="00710E18">
          <w:t>集群</w:t>
        </w:r>
      </w:ins>
      <w:ins w:id="787" w:author="yangshangchuan" w:date="2013-01-19T01:41:00Z">
        <w:r w:rsidR="00F86B82">
          <w:rPr>
            <w:rFonts w:hint="eastAsia"/>
          </w:rPr>
          <w:t>以运行</w:t>
        </w:r>
        <w:r w:rsidR="00F86B82">
          <w:rPr>
            <w:rFonts w:hint="eastAsia"/>
          </w:rPr>
          <w:t>hbase</w:t>
        </w:r>
      </w:ins>
    </w:p>
    <w:p w:rsidR="00C16E83" w:rsidRDefault="00C16E83" w:rsidP="00C16E83">
      <w:pPr>
        <w:pStyle w:val="a4"/>
        <w:rPr>
          <w:ins w:id="788" w:author="yangshangchuan" w:date="2013-01-18T20:26:00Z"/>
        </w:rPr>
      </w:pPr>
      <w:ins w:id="789" w:author="yangshangchuan" w:date="2013-01-18T20:26:00Z">
        <w:r>
          <w:rPr>
            <w:rFonts w:hint="eastAsia"/>
          </w:rPr>
          <w:tab/>
        </w:r>
      </w:ins>
      <w:ins w:id="790" w:author="yangshangchuan" w:date="2013-01-18T20:27:00Z">
        <w:r>
          <w:rPr>
            <w:rFonts w:hint="eastAsia"/>
          </w:rPr>
          <w:t>1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791" w:author="yangshangchuan" w:date="2013-01-18T20:26:00Z">
        <w:r>
          <w:rPr>
            <w:rFonts w:hint="eastAsia"/>
          </w:rPr>
          <w:t>ssh devcluster01</w:t>
        </w:r>
      </w:ins>
    </w:p>
    <w:p w:rsidR="00C16E83" w:rsidRPr="00C16E83" w:rsidRDefault="00C16E83" w:rsidP="00CA08D2">
      <w:pPr>
        <w:pStyle w:val="a4"/>
        <w:rPr>
          <w:ins w:id="792" w:author="yangshangchuan" w:date="2013-01-18T19:20:00Z"/>
          <w:rFonts w:ascii="courier;monospace" w:hAnsi="courier;monospace"/>
          <w:color w:val="000000"/>
        </w:rPr>
      </w:pPr>
      <w:ins w:id="793" w:author="yangshangchuan" w:date="2013-01-18T20:26:00Z">
        <w:r>
          <w:rPr>
            <w:rFonts w:hint="eastAsia"/>
          </w:rPr>
          <w:tab/>
        </w:r>
      </w:ins>
      <w:ins w:id="794" w:author="yangshangchuan" w:date="2013-01-18T20:27:00Z">
        <w:r>
          <w:rPr>
            <w:rFonts w:hint="eastAsia"/>
          </w:rPr>
          <w:t>2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795" w:author="yangshangchuan" w:date="2013-01-18T20:26:00Z">
        <w:r>
          <w:rPr>
            <w:rFonts w:hint="eastAsia"/>
          </w:rPr>
          <w:t>cd /home/ysc</w:t>
        </w:r>
      </w:ins>
    </w:p>
    <w:p w:rsidR="00D07151" w:rsidRDefault="00D07151" w:rsidP="00CA08D2">
      <w:pPr>
        <w:pStyle w:val="a4"/>
        <w:rPr>
          <w:ins w:id="796" w:author="yangshangchuan" w:date="2013-01-18T19:21:00Z"/>
          <w:rFonts w:ascii="courier;monospace" w:hAnsi="courier;monospace"/>
          <w:color w:val="000000"/>
        </w:rPr>
      </w:pPr>
      <w:ins w:id="797" w:author="yangshangchuan" w:date="2013-01-18T19:20:00Z">
        <w:r>
          <w:rPr>
            <w:rFonts w:ascii="courier;monospace" w:hAnsi="courier;monospace" w:hint="eastAsia"/>
            <w:color w:val="000000"/>
          </w:rPr>
          <w:tab/>
        </w:r>
      </w:ins>
      <w:ins w:id="798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3</w:t>
        </w:r>
      </w:ins>
      <w:ins w:id="799" w:author="yangshangchuan" w:date="2013-01-18T19:21:00Z">
        <w:r>
          <w:rPr>
            <w:rFonts w:ascii="courier;monospace" w:hAnsi="courier;monospace" w:hint="eastAsia"/>
            <w:color w:val="000000"/>
          </w:rPr>
          <w:t>、</w:t>
        </w:r>
        <w:r w:rsidRPr="00D07151">
          <w:rPr>
            <w:rFonts w:ascii="courier;monospace" w:hAnsi="courier;monospace"/>
            <w:color w:val="000000"/>
          </w:rPr>
          <w:t xml:space="preserve">wget </w:t>
        </w:r>
        <w:r>
          <w:rPr>
            <w:rFonts w:ascii="courier;monospace" w:hAnsi="courier;monospace"/>
            <w:color w:val="000000"/>
          </w:rPr>
          <w:fldChar w:fldCharType="begin"/>
        </w:r>
        <w:r>
          <w:rPr>
            <w:rFonts w:ascii="courier;monospace" w:hAnsi="courier;monospace"/>
            <w:color w:val="000000"/>
          </w:rPr>
          <w:instrText xml:space="preserve"> HYPERLINK "</w:instrText>
        </w:r>
        <w:r w:rsidRPr="00D07151">
          <w:rPr>
            <w:rFonts w:ascii="courier;monospace" w:hAnsi="courier;monospace"/>
            <w:color w:val="000000"/>
          </w:rPr>
          <w:instrText>http://mirror.bjtu.edu.cn/apache/zookeeper/stable/zookeeper-3.4.5.tar.gz</w:instrText>
        </w:r>
        <w:r>
          <w:rPr>
            <w:rFonts w:ascii="courier;monospace" w:hAnsi="courier;monospace"/>
            <w:color w:val="000000"/>
          </w:rPr>
          <w:instrText xml:space="preserve">" </w:instrText>
        </w:r>
        <w:r>
          <w:rPr>
            <w:rFonts w:ascii="courier;monospace" w:hAnsi="courier;monospace"/>
            <w:color w:val="000000"/>
          </w:rPr>
          <w:fldChar w:fldCharType="separate"/>
        </w:r>
        <w:r w:rsidRPr="00E40052">
          <w:rPr>
            <w:rStyle w:val="ac"/>
            <w:rFonts w:ascii="courier;monospace" w:hAnsi="courier;monospace"/>
          </w:rPr>
          <w:t>http://mirror.bjtu.edu.cn/apache/zookeeper/stable/zookeeper-3.4.5.tar.gz</w:t>
        </w:r>
        <w:r>
          <w:rPr>
            <w:rFonts w:ascii="courier;monospace" w:hAnsi="courier;monospace"/>
            <w:color w:val="000000"/>
          </w:rPr>
          <w:fldChar w:fldCharType="end"/>
        </w:r>
      </w:ins>
    </w:p>
    <w:p w:rsidR="00D07151" w:rsidRDefault="00D07151" w:rsidP="00CA08D2">
      <w:pPr>
        <w:pStyle w:val="a4"/>
        <w:rPr>
          <w:ins w:id="800" w:author="yangshangchuan" w:date="2013-01-18T19:22:00Z"/>
          <w:rFonts w:ascii="courier;monospace" w:hAnsi="courier;monospace"/>
          <w:color w:val="000000"/>
        </w:rPr>
      </w:pPr>
      <w:ins w:id="801" w:author="yangshangchuan" w:date="2013-01-18T19:21:00Z">
        <w:r>
          <w:rPr>
            <w:rFonts w:ascii="courier;monospace" w:hAnsi="courier;monospace" w:hint="eastAsia"/>
            <w:color w:val="000000"/>
          </w:rPr>
          <w:tab/>
        </w:r>
      </w:ins>
      <w:ins w:id="802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4</w:t>
        </w:r>
      </w:ins>
      <w:ins w:id="803" w:author="yangshangchuan" w:date="2013-01-18T19:21:00Z">
        <w:r>
          <w:rPr>
            <w:rFonts w:ascii="courier;monospace" w:hAnsi="courier;monospace" w:hint="eastAsia"/>
            <w:color w:val="000000"/>
          </w:rPr>
          <w:t>、</w:t>
        </w:r>
      </w:ins>
      <w:ins w:id="804" w:author="yangshangchuan" w:date="2013-01-18T19:22:00Z">
        <w:r>
          <w:rPr>
            <w:rFonts w:ascii="courier;monospace" w:hAnsi="courier;monospace" w:hint="eastAsia"/>
            <w:color w:val="000000"/>
          </w:rPr>
          <w:t xml:space="preserve">tar -zxvf  </w:t>
        </w:r>
        <w:r w:rsidRPr="00D07151">
          <w:rPr>
            <w:rFonts w:ascii="courier;monospace" w:hAnsi="courier;monospace"/>
            <w:color w:val="000000"/>
          </w:rPr>
          <w:t>zookeeper-3.4.5.tar.gz</w:t>
        </w:r>
      </w:ins>
    </w:p>
    <w:p w:rsidR="00D07151" w:rsidRDefault="00D07151" w:rsidP="00CA08D2">
      <w:pPr>
        <w:pStyle w:val="a4"/>
        <w:rPr>
          <w:ins w:id="805" w:author="yangshangchuan" w:date="2013-01-18T19:22:00Z"/>
          <w:rFonts w:ascii="courier;monospace" w:hAnsi="courier;monospace"/>
          <w:color w:val="000000"/>
        </w:rPr>
      </w:pPr>
      <w:ins w:id="806" w:author="yangshangchuan" w:date="2013-01-18T19:22:00Z">
        <w:r>
          <w:rPr>
            <w:rFonts w:ascii="courier;monospace" w:hAnsi="courier;monospace" w:hint="eastAsia"/>
            <w:color w:val="000000"/>
          </w:rPr>
          <w:tab/>
        </w:r>
      </w:ins>
      <w:ins w:id="807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5</w:t>
        </w:r>
      </w:ins>
      <w:ins w:id="808" w:author="yangshangchuan" w:date="2013-01-18T19:22:00Z"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</w:t>
        </w:r>
        <w:r>
          <w:rPr>
            <w:rFonts w:ascii="courier;monospace" w:hAnsi="courier;monospace"/>
            <w:color w:val="000000"/>
          </w:rPr>
          <w:t>zookeeper-3.4.5</w:t>
        </w:r>
      </w:ins>
    </w:p>
    <w:p w:rsidR="00D07151" w:rsidRDefault="00D07151" w:rsidP="00CA08D2">
      <w:pPr>
        <w:pStyle w:val="a4"/>
        <w:rPr>
          <w:ins w:id="809" w:author="yangshangchuan" w:date="2013-01-18T19:33:00Z"/>
          <w:rFonts w:ascii="courier;monospace" w:hAnsi="courier;monospace"/>
          <w:color w:val="000000"/>
        </w:rPr>
      </w:pPr>
      <w:ins w:id="810" w:author="yangshangchuan" w:date="2013-01-18T19:22:00Z">
        <w:r>
          <w:rPr>
            <w:rFonts w:ascii="courier;monospace" w:hAnsi="courier;monospace" w:hint="eastAsia"/>
            <w:color w:val="000000"/>
          </w:rPr>
          <w:tab/>
        </w:r>
      </w:ins>
      <w:ins w:id="811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6</w:t>
        </w:r>
      </w:ins>
      <w:ins w:id="812" w:author="yangshangchuan" w:date="2013-01-18T19:22:00Z">
        <w:r>
          <w:rPr>
            <w:rFonts w:ascii="courier;monospace" w:hAnsi="courier;monospace" w:hint="eastAsia"/>
            <w:color w:val="000000"/>
          </w:rPr>
          <w:t>、</w:t>
        </w:r>
      </w:ins>
      <w:ins w:id="813" w:author="yangshangchuan" w:date="2013-01-18T19:33:00Z">
        <w:r w:rsidRPr="00D07151">
          <w:rPr>
            <w:rFonts w:ascii="courier;monospace" w:hAnsi="courier;monospace"/>
            <w:color w:val="000000"/>
          </w:rPr>
          <w:t>cp conf/zoo_sample.</w:t>
        </w:r>
        <w:proofErr w:type="gramStart"/>
        <w:r w:rsidRPr="00D07151">
          <w:rPr>
            <w:rFonts w:ascii="courier;monospace" w:hAnsi="courier;monospace"/>
            <w:color w:val="000000"/>
          </w:rPr>
          <w:t xml:space="preserve">cfg </w:t>
        </w:r>
        <w:r w:rsidR="008C16A4">
          <w:rPr>
            <w:rFonts w:ascii="courier;monospace" w:hAnsi="courier;monospace" w:hint="eastAsia"/>
            <w:color w:val="000000"/>
          </w:rPr>
          <w:t xml:space="preserve"> </w:t>
        </w:r>
        <w:r w:rsidRPr="00D07151">
          <w:rPr>
            <w:rFonts w:ascii="courier;monospace" w:hAnsi="courier;monospace"/>
            <w:color w:val="000000"/>
          </w:rPr>
          <w:t>conf</w:t>
        </w:r>
        <w:proofErr w:type="gramEnd"/>
        <w:r w:rsidRPr="00D07151">
          <w:rPr>
            <w:rFonts w:ascii="courier;monospace" w:hAnsi="courier;monospace"/>
            <w:color w:val="000000"/>
          </w:rPr>
          <w:t>/zoo.cfg</w:t>
        </w:r>
      </w:ins>
    </w:p>
    <w:p w:rsidR="008C16A4" w:rsidRDefault="008C16A4" w:rsidP="00CA08D2">
      <w:pPr>
        <w:pStyle w:val="a4"/>
        <w:rPr>
          <w:ins w:id="814" w:author="yangshangchuan" w:date="2013-01-18T19:36:00Z"/>
          <w:rFonts w:ascii="courier;monospace" w:hAnsi="courier;monospace"/>
          <w:color w:val="000000"/>
        </w:rPr>
      </w:pPr>
      <w:ins w:id="815" w:author="yangshangchuan" w:date="2013-01-18T19:33:00Z">
        <w:r>
          <w:rPr>
            <w:rFonts w:ascii="courier;monospace" w:hAnsi="courier;monospace" w:hint="eastAsia"/>
            <w:color w:val="000000"/>
          </w:rPr>
          <w:tab/>
        </w:r>
      </w:ins>
      <w:ins w:id="816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7</w:t>
        </w:r>
      </w:ins>
      <w:ins w:id="817" w:author="yangshangchuan" w:date="2013-01-18T19:33:00Z">
        <w:r>
          <w:rPr>
            <w:rFonts w:ascii="courier;monospace" w:hAnsi="courier;monospace" w:hint="eastAsia"/>
            <w:color w:val="000000"/>
          </w:rPr>
          <w:t>、</w:t>
        </w:r>
      </w:ins>
      <w:ins w:id="818" w:author="yangshangchuan" w:date="2013-01-18T19:36:00Z">
        <w:r w:rsidR="00152129" w:rsidRPr="00152129">
          <w:rPr>
            <w:rFonts w:ascii="courier;monospace" w:hAnsi="courier;monospace"/>
            <w:color w:val="000000"/>
          </w:rPr>
          <w:t>vi conf/zoo.</w:t>
        </w:r>
        <w:proofErr w:type="gramStart"/>
        <w:r w:rsidR="00152129" w:rsidRPr="00152129">
          <w:rPr>
            <w:rFonts w:ascii="courier;monospace" w:hAnsi="courier;monospace"/>
            <w:color w:val="000000"/>
          </w:rPr>
          <w:t>cfg</w:t>
        </w:r>
        <w:proofErr w:type="gramEnd"/>
      </w:ins>
    </w:p>
    <w:p w:rsidR="00152129" w:rsidRDefault="00152129" w:rsidP="00CA08D2">
      <w:pPr>
        <w:pStyle w:val="a4"/>
        <w:rPr>
          <w:ins w:id="819" w:author="yangshangchuan" w:date="2013-01-18T20:00:00Z"/>
          <w:rFonts w:ascii="courier;monospace" w:hAnsi="courier;monospace"/>
          <w:color w:val="000000"/>
        </w:rPr>
      </w:pPr>
      <w:ins w:id="820" w:author="yangshangchuan" w:date="2013-01-18T19:3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821" w:author="yangshangchuan" w:date="2013-01-18T19:37:00Z">
        <w:r>
          <w:rPr>
            <w:rFonts w:ascii="courier;monospace" w:hAnsi="courier;monospace" w:hint="eastAsia"/>
            <w:color w:val="000000"/>
          </w:rPr>
          <w:t>修改</w:t>
        </w:r>
      </w:ins>
      <w:ins w:id="822" w:author="yangshangchuan" w:date="2013-01-18T20:00:00Z">
        <w:r w:rsidR="00145FB5">
          <w:rPr>
            <w:rFonts w:ascii="courier;monospace" w:hAnsi="courier;monospace" w:hint="eastAsia"/>
            <w:color w:val="000000"/>
          </w:rPr>
          <w:t>：</w:t>
        </w:r>
      </w:ins>
      <w:proofErr w:type="gramStart"/>
      <w:ins w:id="823" w:author="yangshangchuan" w:date="2013-01-18T19:37:00Z">
        <w:r>
          <w:rPr>
            <w:rFonts w:ascii="courier;monospace" w:hAnsi="courier;monospace"/>
            <w:color w:val="000000"/>
          </w:rPr>
          <w:t>dataDir</w:t>
        </w:r>
        <w:proofErr w:type="gramEnd"/>
        <w:r>
          <w:rPr>
            <w:rFonts w:ascii="courier;monospace" w:hAnsi="courier;monospace"/>
            <w:color w:val="000000"/>
          </w:rPr>
          <w:t>=/home</w:t>
        </w:r>
        <w:r w:rsidRPr="00152129">
          <w:rPr>
            <w:rFonts w:ascii="courier;monospace" w:hAnsi="courier;monospace"/>
            <w:color w:val="000000"/>
          </w:rPr>
          <w:t>/ysc/zookeeper</w:t>
        </w:r>
      </w:ins>
    </w:p>
    <w:p w:rsidR="00B811DA" w:rsidRDefault="00145FB5" w:rsidP="00B811DA">
      <w:pPr>
        <w:pStyle w:val="a4"/>
        <w:rPr>
          <w:ins w:id="824" w:author="yangshangchuan" w:date="2013-01-18T20:20:00Z"/>
          <w:rFonts w:ascii="courier;monospace" w:hAnsi="courier;monospace"/>
          <w:color w:val="000000"/>
        </w:rPr>
      </w:pPr>
      <w:ins w:id="825" w:author="yangshangchuan" w:date="2013-01-18T20:0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145FB5">
          <w:rPr>
            <w:rFonts w:ascii="courier;monospace" w:hAnsi="courier;monospace" w:hint="eastAsia"/>
            <w:color w:val="000000"/>
          </w:rPr>
          <w:t>添加</w:t>
        </w:r>
        <w:r>
          <w:rPr>
            <w:rFonts w:ascii="courier;monospace" w:hAnsi="courier;monospace" w:hint="eastAsia"/>
            <w:color w:val="000000"/>
          </w:rPr>
          <w:t>：</w:t>
        </w:r>
      </w:ins>
    </w:p>
    <w:p w:rsidR="00145FB5" w:rsidRDefault="00B811DA" w:rsidP="00B811DA">
      <w:pPr>
        <w:pStyle w:val="a4"/>
        <w:rPr>
          <w:ins w:id="826" w:author="yangshangchuan" w:date="2013-01-18T20:00:00Z"/>
          <w:rFonts w:ascii="courier;monospace" w:hAnsi="courier;monospace"/>
          <w:color w:val="000000"/>
        </w:rPr>
      </w:pPr>
      <w:ins w:id="827" w:author="yangshangchuan" w:date="2013-01-18T20:2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145FB5">
          <w:rPr>
            <w:rFonts w:ascii="courier;monospace" w:hAnsi="courier;monospace"/>
            <w:color w:val="000000"/>
          </w:rPr>
          <w:t>server.1=</w:t>
        </w:r>
        <w:r>
          <w:rPr>
            <w:rFonts w:hint="eastAsia"/>
          </w:rPr>
          <w:t>devcluster01</w:t>
        </w:r>
        <w:r w:rsidRPr="00145FB5">
          <w:rPr>
            <w:rFonts w:ascii="courier;monospace" w:hAnsi="courier;monospace"/>
            <w:color w:val="000000"/>
          </w:rPr>
          <w:t>:2888:3888</w:t>
        </w:r>
      </w:ins>
    </w:p>
    <w:p w:rsidR="00145FB5" w:rsidRDefault="00145FB5" w:rsidP="00CA08D2">
      <w:pPr>
        <w:pStyle w:val="a4"/>
        <w:rPr>
          <w:ins w:id="828" w:author="yangshangchuan" w:date="2013-01-18T20:01:00Z"/>
          <w:rFonts w:ascii="courier;monospace" w:hAnsi="courier;monospace"/>
          <w:color w:val="000000"/>
        </w:rPr>
      </w:pPr>
      <w:ins w:id="829" w:author="yangshangchuan" w:date="2013-01-18T20:0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830" w:author="yangshangchuan" w:date="2013-01-18T20:01:00Z">
        <w:r w:rsidRPr="00145FB5">
          <w:rPr>
            <w:rFonts w:ascii="courier;monospace" w:hAnsi="courier;monospace"/>
            <w:color w:val="000000"/>
          </w:rPr>
          <w:t>server.</w:t>
        </w:r>
      </w:ins>
      <w:ins w:id="831" w:author="yangshangchuan" w:date="2013-01-18T20:20:00Z">
        <w:r w:rsidR="00B811DA">
          <w:rPr>
            <w:rFonts w:ascii="courier;monospace" w:hAnsi="courier;monospace" w:hint="eastAsia"/>
            <w:color w:val="000000"/>
          </w:rPr>
          <w:t>2</w:t>
        </w:r>
      </w:ins>
      <w:ins w:id="832" w:author="yangshangchuan" w:date="2013-01-18T20:01:00Z">
        <w:r w:rsidRPr="00145FB5">
          <w:rPr>
            <w:rFonts w:ascii="courier;monospace" w:hAnsi="courier;monospace"/>
            <w:color w:val="000000"/>
          </w:rPr>
          <w:t>=</w:t>
        </w:r>
      </w:ins>
      <w:ins w:id="833" w:author="yangshangchuan" w:date="2013-01-18T20:20:00Z">
        <w:r w:rsidR="00B811DA">
          <w:rPr>
            <w:rFonts w:hint="eastAsia"/>
          </w:rPr>
          <w:t>devcluster02</w:t>
        </w:r>
      </w:ins>
      <w:ins w:id="834" w:author="yangshangchuan" w:date="2013-01-18T20:01:00Z">
        <w:r w:rsidRPr="00145FB5">
          <w:rPr>
            <w:rFonts w:ascii="courier;monospace" w:hAnsi="courier;monospace"/>
            <w:color w:val="000000"/>
          </w:rPr>
          <w:t xml:space="preserve">:2888:3888 </w:t>
        </w:r>
      </w:ins>
    </w:p>
    <w:p w:rsidR="00145FB5" w:rsidRDefault="00145FB5" w:rsidP="00CA08D2">
      <w:pPr>
        <w:pStyle w:val="a4"/>
        <w:rPr>
          <w:ins w:id="835" w:author="yangshangchuan" w:date="2013-01-23T10:29:00Z"/>
          <w:rFonts w:ascii="courier;monospace" w:hAnsi="courier;monospace"/>
          <w:color w:val="000000"/>
        </w:rPr>
      </w:pPr>
      <w:ins w:id="836" w:author="yangshangchuan" w:date="2013-01-18T20:0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145FB5">
          <w:rPr>
            <w:rFonts w:ascii="courier;monospace" w:hAnsi="courier;monospace"/>
            <w:color w:val="000000"/>
          </w:rPr>
          <w:t>server.</w:t>
        </w:r>
      </w:ins>
      <w:ins w:id="837" w:author="yangshangchuan" w:date="2013-01-18T20:20:00Z">
        <w:r w:rsidR="00B811DA">
          <w:rPr>
            <w:rFonts w:ascii="courier;monospace" w:hAnsi="courier;monospace" w:hint="eastAsia"/>
            <w:color w:val="000000"/>
          </w:rPr>
          <w:t>3</w:t>
        </w:r>
      </w:ins>
      <w:ins w:id="838" w:author="yangshangchuan" w:date="2013-01-18T20:01:00Z">
        <w:r w:rsidRPr="00145FB5">
          <w:rPr>
            <w:rFonts w:ascii="courier;monospace" w:hAnsi="courier;monospace"/>
            <w:color w:val="000000"/>
          </w:rPr>
          <w:t>=</w:t>
        </w:r>
      </w:ins>
      <w:ins w:id="839" w:author="yangshangchuan" w:date="2013-01-18T20:20:00Z">
        <w:r w:rsidR="00B811DA">
          <w:rPr>
            <w:rFonts w:hint="eastAsia"/>
          </w:rPr>
          <w:t>devcluster</w:t>
        </w:r>
      </w:ins>
      <w:ins w:id="840" w:author="yangshangchuan" w:date="2013-01-18T20:21:00Z">
        <w:r w:rsidR="00B811DA">
          <w:rPr>
            <w:rFonts w:hint="eastAsia"/>
          </w:rPr>
          <w:t>0</w:t>
        </w:r>
      </w:ins>
      <w:ins w:id="841" w:author="yangshangchuan" w:date="2013-01-18T20:20:00Z">
        <w:r w:rsidR="00B811DA">
          <w:rPr>
            <w:rFonts w:hint="eastAsia"/>
          </w:rPr>
          <w:t>3</w:t>
        </w:r>
      </w:ins>
      <w:ins w:id="842" w:author="yangshangchuan" w:date="2013-01-18T20:01:00Z">
        <w:r w:rsidRPr="00145FB5">
          <w:rPr>
            <w:rFonts w:ascii="courier;monospace" w:hAnsi="courier;monospace"/>
            <w:color w:val="000000"/>
          </w:rPr>
          <w:t>:2888:3888</w:t>
        </w:r>
      </w:ins>
    </w:p>
    <w:p w:rsidR="00403941" w:rsidRDefault="00403941" w:rsidP="00CA08D2">
      <w:pPr>
        <w:pStyle w:val="a4"/>
        <w:rPr>
          <w:ins w:id="843" w:author="yangshangchuan" w:date="2013-01-18T20:22:00Z"/>
          <w:rFonts w:ascii="courier;monospace" w:hAnsi="courier;monospace"/>
          <w:color w:val="000000"/>
        </w:rPr>
      </w:pPr>
      <w:ins w:id="844" w:author="yangshangchuan" w:date="2013-01-23T10:2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t>maxClientCnxns=</w:t>
        </w:r>
        <w:proofErr w:type="gramEnd"/>
        <w:r>
          <w:t>100</w:t>
        </w:r>
      </w:ins>
    </w:p>
    <w:p w:rsidR="00B811DA" w:rsidRDefault="00B811DA" w:rsidP="00CA08D2">
      <w:pPr>
        <w:pStyle w:val="a4"/>
        <w:rPr>
          <w:ins w:id="845" w:author="yangshangchuan" w:date="2013-01-18T20:22:00Z"/>
          <w:rFonts w:ascii="courier;monospace" w:hAnsi="courier;monospace"/>
          <w:color w:val="000000"/>
        </w:rPr>
      </w:pPr>
      <w:ins w:id="846" w:author="yangshangchuan" w:date="2013-01-18T20:22:00Z">
        <w:r>
          <w:rPr>
            <w:rFonts w:ascii="courier;monospace" w:hAnsi="courier;monospace" w:hint="eastAsia"/>
            <w:color w:val="000000"/>
          </w:rPr>
          <w:tab/>
        </w:r>
      </w:ins>
      <w:ins w:id="847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8</w:t>
        </w:r>
      </w:ins>
      <w:ins w:id="848" w:author="yangshangchuan" w:date="2013-01-18T20:22:00Z">
        <w:r>
          <w:rPr>
            <w:rFonts w:ascii="courier;monospace" w:hAnsi="courier;monospace" w:hint="eastAsia"/>
            <w:color w:val="000000"/>
          </w:rPr>
          <w:t>、</w:t>
        </w:r>
      </w:ins>
      <w:ins w:id="849" w:author="yangshangchuan" w:date="2013-01-18T20:24:00Z">
        <w:r w:rsidRPr="00B811DA">
          <w:rPr>
            <w:rFonts w:ascii="courier;monospace" w:hAnsi="courier;monospace"/>
            <w:color w:val="000000"/>
          </w:rPr>
          <w:t xml:space="preserve">scp </w:t>
        </w:r>
        <w:r>
          <w:rPr>
            <w:rFonts w:ascii="courier;monospace" w:hAnsi="courier;monospace"/>
            <w:color w:val="000000"/>
          </w:rPr>
          <w:t>-r  zookeeper-3.4.5</w:t>
        </w:r>
        <w:r>
          <w:rPr>
            <w:rFonts w:ascii="courier;monospace" w:hAnsi="courier;monospace" w:hint="eastAsia"/>
            <w:color w:val="000000"/>
          </w:rPr>
          <w:t xml:space="preserve">  </w:t>
        </w:r>
        <w:r>
          <w:rPr>
            <w:rFonts w:hint="eastAsia"/>
          </w:rPr>
          <w:t>devcluster01</w:t>
        </w:r>
        <w:r>
          <w:rPr>
            <w:rFonts w:ascii="courier;monospace" w:hAnsi="courier;monospace"/>
            <w:color w:val="000000"/>
          </w:rPr>
          <w:t>:/home</w:t>
        </w:r>
        <w:r w:rsidRPr="00B811DA">
          <w:rPr>
            <w:rFonts w:ascii="courier;monospace" w:hAnsi="courier;monospace"/>
            <w:color w:val="000000"/>
          </w:rPr>
          <w:t>/ysc</w:t>
        </w:r>
      </w:ins>
    </w:p>
    <w:p w:rsidR="00B811DA" w:rsidRDefault="00B811DA" w:rsidP="00B811DA">
      <w:pPr>
        <w:pStyle w:val="a4"/>
        <w:tabs>
          <w:tab w:val="clear" w:pos="420"/>
          <w:tab w:val="left" w:pos="780"/>
        </w:tabs>
        <w:rPr>
          <w:ins w:id="850" w:author="yangshangchuan" w:date="2013-01-18T20:24:00Z"/>
          <w:rFonts w:ascii="courier;monospace" w:hAnsi="courier;monospace"/>
          <w:color w:val="000000"/>
        </w:rPr>
      </w:pPr>
      <w:ins w:id="851" w:author="yangshangchuan" w:date="2013-01-18T20:22:00Z"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852" w:author="yangshangchuan" w:date="2013-01-18T20:24:00Z">
        <w:r w:rsidRPr="00B811DA">
          <w:rPr>
            <w:rFonts w:ascii="courier;monospace" w:hAnsi="courier;monospace"/>
            <w:color w:val="000000"/>
          </w:rPr>
          <w:t>scp</w:t>
        </w:r>
        <w:proofErr w:type="gramEnd"/>
        <w:r w:rsidRPr="00B811DA">
          <w:rPr>
            <w:rFonts w:ascii="courier;monospace" w:hAnsi="courier;monospace"/>
            <w:color w:val="000000"/>
          </w:rPr>
          <w:t xml:space="preserve"> </w:t>
        </w:r>
        <w:r>
          <w:rPr>
            <w:rFonts w:ascii="courier;monospace" w:hAnsi="courier;monospace"/>
            <w:color w:val="000000"/>
          </w:rPr>
          <w:t>-r  zookeeper-3.4.5</w:t>
        </w:r>
        <w:r>
          <w:rPr>
            <w:rFonts w:ascii="courier;monospace" w:hAnsi="courier;monospace" w:hint="eastAsia"/>
            <w:color w:val="000000"/>
          </w:rPr>
          <w:t xml:space="preserve">  </w:t>
        </w:r>
        <w:r>
          <w:rPr>
            <w:rFonts w:hint="eastAsia"/>
          </w:rPr>
          <w:t>devcluster02</w:t>
        </w:r>
        <w:r>
          <w:rPr>
            <w:rFonts w:ascii="courier;monospace" w:hAnsi="courier;monospace"/>
            <w:color w:val="000000"/>
          </w:rPr>
          <w:t>:/home</w:t>
        </w:r>
        <w:r w:rsidRPr="00B811DA">
          <w:rPr>
            <w:rFonts w:ascii="courier;monospace" w:hAnsi="courier;monospace"/>
            <w:color w:val="000000"/>
          </w:rPr>
          <w:t>/ysc</w:t>
        </w:r>
      </w:ins>
    </w:p>
    <w:p w:rsidR="00B811DA" w:rsidRPr="00B811DA" w:rsidRDefault="00B811DA" w:rsidP="00B811DA">
      <w:pPr>
        <w:pStyle w:val="a4"/>
        <w:tabs>
          <w:tab w:val="clear" w:pos="420"/>
          <w:tab w:val="left" w:pos="780"/>
        </w:tabs>
        <w:rPr>
          <w:ins w:id="853" w:author="yangshangchuan" w:date="2013-01-18T19:24:00Z"/>
          <w:rFonts w:ascii="courier;monospace" w:hAnsi="courier;monospace"/>
          <w:color w:val="000000"/>
        </w:rPr>
      </w:pPr>
      <w:ins w:id="854" w:author="yangshangchuan" w:date="2013-01-18T20:24:00Z"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B811DA">
          <w:rPr>
            <w:rFonts w:ascii="courier;monospace" w:hAnsi="courier;monospace"/>
            <w:color w:val="000000"/>
          </w:rPr>
          <w:t>scp</w:t>
        </w:r>
        <w:proofErr w:type="gramEnd"/>
        <w:r w:rsidRPr="00B811DA">
          <w:rPr>
            <w:rFonts w:ascii="courier;monospace" w:hAnsi="courier;monospace"/>
            <w:color w:val="000000"/>
          </w:rPr>
          <w:t xml:space="preserve"> </w:t>
        </w:r>
        <w:r>
          <w:rPr>
            <w:rFonts w:ascii="courier;monospace" w:hAnsi="courier;monospace"/>
            <w:color w:val="000000"/>
          </w:rPr>
          <w:t>-r  zookeeper-3.4.5</w:t>
        </w:r>
        <w:r>
          <w:rPr>
            <w:rFonts w:ascii="courier;monospace" w:hAnsi="courier;monospace" w:hint="eastAsia"/>
            <w:color w:val="000000"/>
          </w:rPr>
          <w:t xml:space="preserve">  </w:t>
        </w:r>
        <w:r>
          <w:rPr>
            <w:rFonts w:hint="eastAsia"/>
          </w:rPr>
          <w:t>devcluster03</w:t>
        </w:r>
        <w:r>
          <w:rPr>
            <w:rFonts w:ascii="courier;monospace" w:hAnsi="courier;monospace"/>
            <w:color w:val="000000"/>
          </w:rPr>
          <w:t>:/home</w:t>
        </w:r>
        <w:r w:rsidRPr="00B811DA">
          <w:rPr>
            <w:rFonts w:ascii="courier;monospace" w:hAnsi="courier;monospace"/>
            <w:color w:val="000000"/>
          </w:rPr>
          <w:t>/ysc</w:t>
        </w:r>
      </w:ins>
    </w:p>
    <w:p w:rsidR="00B811DA" w:rsidRDefault="00152129" w:rsidP="00CA08D2">
      <w:pPr>
        <w:pStyle w:val="a4"/>
        <w:rPr>
          <w:ins w:id="855" w:author="yangshangchuan" w:date="2013-01-18T20:28:00Z"/>
          <w:rFonts w:ascii="courier;monospace" w:hAnsi="courier;monospace"/>
          <w:color w:val="000000"/>
        </w:rPr>
      </w:pPr>
      <w:ins w:id="856" w:author="yangshangchuan" w:date="2013-01-18T19:37:00Z">
        <w:r>
          <w:rPr>
            <w:rFonts w:ascii="courier;monospace" w:hAnsi="courier;monospace" w:hint="eastAsia"/>
            <w:color w:val="000000"/>
          </w:rPr>
          <w:tab/>
        </w:r>
      </w:ins>
      <w:ins w:id="857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9</w:t>
        </w:r>
      </w:ins>
      <w:ins w:id="858" w:author="yangshangchuan" w:date="2013-01-18T20:21:00Z">
        <w:r w:rsidR="00B811DA">
          <w:rPr>
            <w:rFonts w:ascii="courier;monospace" w:hAnsi="courier;monospace" w:hint="eastAsia"/>
            <w:color w:val="000000"/>
          </w:rPr>
          <w:t>、分别在三台机器上面执行：</w:t>
        </w:r>
      </w:ins>
    </w:p>
    <w:p w:rsidR="004641FA" w:rsidRDefault="004641FA" w:rsidP="00CA08D2">
      <w:pPr>
        <w:pStyle w:val="a4"/>
        <w:rPr>
          <w:ins w:id="859" w:author="yangshangchuan" w:date="2013-01-18T20:21:00Z"/>
          <w:rFonts w:ascii="courier;monospace" w:hAnsi="courier;monospace"/>
          <w:color w:val="000000"/>
        </w:rPr>
      </w:pPr>
      <w:ins w:id="860" w:author="yangshangchuan" w:date="2013-01-18T2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ssh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  <w:r>
          <w:rPr>
            <w:rFonts w:hint="eastAsia"/>
          </w:rPr>
          <w:t>devcluster01</w:t>
        </w:r>
      </w:ins>
    </w:p>
    <w:p w:rsidR="00D07151" w:rsidRDefault="00B811DA" w:rsidP="00CA08D2">
      <w:pPr>
        <w:pStyle w:val="a4"/>
        <w:rPr>
          <w:ins w:id="861" w:author="yangshangchuan" w:date="2013-01-18T20:20:00Z"/>
          <w:rFonts w:ascii="courier;monospace" w:hAnsi="courier;monospace"/>
          <w:color w:val="000000"/>
        </w:rPr>
      </w:pPr>
      <w:ins w:id="862" w:author="yangshangchuan" w:date="2013-01-18T20:2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863" w:author="yangshangchuan" w:date="2013-01-18T19:37:00Z">
        <w:r w:rsidR="00152129" w:rsidRPr="00152129">
          <w:rPr>
            <w:rFonts w:ascii="courier;monospace" w:hAnsi="courier;monospace"/>
            <w:color w:val="000000"/>
          </w:rPr>
          <w:t>mkdir /home/ysc/zookeeper</w:t>
        </w:r>
      </w:ins>
      <w:ins w:id="864" w:author="yangshangchuan" w:date="2013-01-18T19:57:00Z">
        <w:r w:rsidR="007F6B93">
          <w:rPr>
            <w:rFonts w:ascii="courier;monospace" w:hAnsi="courier;monospace" w:hint="eastAsia"/>
            <w:color w:val="000000"/>
          </w:rPr>
          <w:t>（</w:t>
        </w:r>
        <w:r w:rsidR="007F6B93" w:rsidRPr="007F6B93">
          <w:rPr>
            <w:rFonts w:ascii="courier;monospace" w:hAnsi="courier;monospace" w:hint="eastAsia"/>
            <w:color w:val="000000"/>
          </w:rPr>
          <w:t>注：</w:t>
        </w:r>
        <w:r w:rsidR="007F6B93" w:rsidRPr="007F6B93">
          <w:rPr>
            <w:rFonts w:ascii="courier;monospace" w:hAnsi="courier;monospace" w:hint="eastAsia"/>
            <w:color w:val="000000"/>
          </w:rPr>
          <w:t>dataDir</w:t>
        </w:r>
        <w:r w:rsidR="007F6B93" w:rsidRPr="007F6B93">
          <w:rPr>
            <w:rFonts w:ascii="courier;monospace" w:hAnsi="courier;monospace" w:hint="eastAsia"/>
            <w:color w:val="000000"/>
          </w:rPr>
          <w:t>是</w:t>
        </w:r>
        <w:r w:rsidR="007F6B93" w:rsidRPr="007F6B93">
          <w:rPr>
            <w:rFonts w:ascii="courier;monospace" w:hAnsi="courier;monospace" w:hint="eastAsia"/>
            <w:color w:val="000000"/>
          </w:rPr>
          <w:t>zookeeper</w:t>
        </w:r>
        <w:r w:rsidR="007F6B93" w:rsidRPr="007F6B93">
          <w:rPr>
            <w:rFonts w:ascii="courier;monospace" w:hAnsi="courier;monospace" w:hint="eastAsia"/>
            <w:color w:val="000000"/>
          </w:rPr>
          <w:t>的数据目录，需要手动创建</w:t>
        </w:r>
        <w:r w:rsidR="007F6B93">
          <w:rPr>
            <w:rFonts w:ascii="courier;monospace" w:hAnsi="courier;monospace" w:hint="eastAsia"/>
            <w:color w:val="000000"/>
          </w:rPr>
          <w:t>）</w:t>
        </w:r>
      </w:ins>
    </w:p>
    <w:p w:rsidR="00B811DA" w:rsidRDefault="00B811DA" w:rsidP="00CA08D2">
      <w:pPr>
        <w:pStyle w:val="a4"/>
        <w:rPr>
          <w:ins w:id="865" w:author="yangshangchuan" w:date="2013-01-18T20:28:00Z"/>
          <w:rFonts w:ascii="courier;monospace" w:hAnsi="courier;monospace"/>
          <w:color w:val="000000"/>
        </w:rPr>
      </w:pPr>
      <w:ins w:id="866" w:author="yangshangchuan" w:date="2013-01-18T20:2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="004641FA">
          <w:rPr>
            <w:rFonts w:ascii="courier;monospace" w:hAnsi="courier;monospace"/>
            <w:color w:val="000000"/>
          </w:rPr>
          <w:t>echo</w:t>
        </w:r>
        <w:proofErr w:type="gramEnd"/>
        <w:r w:rsidR="004641FA">
          <w:rPr>
            <w:rFonts w:ascii="courier;monospace" w:hAnsi="courier;monospace"/>
            <w:color w:val="000000"/>
          </w:rPr>
          <w:t xml:space="preserve"> 1 &gt; /home</w:t>
        </w:r>
        <w:r w:rsidRPr="00B811DA">
          <w:rPr>
            <w:rFonts w:ascii="courier;monospace" w:hAnsi="courier;monospace"/>
            <w:color w:val="000000"/>
          </w:rPr>
          <w:t>/ysc/zookeeper/myid</w:t>
        </w:r>
      </w:ins>
    </w:p>
    <w:p w:rsidR="004641FA" w:rsidRDefault="004641FA" w:rsidP="00CA08D2">
      <w:pPr>
        <w:pStyle w:val="a4"/>
        <w:rPr>
          <w:ins w:id="867" w:author="yangshangchuan" w:date="2013-01-18T20:29:00Z"/>
        </w:rPr>
      </w:pPr>
      <w:ins w:id="868" w:author="yangshangchuan" w:date="2013-01-18T2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ssh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  <w:r>
          <w:rPr>
            <w:rFonts w:hint="eastAsia"/>
          </w:rPr>
          <w:t>devcluster02</w:t>
        </w:r>
      </w:ins>
    </w:p>
    <w:p w:rsidR="004641FA" w:rsidRDefault="004641FA" w:rsidP="00CA08D2">
      <w:pPr>
        <w:pStyle w:val="a4"/>
        <w:rPr>
          <w:ins w:id="869" w:author="yangshangchuan" w:date="2013-01-18T20:20:00Z"/>
          <w:rFonts w:ascii="courier;monospace" w:hAnsi="courier;monospace"/>
          <w:color w:val="000000"/>
        </w:rPr>
      </w:pPr>
      <w:ins w:id="870" w:author="yangshangchuan" w:date="2013-01-18T20:29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152129">
          <w:rPr>
            <w:rFonts w:ascii="courier;monospace" w:hAnsi="courier;monospace"/>
            <w:color w:val="000000"/>
          </w:rPr>
          <w:t>mkdir</w:t>
        </w:r>
        <w:proofErr w:type="gramEnd"/>
        <w:r w:rsidRPr="00152129">
          <w:rPr>
            <w:rFonts w:ascii="courier;monospace" w:hAnsi="courier;monospace"/>
            <w:color w:val="000000"/>
          </w:rPr>
          <w:t xml:space="preserve"> /home/ysc/zookeeper</w:t>
        </w:r>
      </w:ins>
    </w:p>
    <w:p w:rsidR="00B811DA" w:rsidRDefault="00B811DA" w:rsidP="00CA08D2">
      <w:pPr>
        <w:pStyle w:val="a4"/>
        <w:rPr>
          <w:ins w:id="871" w:author="yangshangchuan" w:date="2013-01-18T20:28:00Z"/>
          <w:rFonts w:ascii="courier;monospace" w:hAnsi="courier;monospace"/>
          <w:color w:val="000000"/>
        </w:rPr>
      </w:pPr>
      <w:ins w:id="872" w:author="yangshangchuan" w:date="2013-01-18T20:2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873" w:author="yangshangchuan" w:date="2013-01-18T20:28:00Z">
        <w:r w:rsidR="004641FA" w:rsidRPr="00B811DA">
          <w:rPr>
            <w:rFonts w:ascii="courier;monospace" w:hAnsi="courier;monospace"/>
            <w:color w:val="000000"/>
          </w:rPr>
          <w:t>echo</w:t>
        </w:r>
        <w:proofErr w:type="gramEnd"/>
        <w:r w:rsidR="004641FA" w:rsidRPr="00B811DA">
          <w:rPr>
            <w:rFonts w:ascii="courier;monospace" w:hAnsi="courier;monospace"/>
            <w:color w:val="000000"/>
          </w:rPr>
          <w:t xml:space="preserve"> </w:t>
        </w:r>
        <w:r w:rsidR="004641FA">
          <w:rPr>
            <w:rFonts w:ascii="courier;monospace" w:hAnsi="courier;monospace" w:hint="eastAsia"/>
            <w:color w:val="000000"/>
          </w:rPr>
          <w:t>2</w:t>
        </w:r>
        <w:r w:rsidR="004641FA" w:rsidRPr="00B811DA">
          <w:rPr>
            <w:rFonts w:ascii="courier;monospace" w:hAnsi="courier;monospace"/>
            <w:color w:val="000000"/>
          </w:rPr>
          <w:t xml:space="preserve"> &gt; /home/ysc/zookeeper/myid</w:t>
        </w:r>
      </w:ins>
    </w:p>
    <w:p w:rsidR="004641FA" w:rsidRDefault="004641FA" w:rsidP="00CA08D2">
      <w:pPr>
        <w:pStyle w:val="a4"/>
        <w:rPr>
          <w:ins w:id="874" w:author="yangshangchuan" w:date="2013-01-18T20:29:00Z"/>
        </w:rPr>
      </w:pPr>
      <w:ins w:id="875" w:author="yangshangchuan" w:date="2013-01-18T2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ssh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  <w:r>
          <w:rPr>
            <w:rFonts w:hint="eastAsia"/>
          </w:rPr>
          <w:t>devcluster03</w:t>
        </w:r>
      </w:ins>
    </w:p>
    <w:p w:rsidR="004641FA" w:rsidRDefault="004641FA" w:rsidP="00CA08D2">
      <w:pPr>
        <w:pStyle w:val="a4"/>
        <w:rPr>
          <w:ins w:id="876" w:author="yangshangchuan" w:date="2013-01-18T20:28:00Z"/>
          <w:rFonts w:ascii="courier;monospace" w:hAnsi="courier;monospace"/>
          <w:color w:val="000000"/>
        </w:rPr>
      </w:pPr>
      <w:ins w:id="877" w:author="yangshangchuan" w:date="2013-01-18T20:29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152129">
          <w:rPr>
            <w:rFonts w:ascii="courier;monospace" w:hAnsi="courier;monospace"/>
            <w:color w:val="000000"/>
          </w:rPr>
          <w:t>mkdir</w:t>
        </w:r>
        <w:proofErr w:type="gramEnd"/>
        <w:r w:rsidRPr="00152129">
          <w:rPr>
            <w:rFonts w:ascii="courier;monospace" w:hAnsi="courier;monospace"/>
            <w:color w:val="000000"/>
          </w:rPr>
          <w:t xml:space="preserve"> /home/ysc/zookeeper</w:t>
        </w:r>
      </w:ins>
    </w:p>
    <w:p w:rsidR="004641FA" w:rsidRPr="00152129" w:rsidRDefault="004641FA" w:rsidP="00CA08D2">
      <w:pPr>
        <w:pStyle w:val="a4"/>
        <w:rPr>
          <w:ins w:id="878" w:author="yangshangchuan" w:date="2013-01-18T19:24:00Z"/>
          <w:rFonts w:ascii="courier;monospace" w:hAnsi="courier;monospace"/>
          <w:color w:val="000000"/>
        </w:rPr>
      </w:pPr>
      <w:ins w:id="879" w:author="yangshangchuan" w:date="2013-01-18T2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B811DA">
          <w:rPr>
            <w:rFonts w:ascii="courier;monospace" w:hAnsi="courier;monospace"/>
            <w:color w:val="000000"/>
          </w:rPr>
          <w:t>echo</w:t>
        </w:r>
        <w:proofErr w:type="gramEnd"/>
        <w:r w:rsidRPr="00B811DA">
          <w:rPr>
            <w:rFonts w:ascii="courier;monospace" w:hAnsi="courier;monospace"/>
            <w:color w:val="000000"/>
          </w:rPr>
          <w:t xml:space="preserve"> </w:t>
        </w:r>
        <w:r>
          <w:rPr>
            <w:rFonts w:ascii="courier;monospace" w:hAnsi="courier;monospace" w:hint="eastAsia"/>
            <w:color w:val="000000"/>
          </w:rPr>
          <w:t>3</w:t>
        </w:r>
        <w:r w:rsidRPr="00B811DA">
          <w:rPr>
            <w:rFonts w:ascii="courier;monospace" w:hAnsi="courier;monospace"/>
            <w:color w:val="000000"/>
          </w:rPr>
          <w:t xml:space="preserve"> &gt; /home/ysc/zookeeper/myid</w:t>
        </w:r>
      </w:ins>
    </w:p>
    <w:p w:rsidR="00C16E83" w:rsidRDefault="00E769EC" w:rsidP="00CA08D2">
      <w:pPr>
        <w:pStyle w:val="a4"/>
        <w:rPr>
          <w:ins w:id="880" w:author="yangshangchuan" w:date="2013-01-18T20:25:00Z"/>
          <w:rFonts w:ascii="courier;monospace" w:hAnsi="courier;monospace"/>
          <w:color w:val="000000"/>
        </w:rPr>
      </w:pPr>
      <w:ins w:id="881" w:author="yangshangchuan" w:date="2013-01-18T19:45:00Z">
        <w:r>
          <w:rPr>
            <w:rFonts w:ascii="courier;monospace" w:hAnsi="courier;monospace" w:hint="eastAsia"/>
            <w:color w:val="000000"/>
          </w:rPr>
          <w:tab/>
        </w:r>
      </w:ins>
      <w:ins w:id="882" w:author="yangshangchuan" w:date="2013-01-18T20:27:00Z">
        <w:r w:rsidR="00C16E83">
          <w:rPr>
            <w:rFonts w:ascii="courier;monospace" w:hAnsi="courier;monospace" w:hint="eastAsia"/>
            <w:color w:val="000000"/>
          </w:rPr>
          <w:t>10</w:t>
        </w:r>
      </w:ins>
      <w:ins w:id="883" w:author="yangshangchuan" w:date="2013-01-18T19:45:00Z">
        <w:r>
          <w:rPr>
            <w:rFonts w:ascii="courier;monospace" w:hAnsi="courier;monospace" w:hint="eastAsia"/>
            <w:color w:val="000000"/>
          </w:rPr>
          <w:t>、</w:t>
        </w:r>
      </w:ins>
      <w:ins w:id="884" w:author="yangshangchuan" w:date="2013-01-18T20:25:00Z">
        <w:r w:rsidR="00C16E83">
          <w:rPr>
            <w:rFonts w:ascii="courier;monospace" w:hAnsi="courier;monospace" w:hint="eastAsia"/>
            <w:color w:val="000000"/>
          </w:rPr>
          <w:t>分别在三台机器上面执行：</w:t>
        </w:r>
      </w:ins>
    </w:p>
    <w:p w:rsidR="00C16E83" w:rsidRDefault="00C16E83" w:rsidP="00CA08D2">
      <w:pPr>
        <w:pStyle w:val="a4"/>
        <w:rPr>
          <w:ins w:id="885" w:author="yangshangchuan" w:date="2013-01-18T20:25:00Z"/>
          <w:rFonts w:ascii="courier;monospace" w:hAnsi="courier;monospace"/>
          <w:color w:val="000000"/>
        </w:rPr>
      </w:pPr>
      <w:ins w:id="886" w:author="yangshangchuan" w:date="2013-01-18T20:25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cd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</w:ins>
      <w:ins w:id="887" w:author="yangshangchuan" w:date="2013-01-18T20:30:00Z">
        <w:r w:rsidR="004641FA">
          <w:rPr>
            <w:rFonts w:hint="eastAsia"/>
          </w:rPr>
          <w:t>/home/ysc</w:t>
        </w:r>
        <w:r w:rsidR="004641FA">
          <w:rPr>
            <w:rFonts w:ascii="courier;monospace" w:hAnsi="courier;monospace" w:hint="eastAsia"/>
            <w:color w:val="000000"/>
          </w:rPr>
          <w:t>/</w:t>
        </w:r>
      </w:ins>
      <w:ins w:id="888" w:author="yangshangchuan" w:date="2013-01-18T20:25:00Z">
        <w:r>
          <w:rPr>
            <w:rFonts w:ascii="courier;monospace" w:hAnsi="courier;monospace"/>
            <w:color w:val="000000"/>
          </w:rPr>
          <w:t>zookeeper-3.4.5</w:t>
        </w:r>
      </w:ins>
    </w:p>
    <w:p w:rsidR="00D07151" w:rsidRDefault="00C16E83" w:rsidP="00CA08D2">
      <w:pPr>
        <w:pStyle w:val="a4"/>
        <w:rPr>
          <w:ins w:id="889" w:author="yangshangchuan" w:date="2013-01-18T20:46:00Z"/>
          <w:rFonts w:ascii="courier;monospace" w:hAnsi="courier;monospace"/>
          <w:color w:val="000000"/>
        </w:rPr>
      </w:pPr>
      <w:ins w:id="890" w:author="yangshangchuan" w:date="2013-01-18T20:25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891" w:author="yangshangchuan" w:date="2013-01-18T19:46:00Z">
        <w:r w:rsidR="00E769EC" w:rsidRPr="00E769EC">
          <w:rPr>
            <w:rFonts w:ascii="courier;monospace" w:hAnsi="courier;monospace"/>
            <w:color w:val="000000"/>
          </w:rPr>
          <w:t>bin/zkServer.sh</w:t>
        </w:r>
        <w:proofErr w:type="gramEnd"/>
        <w:r w:rsidR="00E769EC" w:rsidRPr="00E769EC">
          <w:rPr>
            <w:rFonts w:ascii="courier;monospace" w:hAnsi="courier;monospace"/>
            <w:color w:val="000000"/>
          </w:rPr>
          <w:t xml:space="preserve"> start</w:t>
        </w:r>
      </w:ins>
    </w:p>
    <w:p w:rsidR="004246D0" w:rsidRDefault="004246D0" w:rsidP="00CA08D2">
      <w:pPr>
        <w:pStyle w:val="a4"/>
        <w:rPr>
          <w:ins w:id="892" w:author="yangshangchuan" w:date="2013-01-18T23:22:00Z"/>
          <w:rFonts w:ascii="Consolas" w:hAnsi="Consolas" w:cs="Consolas"/>
          <w:color w:val="000000"/>
          <w:sz w:val="18"/>
          <w:szCs w:val="18"/>
          <w:shd w:val="clear" w:color="auto" w:fill="FFFFFF"/>
        </w:rPr>
      </w:pPr>
      <w:ins w:id="893" w:author="yangshangchuan" w:date="2013-01-18T20:4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4246D0">
          <w:rPr>
            <w:rFonts w:ascii="courier;monospace" w:hAnsi="courier;monospace"/>
            <w:color w:val="000000"/>
          </w:rPr>
          <w:t>bin/zkCli.sh</w:t>
        </w:r>
        <w:proofErr w:type="gramEnd"/>
        <w:r w:rsidRPr="004246D0">
          <w:rPr>
            <w:rFonts w:ascii="courier;monospace" w:hAnsi="courier;monospace"/>
            <w:color w:val="000000"/>
          </w:rPr>
          <w:t xml:space="preserve"> -server </w:t>
        </w:r>
        <w:r>
          <w:rPr>
            <w:rFonts w:hint="eastAsia"/>
          </w:rPr>
          <w:t>devcluster01</w:t>
        </w:r>
        <w:r w:rsidRPr="004246D0">
          <w:rPr>
            <w:rFonts w:ascii="courier;monospace" w:hAnsi="courier;monospace"/>
            <w:color w:val="000000"/>
          </w:rPr>
          <w:t>:2181</w:t>
        </w:r>
        <w:r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 </w:t>
        </w:r>
      </w:ins>
    </w:p>
    <w:p w:rsidR="008E6AC9" w:rsidRDefault="008E6AC9" w:rsidP="00CA08D2">
      <w:pPr>
        <w:pStyle w:val="a4"/>
        <w:rPr>
          <w:ins w:id="894" w:author="yangshangchuan" w:date="2013-01-18T19:45:00Z"/>
          <w:rFonts w:ascii="courier;monospace" w:hAnsi="courier;monospace"/>
          <w:color w:val="000000"/>
        </w:rPr>
      </w:pPr>
      <w:ins w:id="895" w:author="yangshangchuan" w:date="2013-01-18T23:22:00Z">
        <w:r>
          <w:rPr>
            <w:rFonts w:ascii="Consolas" w:hAnsi="Consolas" w:cs="Consolas" w:hint="eastAsia"/>
            <w:color w:val="000000"/>
            <w:sz w:val="18"/>
            <w:szCs w:val="18"/>
            <w:shd w:val="clear" w:color="auto" w:fill="FFFFFF"/>
          </w:rPr>
          <w:tab/>
        </w:r>
        <w:r>
          <w:rPr>
            <w:rFonts w:ascii="Consolas" w:hAnsi="Consolas" w:cs="Consolas" w:hint="eastAsia"/>
            <w:color w:val="000000"/>
            <w:sz w:val="18"/>
            <w:szCs w:val="18"/>
            <w:shd w:val="clear" w:color="auto" w:fill="FFFFFF"/>
          </w:rPr>
          <w:tab/>
        </w:r>
        <w:proofErr w:type="gramStart"/>
        <w:r w:rsidRPr="004246D0">
          <w:rPr>
            <w:rFonts w:ascii="courier;monospace" w:hAnsi="courier;monospace"/>
            <w:color w:val="000000"/>
          </w:rPr>
          <w:t>bin/</w:t>
        </w:r>
        <w:r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zkServer.sh</w:t>
        </w:r>
        <w:proofErr w:type="gramEnd"/>
        <w:r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 status</w:t>
        </w:r>
      </w:ins>
    </w:p>
    <w:p w:rsidR="00E769EC" w:rsidRPr="00152129" w:rsidRDefault="00E769EC" w:rsidP="00CA08D2">
      <w:pPr>
        <w:pStyle w:val="a4"/>
        <w:rPr>
          <w:ins w:id="896" w:author="yangshangchuan" w:date="2013-01-10T21:15:00Z"/>
          <w:rFonts w:ascii="courier;monospace" w:hAnsi="courier;monospace"/>
          <w:color w:val="000000"/>
        </w:rPr>
      </w:pPr>
    </w:p>
    <w:p w:rsidR="00F62CA8" w:rsidRDefault="00B97164" w:rsidP="006A713F">
      <w:pPr>
        <w:pStyle w:val="a4"/>
      </w:pPr>
      <w:ins w:id="897" w:author="yangshangchuan" w:date="2013-01-10T21:14:00Z">
        <w:r>
          <w:rPr>
            <w:rFonts w:ascii="courier;monospace" w:hAnsi="courier;monospace" w:hint="eastAsia"/>
            <w:color w:val="000000"/>
          </w:rPr>
          <w:lastRenderedPageBreak/>
          <w:t>十</w:t>
        </w:r>
      </w:ins>
      <w:ins w:id="898" w:author="yangshangchuan" w:date="2013-01-18T19:21:00Z">
        <w:r w:rsidR="00D07151">
          <w:rPr>
            <w:rFonts w:ascii="courier;monospace" w:hAnsi="courier;monospace" w:hint="eastAsia"/>
            <w:color w:val="000000"/>
          </w:rPr>
          <w:t>一</w:t>
        </w:r>
      </w:ins>
      <w:ins w:id="899" w:author="yangshangchuan" w:date="2013-01-07T19:56:00Z">
        <w:r w:rsidR="00F62CA8">
          <w:rPr>
            <w:rFonts w:ascii="courier;monospace" w:hAnsi="courier;monospace"/>
            <w:color w:val="000000"/>
          </w:rPr>
          <w:t>、</w:t>
        </w:r>
        <w:r w:rsidR="00F62CA8" w:rsidRPr="00710E18">
          <w:t>配置</w:t>
        </w:r>
        <w:r w:rsidR="00F62CA8">
          <w:rPr>
            <w:rFonts w:hint="eastAsia"/>
          </w:rPr>
          <w:t>Hbase</w:t>
        </w:r>
        <w:r w:rsidR="00F62CA8" w:rsidRPr="00710E18">
          <w:t>集群</w:t>
        </w:r>
      </w:ins>
      <w:ins w:id="900" w:author="yangshangchuan" w:date="2013-01-19T01:41:00Z">
        <w:r w:rsidR="00417FF2">
          <w:rPr>
            <w:rFonts w:hint="eastAsia"/>
          </w:rPr>
          <w:t>以运行</w:t>
        </w:r>
        <w:r w:rsidR="00417FF2">
          <w:rPr>
            <w:rFonts w:hint="eastAsia"/>
          </w:rPr>
          <w:t>nutch-2.1</w:t>
        </w:r>
      </w:ins>
      <w:ins w:id="901" w:author="yangshangchuan" w:date="2013-01-22T20:45:00Z">
        <w:r w:rsidR="00F27431">
          <w:rPr>
            <w:rFonts w:hint="eastAsia"/>
          </w:rPr>
          <w:t>(</w:t>
        </w:r>
        <w:r w:rsidR="00F27431">
          <w:t>Region Servers</w:t>
        </w:r>
      </w:ins>
      <w:ins w:id="902" w:author="yangshangchuan" w:date="2013-01-22T20:46:00Z">
        <w:r w:rsidR="00F27431">
          <w:rPr>
            <w:rFonts w:hint="eastAsia"/>
          </w:rPr>
          <w:t>会因为内存的问题</w:t>
        </w:r>
        <w:proofErr w:type="gramStart"/>
        <w:r w:rsidR="00F27431">
          <w:rPr>
            <w:rFonts w:hint="eastAsia"/>
          </w:rPr>
          <w:t>宕</w:t>
        </w:r>
        <w:proofErr w:type="gramEnd"/>
        <w:r w:rsidR="00F27431">
          <w:rPr>
            <w:rFonts w:hint="eastAsia"/>
          </w:rPr>
          <w:t>机</w:t>
        </w:r>
      </w:ins>
      <w:ins w:id="903" w:author="yangshangchuan" w:date="2013-01-22T20:45:00Z">
        <w:r w:rsidR="00F27431">
          <w:rPr>
            <w:rFonts w:hint="eastAsia"/>
          </w:rPr>
          <w:t>)</w:t>
        </w:r>
      </w:ins>
    </w:p>
    <w:p w:rsidR="00237486" w:rsidRDefault="00247D42" w:rsidP="00247D42">
      <w:pPr>
        <w:pStyle w:val="a4"/>
        <w:ind w:left="420"/>
        <w:rPr>
          <w:ins w:id="904" w:author="yangshangchuan" w:date="2013-01-19T14:30:00Z"/>
          <w:color w:val="FF0000"/>
        </w:rPr>
      </w:pPr>
      <w:ins w:id="905" w:author="yangshangchuan" w:date="2013-01-19T14:29:00Z">
        <w:r>
          <w:rPr>
            <w:rFonts w:hint="eastAsia"/>
            <w:color w:val="FF0000"/>
          </w:rPr>
          <w:t>1</w:t>
        </w:r>
        <w:r>
          <w:rPr>
            <w:rFonts w:hint="eastAsia"/>
            <w:color w:val="FF0000"/>
          </w:rPr>
          <w:t>、</w:t>
        </w:r>
      </w:ins>
      <w:ins w:id="906" w:author="yangshangchuan" w:date="2013-01-19T14:30:00Z">
        <w:r w:rsidRPr="00247D42">
          <w:rPr>
            <w:rFonts w:hint="eastAsia"/>
            <w:color w:val="FF0000"/>
          </w:rPr>
          <w:t>nutch-2.1</w:t>
        </w:r>
        <w:r w:rsidRPr="00247D42">
          <w:rPr>
            <w:rFonts w:hint="eastAsia"/>
            <w:color w:val="FF0000"/>
          </w:rPr>
          <w:t>使用</w:t>
        </w:r>
        <w:r w:rsidRPr="00247D42">
          <w:rPr>
            <w:rFonts w:hint="eastAsia"/>
            <w:color w:val="FF0000"/>
          </w:rPr>
          <w:t>gora-0.2.1</w:t>
        </w:r>
        <w:r w:rsidRPr="00247D42">
          <w:rPr>
            <w:rFonts w:hint="eastAsia"/>
            <w:color w:val="FF0000"/>
          </w:rPr>
          <w:t>，</w:t>
        </w:r>
        <w:r w:rsidRPr="00247D42">
          <w:rPr>
            <w:rFonts w:hint="eastAsia"/>
            <w:color w:val="FF0000"/>
          </w:rPr>
          <w:t xml:space="preserve"> gora-0.2.1</w:t>
        </w:r>
        <w:r w:rsidRPr="00247D42">
          <w:rPr>
            <w:rFonts w:hint="eastAsia"/>
            <w:color w:val="FF0000"/>
          </w:rPr>
          <w:t>使用</w:t>
        </w:r>
        <w:r w:rsidRPr="00247D42">
          <w:rPr>
            <w:rFonts w:hint="eastAsia"/>
            <w:color w:val="FF0000"/>
          </w:rPr>
          <w:t>hbase-0.90.4</w:t>
        </w:r>
        <w:r w:rsidRPr="00247D42">
          <w:rPr>
            <w:rFonts w:hint="eastAsia"/>
            <w:color w:val="FF0000"/>
          </w:rPr>
          <w:t>，</w:t>
        </w:r>
        <w:r w:rsidRPr="00247D42">
          <w:rPr>
            <w:rFonts w:hint="eastAsia"/>
            <w:color w:val="FF0000"/>
          </w:rPr>
          <w:t>hbase-0.90.4</w:t>
        </w:r>
        <w:r w:rsidRPr="00247D42">
          <w:rPr>
            <w:rFonts w:hint="eastAsia"/>
            <w:color w:val="FF0000"/>
          </w:rPr>
          <w:t>和</w:t>
        </w:r>
        <w:r w:rsidRPr="00247D42">
          <w:rPr>
            <w:rFonts w:hint="eastAsia"/>
            <w:color w:val="FF0000"/>
          </w:rPr>
          <w:t>hadoop-1.1.1</w:t>
        </w:r>
        <w:r w:rsidRPr="00247D42">
          <w:rPr>
            <w:rFonts w:hint="eastAsia"/>
            <w:color w:val="FF0000"/>
          </w:rPr>
          <w:t>不兼容，</w:t>
        </w:r>
        <w:r w:rsidRPr="00247D42">
          <w:rPr>
            <w:rFonts w:hint="eastAsia"/>
            <w:color w:val="FF0000"/>
          </w:rPr>
          <w:t>hbase-0.94.4</w:t>
        </w:r>
        <w:r w:rsidRPr="00247D42">
          <w:rPr>
            <w:rFonts w:hint="eastAsia"/>
            <w:color w:val="FF0000"/>
          </w:rPr>
          <w:t>和</w:t>
        </w:r>
        <w:r w:rsidRPr="00247D42">
          <w:rPr>
            <w:rFonts w:hint="eastAsia"/>
            <w:color w:val="FF0000"/>
          </w:rPr>
          <w:t>gora-0.2.1</w:t>
        </w:r>
        <w:r w:rsidRPr="00247D42">
          <w:rPr>
            <w:rFonts w:hint="eastAsia"/>
            <w:color w:val="FF0000"/>
          </w:rPr>
          <w:t>不兼容，</w:t>
        </w:r>
        <w:r w:rsidRPr="00247D42">
          <w:rPr>
            <w:rFonts w:hint="eastAsia"/>
            <w:color w:val="FF0000"/>
          </w:rPr>
          <w:t>hbase-0.92.2</w:t>
        </w:r>
        <w:r w:rsidRPr="00247D42">
          <w:rPr>
            <w:rFonts w:hint="eastAsia"/>
            <w:color w:val="FF0000"/>
          </w:rPr>
          <w:t>没问题。</w:t>
        </w:r>
        <w:r w:rsidRPr="00247D42">
          <w:rPr>
            <w:rFonts w:hint="eastAsia"/>
            <w:color w:val="FF0000"/>
          </w:rPr>
          <w:t>hbase</w:t>
        </w:r>
        <w:r w:rsidRPr="00247D42">
          <w:rPr>
            <w:rFonts w:hint="eastAsia"/>
            <w:color w:val="FF0000"/>
          </w:rPr>
          <w:t>存在系统时间同步的问题，并且误差要再</w:t>
        </w:r>
        <w:r w:rsidRPr="00247D42">
          <w:rPr>
            <w:rFonts w:hint="eastAsia"/>
            <w:color w:val="FF0000"/>
          </w:rPr>
          <w:t>30s</w:t>
        </w:r>
        <w:r w:rsidRPr="00247D42">
          <w:rPr>
            <w:rFonts w:hint="eastAsia"/>
            <w:color w:val="FF0000"/>
          </w:rPr>
          <w:t>以内。</w:t>
        </w:r>
      </w:ins>
    </w:p>
    <w:p w:rsidR="00247D42" w:rsidRDefault="00247D42" w:rsidP="00247D42">
      <w:pPr>
        <w:pStyle w:val="a4"/>
        <w:ind w:left="420"/>
        <w:rPr>
          <w:ins w:id="907" w:author="yangshangchuan" w:date="2013-01-19T14:30:00Z"/>
          <w:color w:val="FF0000"/>
        </w:rPr>
      </w:pPr>
      <w:ins w:id="908" w:author="yangshangchuan" w:date="2013-01-19T14:30:00Z">
        <w:r>
          <w:rPr>
            <w:rFonts w:hint="eastAsia"/>
            <w:color w:val="FF0000"/>
          </w:rPr>
          <w:tab/>
        </w:r>
        <w:proofErr w:type="gramStart"/>
        <w:r w:rsidRPr="00247D42">
          <w:rPr>
            <w:color w:val="FF0000"/>
          </w:rPr>
          <w:t>sudo</w:t>
        </w:r>
        <w:proofErr w:type="gramEnd"/>
        <w:r w:rsidRPr="00247D42">
          <w:rPr>
            <w:color w:val="FF0000"/>
          </w:rPr>
          <w:t xml:space="preserve"> apt-get install ntp</w:t>
        </w:r>
      </w:ins>
    </w:p>
    <w:p w:rsidR="00247D42" w:rsidRDefault="00247D42" w:rsidP="00247D42">
      <w:pPr>
        <w:pStyle w:val="a4"/>
        <w:ind w:left="420"/>
        <w:rPr>
          <w:ins w:id="909" w:author="yangshangchuan" w:date="2013-01-19T14:30:00Z"/>
          <w:color w:val="FF0000"/>
        </w:rPr>
      </w:pPr>
      <w:ins w:id="910" w:author="yangshangchuan" w:date="2013-01-19T14:30:00Z">
        <w:r>
          <w:rPr>
            <w:rFonts w:hint="eastAsia"/>
            <w:color w:val="FF0000"/>
          </w:rPr>
          <w:tab/>
        </w:r>
        <w:proofErr w:type="gramStart"/>
        <w:r w:rsidRPr="00247D42">
          <w:rPr>
            <w:color w:val="FF0000"/>
          </w:rPr>
          <w:t>sudo</w:t>
        </w:r>
        <w:proofErr w:type="gramEnd"/>
        <w:r w:rsidRPr="00247D42">
          <w:rPr>
            <w:color w:val="FF0000"/>
          </w:rPr>
          <w:t xml:space="preserve"> ntpdate -u 210.72.145.44</w:t>
        </w:r>
      </w:ins>
    </w:p>
    <w:p w:rsidR="00247D42" w:rsidRDefault="00247D42" w:rsidP="00247D42">
      <w:pPr>
        <w:pStyle w:val="a4"/>
        <w:ind w:left="420"/>
        <w:rPr>
          <w:ins w:id="911" w:author="yangshangchuan" w:date="2013-01-19T14:31:00Z"/>
          <w:color w:val="FF0000"/>
        </w:rPr>
      </w:pPr>
      <w:ins w:id="912" w:author="yangshangchuan" w:date="2013-01-19T14:30:00Z">
        <w:r>
          <w:rPr>
            <w:rFonts w:hint="eastAsia"/>
            <w:color w:val="FF0000"/>
          </w:rPr>
          <w:t>2</w:t>
        </w:r>
        <w:r>
          <w:rPr>
            <w:rFonts w:hint="eastAsia"/>
            <w:color w:val="FF0000"/>
          </w:rPr>
          <w:t>、</w:t>
        </w:r>
      </w:ins>
      <w:ins w:id="913" w:author="yangshangchuan" w:date="2013-01-19T14:31:00Z">
        <w:r w:rsidRPr="00247D42">
          <w:rPr>
            <w:rFonts w:hint="eastAsia"/>
            <w:color w:val="FF0000"/>
          </w:rPr>
          <w:t>HBase</w:t>
        </w:r>
        <w:r w:rsidRPr="00247D42">
          <w:rPr>
            <w:rFonts w:hint="eastAsia"/>
            <w:color w:val="FF0000"/>
          </w:rPr>
          <w:t>是数据库，会在同一时间使用很多的文件句柄。大多数</w:t>
        </w:r>
        <w:r w:rsidRPr="00247D42">
          <w:rPr>
            <w:rFonts w:hint="eastAsia"/>
            <w:color w:val="FF0000"/>
          </w:rPr>
          <w:t>linux</w:t>
        </w:r>
        <w:r w:rsidRPr="00247D42">
          <w:rPr>
            <w:rFonts w:hint="eastAsia"/>
            <w:color w:val="FF0000"/>
          </w:rPr>
          <w:t>系统使用的默认值</w:t>
        </w:r>
        <w:r w:rsidRPr="00247D42">
          <w:rPr>
            <w:rFonts w:hint="eastAsia"/>
            <w:color w:val="FF0000"/>
          </w:rPr>
          <w:t>1024</w:t>
        </w:r>
        <w:r w:rsidRPr="00247D42">
          <w:rPr>
            <w:rFonts w:hint="eastAsia"/>
            <w:color w:val="FF0000"/>
          </w:rPr>
          <w:t>是不能满足的。还需要修改</w:t>
        </w:r>
        <w:r w:rsidRPr="00247D42">
          <w:rPr>
            <w:rFonts w:hint="eastAsia"/>
            <w:color w:val="FF0000"/>
          </w:rPr>
          <w:t xml:space="preserve"> hbase </w:t>
        </w:r>
        <w:r w:rsidRPr="00247D42">
          <w:rPr>
            <w:rFonts w:hint="eastAsia"/>
            <w:color w:val="FF0000"/>
          </w:rPr>
          <w:t>用户的</w:t>
        </w:r>
        <w:r w:rsidRPr="00247D42">
          <w:rPr>
            <w:rFonts w:hint="eastAsia"/>
            <w:color w:val="FF0000"/>
          </w:rPr>
          <w:t xml:space="preserve"> nproc</w:t>
        </w:r>
        <w:r w:rsidRPr="00247D42">
          <w:rPr>
            <w:rFonts w:hint="eastAsia"/>
            <w:color w:val="FF0000"/>
          </w:rPr>
          <w:t>，在压力下，如果过低会造成</w:t>
        </w:r>
        <w:r w:rsidRPr="00247D42">
          <w:rPr>
            <w:rFonts w:hint="eastAsia"/>
            <w:color w:val="FF0000"/>
          </w:rPr>
          <w:t xml:space="preserve"> OutOfMemoryError</w:t>
        </w:r>
        <w:r w:rsidRPr="00247D42">
          <w:rPr>
            <w:rFonts w:hint="eastAsia"/>
            <w:color w:val="FF0000"/>
          </w:rPr>
          <w:t>异常</w:t>
        </w:r>
        <w:r>
          <w:rPr>
            <w:rFonts w:hint="eastAsia"/>
            <w:color w:val="FF0000"/>
          </w:rPr>
          <w:t>。</w:t>
        </w:r>
      </w:ins>
    </w:p>
    <w:p w:rsidR="00247D42" w:rsidRDefault="00247D42" w:rsidP="00247D42">
      <w:pPr>
        <w:pStyle w:val="a4"/>
        <w:ind w:left="420"/>
        <w:rPr>
          <w:ins w:id="914" w:author="yangshangchuan" w:date="2013-01-19T14:32:00Z"/>
          <w:color w:val="FF0000"/>
        </w:rPr>
      </w:pPr>
      <w:ins w:id="915" w:author="yangshangchuan" w:date="2013-01-19T14:31:00Z">
        <w:r>
          <w:rPr>
            <w:rFonts w:hint="eastAsia"/>
            <w:color w:val="FF0000"/>
          </w:rPr>
          <w:tab/>
        </w:r>
        <w:proofErr w:type="gramStart"/>
        <w:r w:rsidRPr="00247D42">
          <w:rPr>
            <w:color w:val="FF0000"/>
          </w:rPr>
          <w:t>vi</w:t>
        </w:r>
        <w:proofErr w:type="gramEnd"/>
        <w:r w:rsidRPr="00247D42">
          <w:rPr>
            <w:color w:val="FF0000"/>
          </w:rPr>
          <w:t xml:space="preserve"> /etc/security/limits.conf</w:t>
        </w:r>
      </w:ins>
    </w:p>
    <w:p w:rsidR="00247D42" w:rsidRPr="00247D42" w:rsidRDefault="00247D42" w:rsidP="00247D42">
      <w:pPr>
        <w:pStyle w:val="a4"/>
        <w:ind w:left="420"/>
        <w:rPr>
          <w:ins w:id="916" w:author="yangshangchuan" w:date="2013-01-19T14:32:00Z"/>
          <w:color w:val="FF0000"/>
        </w:rPr>
      </w:pPr>
      <w:ins w:id="917" w:author="yangshangchuan" w:date="2013-01-19T14:32:00Z">
        <w:r>
          <w:rPr>
            <w:rFonts w:hint="eastAsia"/>
            <w:color w:val="FF0000"/>
          </w:rPr>
          <w:tab/>
        </w:r>
        <w:r w:rsidRPr="00247D42">
          <w:rPr>
            <w:rFonts w:hint="eastAsia"/>
            <w:color w:val="FF0000"/>
          </w:rPr>
          <w:t>添加：</w:t>
        </w:r>
      </w:ins>
    </w:p>
    <w:p w:rsidR="00247D42" w:rsidRPr="00247D42" w:rsidRDefault="00247D42" w:rsidP="00247D42">
      <w:pPr>
        <w:pStyle w:val="a4"/>
        <w:ind w:left="420"/>
        <w:rPr>
          <w:ins w:id="918" w:author="yangshangchuan" w:date="2013-01-19T14:32:00Z"/>
          <w:color w:val="FF0000"/>
        </w:rPr>
      </w:pPr>
      <w:ins w:id="919" w:author="yangshangchuan" w:date="2013-01-19T14:32:00Z">
        <w:r>
          <w:rPr>
            <w:color w:val="FF0000"/>
          </w:rPr>
          <w:tab/>
        </w:r>
        <w:r>
          <w:rPr>
            <w:color w:val="FF0000"/>
          </w:rPr>
          <w:tab/>
        </w:r>
        <w:r>
          <w:rPr>
            <w:color w:val="FF0000"/>
          </w:rPr>
          <w:tab/>
        </w:r>
        <w:proofErr w:type="gramStart"/>
        <w:r w:rsidRPr="00247D42">
          <w:rPr>
            <w:color w:val="FF0000"/>
          </w:rPr>
          <w:t>ysc</w:t>
        </w:r>
        <w:proofErr w:type="gramEnd"/>
        <w:r w:rsidRPr="00247D42">
          <w:rPr>
            <w:color w:val="FF0000"/>
          </w:rPr>
          <w:t xml:space="preserve"> soft nproc 32000</w:t>
        </w:r>
      </w:ins>
    </w:p>
    <w:p w:rsidR="00247D42" w:rsidRPr="00247D42" w:rsidRDefault="00247D42" w:rsidP="00247D42">
      <w:pPr>
        <w:pStyle w:val="a4"/>
        <w:ind w:left="420"/>
        <w:rPr>
          <w:ins w:id="920" w:author="yangshangchuan" w:date="2013-01-19T14:32:00Z"/>
          <w:color w:val="FF0000"/>
        </w:rPr>
      </w:pPr>
      <w:ins w:id="921" w:author="yangshangchuan" w:date="2013-01-19T14:32:00Z">
        <w:r>
          <w:rPr>
            <w:color w:val="FF0000"/>
          </w:rPr>
          <w:tab/>
        </w:r>
        <w:r>
          <w:rPr>
            <w:color w:val="FF0000"/>
          </w:rPr>
          <w:tab/>
        </w:r>
        <w:r>
          <w:rPr>
            <w:color w:val="FF0000"/>
          </w:rPr>
          <w:tab/>
        </w:r>
        <w:proofErr w:type="gramStart"/>
        <w:r w:rsidRPr="00247D42">
          <w:rPr>
            <w:color w:val="FF0000"/>
          </w:rPr>
          <w:t>ysc</w:t>
        </w:r>
        <w:proofErr w:type="gramEnd"/>
        <w:r w:rsidRPr="00247D42">
          <w:rPr>
            <w:color w:val="FF0000"/>
          </w:rPr>
          <w:t xml:space="preserve"> hard nproc 32000</w:t>
        </w:r>
      </w:ins>
    </w:p>
    <w:p w:rsidR="00247D42" w:rsidRPr="00247D42" w:rsidRDefault="00247D42" w:rsidP="00247D42">
      <w:pPr>
        <w:pStyle w:val="a4"/>
        <w:ind w:left="420"/>
        <w:rPr>
          <w:ins w:id="922" w:author="yangshangchuan" w:date="2013-01-19T14:32:00Z"/>
          <w:color w:val="FF0000"/>
        </w:rPr>
      </w:pPr>
      <w:ins w:id="923" w:author="yangshangchuan" w:date="2013-01-19T14:32:00Z">
        <w:r>
          <w:rPr>
            <w:color w:val="FF0000"/>
          </w:rPr>
          <w:tab/>
        </w:r>
        <w:r>
          <w:rPr>
            <w:color w:val="FF0000"/>
          </w:rPr>
          <w:tab/>
        </w:r>
        <w:r>
          <w:rPr>
            <w:color w:val="FF0000"/>
          </w:rPr>
          <w:tab/>
        </w:r>
        <w:proofErr w:type="gramStart"/>
        <w:r w:rsidRPr="00247D42">
          <w:rPr>
            <w:color w:val="FF0000"/>
          </w:rPr>
          <w:t>ysc</w:t>
        </w:r>
        <w:proofErr w:type="gramEnd"/>
        <w:r w:rsidRPr="00247D42">
          <w:rPr>
            <w:color w:val="FF0000"/>
          </w:rPr>
          <w:t xml:space="preserve"> soft nofile 32768</w:t>
        </w:r>
      </w:ins>
    </w:p>
    <w:p w:rsidR="00247D42" w:rsidRPr="00247D42" w:rsidRDefault="00247D42" w:rsidP="00247D42">
      <w:pPr>
        <w:pStyle w:val="a4"/>
        <w:ind w:left="420"/>
        <w:rPr>
          <w:ins w:id="924" w:author="yangshangchuan" w:date="2013-01-19T14:32:00Z"/>
          <w:color w:val="FF0000"/>
        </w:rPr>
      </w:pPr>
      <w:ins w:id="925" w:author="yangshangchuan" w:date="2013-01-19T14:32:00Z">
        <w:r>
          <w:rPr>
            <w:color w:val="FF0000"/>
          </w:rPr>
          <w:tab/>
        </w:r>
        <w:r>
          <w:rPr>
            <w:color w:val="FF0000"/>
          </w:rPr>
          <w:tab/>
        </w:r>
        <w:r>
          <w:rPr>
            <w:color w:val="FF0000"/>
          </w:rPr>
          <w:tab/>
        </w:r>
        <w:proofErr w:type="gramStart"/>
        <w:r w:rsidRPr="00247D42">
          <w:rPr>
            <w:color w:val="FF0000"/>
          </w:rPr>
          <w:t>ysc</w:t>
        </w:r>
        <w:proofErr w:type="gramEnd"/>
        <w:r w:rsidRPr="00247D42">
          <w:rPr>
            <w:color w:val="FF0000"/>
          </w:rPr>
          <w:t xml:space="preserve"> hard nofile 32768</w:t>
        </w:r>
      </w:ins>
    </w:p>
    <w:p w:rsidR="00247D42" w:rsidRPr="00247D42" w:rsidRDefault="00247D42" w:rsidP="00247D42">
      <w:pPr>
        <w:pStyle w:val="a4"/>
        <w:ind w:left="420"/>
        <w:rPr>
          <w:ins w:id="926" w:author="yangshangchuan" w:date="2013-01-19T14:32:00Z"/>
          <w:color w:val="FF0000"/>
        </w:rPr>
      </w:pPr>
      <w:ins w:id="927" w:author="yangshangchuan" w:date="2013-01-19T14:32:00Z">
        <w:r w:rsidRPr="00247D42">
          <w:rPr>
            <w:color w:val="FF0000"/>
          </w:rPr>
          <w:tab/>
        </w:r>
        <w:proofErr w:type="gramStart"/>
        <w:r w:rsidRPr="00247D42">
          <w:rPr>
            <w:color w:val="FF0000"/>
          </w:rPr>
          <w:t>vi</w:t>
        </w:r>
        <w:proofErr w:type="gramEnd"/>
        <w:r w:rsidRPr="00247D42">
          <w:rPr>
            <w:color w:val="FF0000"/>
          </w:rPr>
          <w:t xml:space="preserve"> /etc/pam.d/common-session</w:t>
        </w:r>
      </w:ins>
    </w:p>
    <w:p w:rsidR="00247D42" w:rsidRPr="00247D42" w:rsidRDefault="00247D42" w:rsidP="00247D42">
      <w:pPr>
        <w:pStyle w:val="a4"/>
        <w:ind w:left="420"/>
        <w:rPr>
          <w:ins w:id="928" w:author="yangshangchuan" w:date="2013-01-19T14:32:00Z"/>
          <w:color w:val="FF0000"/>
        </w:rPr>
      </w:pPr>
      <w:ins w:id="929" w:author="yangshangchuan" w:date="2013-01-19T14:32:00Z">
        <w:r w:rsidRPr="00247D42">
          <w:rPr>
            <w:rFonts w:hint="eastAsia"/>
            <w:color w:val="FF0000"/>
          </w:rPr>
          <w:tab/>
        </w:r>
        <w:r w:rsidRPr="00247D42">
          <w:rPr>
            <w:rFonts w:hint="eastAsia"/>
            <w:color w:val="FF0000"/>
          </w:rPr>
          <w:t>添加：</w:t>
        </w:r>
      </w:ins>
    </w:p>
    <w:p w:rsidR="00247D42" w:rsidRPr="00237486" w:rsidRDefault="00247D42" w:rsidP="00247D42">
      <w:pPr>
        <w:pStyle w:val="a4"/>
        <w:ind w:left="420"/>
        <w:rPr>
          <w:ins w:id="930" w:author="yangshangchuan" w:date="2013-01-07T19:56:00Z"/>
          <w:color w:val="FF0000"/>
        </w:rPr>
      </w:pPr>
      <w:ins w:id="931" w:author="yangshangchuan" w:date="2013-01-19T14:32:00Z">
        <w:r>
          <w:rPr>
            <w:color w:val="FF0000"/>
          </w:rPr>
          <w:tab/>
        </w:r>
        <w:r>
          <w:rPr>
            <w:color w:val="FF0000"/>
          </w:rPr>
          <w:tab/>
        </w:r>
        <w:r>
          <w:rPr>
            <w:color w:val="FF0000"/>
          </w:rPr>
          <w:tab/>
        </w:r>
        <w:proofErr w:type="gramStart"/>
        <w:r w:rsidRPr="00247D42">
          <w:rPr>
            <w:color w:val="FF0000"/>
          </w:rPr>
          <w:t>session</w:t>
        </w:r>
        <w:proofErr w:type="gramEnd"/>
        <w:r w:rsidRPr="00247D42">
          <w:rPr>
            <w:color w:val="FF0000"/>
          </w:rPr>
          <w:t xml:space="preserve"> required  pam_limits.so</w:t>
        </w:r>
      </w:ins>
    </w:p>
    <w:p w:rsidR="0080741A" w:rsidRDefault="00F62CA8">
      <w:pPr>
        <w:pStyle w:val="a4"/>
        <w:rPr>
          <w:ins w:id="932" w:author="yangshangchuan" w:date="2013-01-07T22:48:00Z"/>
        </w:rPr>
      </w:pPr>
      <w:ins w:id="933" w:author="yangshangchuan" w:date="2013-01-07T19:56:00Z">
        <w:r>
          <w:rPr>
            <w:rFonts w:hint="eastAsia"/>
          </w:rPr>
          <w:tab/>
        </w:r>
      </w:ins>
      <w:ins w:id="934" w:author="yangshangchuan" w:date="2013-01-19T14:33:00Z">
        <w:r w:rsidR="00247D42">
          <w:rPr>
            <w:rFonts w:hint="eastAsia"/>
          </w:rPr>
          <w:t>3</w:t>
        </w:r>
      </w:ins>
      <w:ins w:id="935" w:author="yangshangchuan" w:date="2013-01-07T19:56:00Z">
        <w:r>
          <w:rPr>
            <w:rFonts w:hint="eastAsia"/>
          </w:rPr>
          <w:t>、</w:t>
        </w:r>
      </w:ins>
      <w:ins w:id="936" w:author="yangshangchuan" w:date="2013-01-07T22:48:00Z">
        <w:r w:rsidR="0080741A">
          <w:rPr>
            <w:rFonts w:hint="eastAsia"/>
          </w:rPr>
          <w:t>登陆</w:t>
        </w:r>
        <w:r w:rsidR="0080741A">
          <w:rPr>
            <w:rFonts w:hint="eastAsia"/>
          </w:rPr>
          <w:t>master</w:t>
        </w:r>
        <w:r w:rsidR="0080741A">
          <w:rPr>
            <w:rFonts w:hint="eastAsia"/>
          </w:rPr>
          <w:t>，下载并</w:t>
        </w:r>
      </w:ins>
      <w:ins w:id="937" w:author="yangshangchuan" w:date="2013-01-07T22:49:00Z">
        <w:r w:rsidR="0080741A">
          <w:rPr>
            <w:rFonts w:hint="eastAsia"/>
          </w:rPr>
          <w:t>解压</w:t>
        </w:r>
        <w:r w:rsidR="0080741A">
          <w:rPr>
            <w:rFonts w:hint="eastAsia"/>
          </w:rPr>
          <w:t>hbase</w:t>
        </w:r>
      </w:ins>
    </w:p>
    <w:p w:rsidR="00585BC9" w:rsidRDefault="0080741A">
      <w:pPr>
        <w:pStyle w:val="a4"/>
        <w:rPr>
          <w:ins w:id="938" w:author="yangshangchuan" w:date="2013-01-18T20:26:00Z"/>
        </w:rPr>
      </w:pPr>
      <w:ins w:id="939" w:author="yangshangchuan" w:date="2013-01-07T22:48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940" w:author="yangshangchuan" w:date="2013-01-07T19:57:00Z">
        <w:r w:rsidR="00F62CA8">
          <w:rPr>
            <w:rFonts w:hint="eastAsia"/>
          </w:rPr>
          <w:t>ssh</w:t>
        </w:r>
        <w:proofErr w:type="gramEnd"/>
        <w:r w:rsidR="00F62CA8">
          <w:rPr>
            <w:rFonts w:hint="eastAsia"/>
          </w:rPr>
          <w:t xml:space="preserve"> devcluster01</w:t>
        </w:r>
      </w:ins>
    </w:p>
    <w:p w:rsidR="00C16E83" w:rsidRDefault="00C16E83">
      <w:pPr>
        <w:pStyle w:val="a4"/>
        <w:rPr>
          <w:ins w:id="941" w:author="yangshangchuan" w:date="2013-01-07T19:57:00Z"/>
        </w:rPr>
      </w:pPr>
      <w:ins w:id="942" w:author="yangshangchuan" w:date="2013-01-18T20:26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rPr>
            <w:rFonts w:hint="eastAsia"/>
          </w:rPr>
          <w:t>cd</w:t>
        </w:r>
        <w:proofErr w:type="gramEnd"/>
        <w:r>
          <w:rPr>
            <w:rFonts w:hint="eastAsia"/>
          </w:rPr>
          <w:t xml:space="preserve"> /home/ysc</w:t>
        </w:r>
      </w:ins>
    </w:p>
    <w:p w:rsidR="00F62CA8" w:rsidRDefault="00F62CA8">
      <w:pPr>
        <w:pStyle w:val="a4"/>
        <w:rPr>
          <w:ins w:id="943" w:author="yangshangchuan" w:date="2013-01-07T20:10:00Z"/>
        </w:rPr>
      </w:pPr>
      <w:ins w:id="944" w:author="yangshangchuan" w:date="2013-01-07T19:57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rPr>
            <w:rFonts w:hint="eastAsia"/>
          </w:rPr>
          <w:t>wget</w:t>
        </w:r>
        <w:proofErr w:type="gramEnd"/>
        <w:r>
          <w:rPr>
            <w:rFonts w:hint="eastAsia"/>
          </w:rPr>
          <w:t xml:space="preserve"> </w:t>
        </w:r>
      </w:ins>
      <w:ins w:id="945" w:author="yangshangchuan" w:date="2013-01-18T12:54:00Z">
        <w:r w:rsidR="000E72C7" w:rsidRPr="000E72C7">
          <w:t>http://apache.etoak.com/hbase/hbase-0.92.2/hbase-0.92.2.tar.gz</w:t>
        </w:r>
      </w:ins>
    </w:p>
    <w:p w:rsidR="00C77674" w:rsidRDefault="00C77674">
      <w:pPr>
        <w:pStyle w:val="a4"/>
        <w:rPr>
          <w:ins w:id="946" w:author="yangshangchuan" w:date="2013-01-07T22:49:00Z"/>
        </w:rPr>
      </w:pPr>
      <w:ins w:id="947" w:author="yangshangchuan" w:date="2013-01-07T20:10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C77674">
          <w:t>tar</w:t>
        </w:r>
        <w:proofErr w:type="gramEnd"/>
        <w:r w:rsidRPr="00C77674">
          <w:t xml:space="preserve"> -zxvf hbase-0.9</w:t>
        </w:r>
      </w:ins>
      <w:ins w:id="948" w:author="yangshangchuan" w:date="2013-01-18T12:54:00Z">
        <w:r w:rsidR="000E72C7">
          <w:rPr>
            <w:rFonts w:hint="eastAsia"/>
          </w:rPr>
          <w:t>2</w:t>
        </w:r>
      </w:ins>
      <w:ins w:id="949" w:author="yangshangchuan" w:date="2013-01-07T20:10:00Z">
        <w:r w:rsidRPr="00C77674">
          <w:t>.</w:t>
        </w:r>
      </w:ins>
      <w:ins w:id="950" w:author="yangshangchuan" w:date="2013-01-18T12:54:00Z">
        <w:r w:rsidR="000E72C7">
          <w:rPr>
            <w:rFonts w:hint="eastAsia"/>
          </w:rPr>
          <w:t>2</w:t>
        </w:r>
      </w:ins>
      <w:ins w:id="951" w:author="yangshangchuan" w:date="2013-01-07T20:10:00Z">
        <w:r w:rsidRPr="00C77674">
          <w:t>.tar.gz</w:t>
        </w:r>
      </w:ins>
    </w:p>
    <w:p w:rsidR="0080741A" w:rsidRDefault="0080741A">
      <w:pPr>
        <w:pStyle w:val="a4"/>
        <w:rPr>
          <w:ins w:id="952" w:author="yangshangchuan" w:date="2013-01-07T20:10:00Z"/>
        </w:rPr>
      </w:pPr>
      <w:ins w:id="953" w:author="yangshangchuan" w:date="2013-01-07T22:49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rPr>
            <w:rFonts w:hint="eastAsia"/>
          </w:rPr>
          <w:t>cd</w:t>
        </w:r>
        <w:proofErr w:type="gramEnd"/>
        <w:r>
          <w:rPr>
            <w:rFonts w:hint="eastAsia"/>
          </w:rPr>
          <w:t xml:space="preserve"> </w:t>
        </w:r>
        <w:r w:rsidRPr="00C77674">
          <w:t>hbase-0.9</w:t>
        </w:r>
      </w:ins>
      <w:ins w:id="954" w:author="yangshangchuan" w:date="2013-01-18T12:54:00Z">
        <w:r w:rsidR="000E72C7">
          <w:rPr>
            <w:rFonts w:hint="eastAsia"/>
          </w:rPr>
          <w:t>2</w:t>
        </w:r>
      </w:ins>
      <w:ins w:id="955" w:author="yangshangchuan" w:date="2013-01-07T22:49:00Z">
        <w:r w:rsidRPr="00C77674">
          <w:t>.</w:t>
        </w:r>
      </w:ins>
      <w:ins w:id="956" w:author="yangshangchuan" w:date="2013-01-18T12:54:00Z">
        <w:r w:rsidR="000E72C7">
          <w:rPr>
            <w:rFonts w:hint="eastAsia"/>
          </w:rPr>
          <w:t>2</w:t>
        </w:r>
      </w:ins>
    </w:p>
    <w:p w:rsidR="00C77674" w:rsidRDefault="00C77674">
      <w:pPr>
        <w:pStyle w:val="a4"/>
        <w:rPr>
          <w:ins w:id="957" w:author="yangshangchuan" w:date="2013-01-07T20:11:00Z"/>
        </w:rPr>
      </w:pPr>
      <w:ins w:id="958" w:author="yangshangchuan" w:date="2013-01-07T20:10:00Z">
        <w:r>
          <w:rPr>
            <w:rFonts w:hint="eastAsia"/>
          </w:rPr>
          <w:tab/>
        </w:r>
      </w:ins>
      <w:ins w:id="959" w:author="yangshangchuan" w:date="2013-01-19T14:33:00Z">
        <w:r w:rsidR="00247D42">
          <w:rPr>
            <w:rFonts w:hint="eastAsia"/>
          </w:rPr>
          <w:t>4</w:t>
        </w:r>
      </w:ins>
      <w:ins w:id="960" w:author="yangshangchuan" w:date="2013-01-07T20:14:00Z">
        <w:r>
          <w:rPr>
            <w:rFonts w:hint="eastAsia"/>
          </w:rPr>
          <w:t>、</w:t>
        </w:r>
      </w:ins>
      <w:ins w:id="961" w:author="yangshangchuan" w:date="2013-01-07T22:49:00Z">
        <w:r w:rsidR="0080741A">
          <w:rPr>
            <w:rFonts w:hint="eastAsia"/>
          </w:rPr>
          <w:t>修改配置文件</w:t>
        </w:r>
        <w:r w:rsidR="0080741A" w:rsidRPr="00C77674">
          <w:t>hbase-env.</w:t>
        </w:r>
        <w:proofErr w:type="gramStart"/>
        <w:r w:rsidR="0080741A" w:rsidRPr="00C77674">
          <w:t>sh</w:t>
        </w:r>
      </w:ins>
      <w:proofErr w:type="gramEnd"/>
    </w:p>
    <w:p w:rsidR="00C77674" w:rsidRDefault="00C77674">
      <w:pPr>
        <w:pStyle w:val="a4"/>
        <w:rPr>
          <w:ins w:id="962" w:author="yangshangchuan" w:date="2013-01-07T20:13:00Z"/>
        </w:rPr>
      </w:pPr>
      <w:ins w:id="963" w:author="yangshangchuan" w:date="2013-01-07T20:11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rPr>
            <w:rFonts w:hint="eastAsia"/>
          </w:rPr>
          <w:t>vi</w:t>
        </w:r>
        <w:proofErr w:type="gramEnd"/>
        <w:r>
          <w:rPr>
            <w:rFonts w:hint="eastAsia"/>
          </w:rPr>
          <w:t xml:space="preserve"> </w:t>
        </w:r>
        <w:r w:rsidRPr="00C77674">
          <w:t>conf/hbase-env.sh</w:t>
        </w:r>
      </w:ins>
    </w:p>
    <w:p w:rsidR="00C77674" w:rsidRDefault="00C77674" w:rsidP="00C77674">
      <w:pPr>
        <w:pStyle w:val="a4"/>
        <w:rPr>
          <w:ins w:id="964" w:author="yangshangchuan" w:date="2013-01-07T20:13:00Z"/>
        </w:rPr>
      </w:pPr>
      <w:ins w:id="965" w:author="yangshangchuan" w:date="2013-01-07T20:1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ascii="courier;monospace" w:hAnsi="courier;monospace"/>
            <w:color w:val="000000"/>
          </w:rPr>
          <w:t>追加：</w:t>
        </w:r>
      </w:ins>
    </w:p>
    <w:p w:rsidR="00C77674" w:rsidRDefault="00C77674" w:rsidP="00C77674">
      <w:pPr>
        <w:pStyle w:val="a4"/>
        <w:rPr>
          <w:ins w:id="966" w:author="yangshangchuan" w:date="2013-01-07T20:31:00Z"/>
        </w:rPr>
      </w:pPr>
      <w:ins w:id="967" w:author="yangshangchuan" w:date="2013-01-07T20:13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t>export</w:t>
        </w:r>
        <w:proofErr w:type="gramEnd"/>
        <w:r>
          <w:t xml:space="preserve"> JAVA_HOME=/home/ysc/jdk1.7.0_05</w:t>
        </w:r>
      </w:ins>
    </w:p>
    <w:p w:rsidR="00553E45" w:rsidRDefault="00553E45" w:rsidP="00C77674">
      <w:pPr>
        <w:pStyle w:val="a4"/>
        <w:rPr>
          <w:ins w:id="968" w:author="yangshangchuan" w:date="2013-01-19T22:10:00Z"/>
        </w:rPr>
      </w:pPr>
      <w:ins w:id="969" w:author="yangshangchuan" w:date="2013-01-07T20:31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553E45">
          <w:t>export</w:t>
        </w:r>
        <w:proofErr w:type="gramEnd"/>
        <w:r w:rsidRPr="00553E45">
          <w:t xml:space="preserve"> HBASE_MANAGES_ZK=</w:t>
        </w:r>
      </w:ins>
      <w:ins w:id="970" w:author="yangshangchuan" w:date="2013-01-19T00:25:00Z">
        <w:r w:rsidR="00EA0B86">
          <w:rPr>
            <w:rFonts w:hint="eastAsia"/>
          </w:rPr>
          <w:t>false</w:t>
        </w:r>
      </w:ins>
    </w:p>
    <w:p w:rsidR="00670AC6" w:rsidRDefault="00670AC6" w:rsidP="00C77674">
      <w:pPr>
        <w:pStyle w:val="a4"/>
        <w:rPr>
          <w:ins w:id="971" w:author="yangshangchuan" w:date="2013-01-19T22:09:00Z"/>
        </w:rPr>
      </w:pPr>
      <w:ins w:id="972" w:author="yangshangchuan" w:date="2013-01-19T22:10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670AC6">
          <w:t>export</w:t>
        </w:r>
        <w:proofErr w:type="gramEnd"/>
        <w:r w:rsidRPr="00670AC6">
          <w:t xml:space="preserve"> HBASE_HEAPSIZE=</w:t>
        </w:r>
      </w:ins>
      <w:ins w:id="973" w:author="yangshangchuan" w:date="2013-01-22T18:32:00Z">
        <w:r w:rsidR="0012394E">
          <w:rPr>
            <w:rFonts w:hint="eastAsia"/>
          </w:rPr>
          <w:t>10</w:t>
        </w:r>
      </w:ins>
      <w:ins w:id="974" w:author="yangshangchuan" w:date="2013-01-19T22:10:00Z">
        <w:r w:rsidRPr="00670AC6">
          <w:t>000</w:t>
        </w:r>
      </w:ins>
    </w:p>
    <w:p w:rsidR="00670AC6" w:rsidRDefault="00670AC6" w:rsidP="00C77674">
      <w:pPr>
        <w:pStyle w:val="a4"/>
        <w:rPr>
          <w:ins w:id="975" w:author="yangshangchuan" w:date="2013-01-19T22:09:00Z"/>
        </w:rPr>
      </w:pPr>
      <w:ins w:id="976" w:author="yangshangchuan" w:date="2013-01-19T22:09:00Z">
        <w:r>
          <w:rPr>
            <w:rFonts w:hint="eastAsia"/>
          </w:rPr>
          <w:tab/>
        </w:r>
        <w:r>
          <w:rPr>
            <w:rFonts w:hint="eastAsia"/>
          </w:rPr>
          <w:tab/>
          <w:t>#</w:t>
        </w:r>
        <w:r>
          <w:rPr>
            <w:rFonts w:hint="eastAsia"/>
          </w:rPr>
          <w:t>替换掉默认的垃圾回收器，因为默认的垃圾</w:t>
        </w:r>
        <w:proofErr w:type="gramStart"/>
        <w:r>
          <w:rPr>
            <w:rFonts w:hint="eastAsia"/>
          </w:rPr>
          <w:t>回收器</w:t>
        </w:r>
        <w:proofErr w:type="gramEnd"/>
        <w:r>
          <w:rPr>
            <w:rFonts w:hint="eastAsia"/>
          </w:rPr>
          <w:t>在多线程环境下会有更多的</w:t>
        </w:r>
        <w:r>
          <w:rPr>
            <w:rFonts w:hint="eastAsia"/>
          </w:rPr>
          <w:t>wait</w:t>
        </w:r>
        <w:r>
          <w:rPr>
            <w:rFonts w:hint="eastAsia"/>
          </w:rPr>
          <w:t>等待</w:t>
        </w:r>
      </w:ins>
    </w:p>
    <w:p w:rsidR="00670AC6" w:rsidRDefault="00670AC6" w:rsidP="00C77674">
      <w:pPr>
        <w:pStyle w:val="a4"/>
        <w:rPr>
          <w:ins w:id="977" w:author="yangshangchuan" w:date="2013-01-07T20:15:00Z"/>
        </w:rPr>
      </w:pPr>
      <w:ins w:id="978" w:author="yangshangchuan" w:date="2013-01-19T22:09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670AC6">
          <w:t>export</w:t>
        </w:r>
        <w:proofErr w:type="gramEnd"/>
        <w:r w:rsidRPr="00670AC6">
          <w:t xml:space="preserve"> HBASE_OPTS="-server -X</w:t>
        </w:r>
      </w:ins>
      <w:ins w:id="979" w:author="yangshangchuan" w:date="2013-02-18T13:39:00Z">
        <w:r w:rsidR="00C52FA6">
          <w:rPr>
            <w:rFonts w:hint="eastAsia"/>
          </w:rPr>
          <w:t>m</w:t>
        </w:r>
      </w:ins>
      <w:ins w:id="980" w:author="yangshangchuan" w:date="2013-02-18T13:40:00Z">
        <w:r w:rsidR="00C52FA6">
          <w:rPr>
            <w:rFonts w:hint="eastAsia"/>
          </w:rPr>
          <w:t>n</w:t>
        </w:r>
      </w:ins>
      <w:ins w:id="981" w:author="yangshangchuan" w:date="2013-02-18T13:39:00Z">
        <w:r w:rsidR="00C52FA6">
          <w:rPr>
            <w:rFonts w:hint="eastAsia"/>
          </w:rPr>
          <w:t>25</w:t>
        </w:r>
      </w:ins>
      <w:ins w:id="982" w:author="yangshangchuan" w:date="2013-01-19T22:09:00Z">
        <w:r w:rsidRPr="00670AC6">
          <w:t>6m</w:t>
        </w:r>
      </w:ins>
      <w:ins w:id="983" w:author="yangshangchuan" w:date="2013-02-18T13:40:00Z">
        <w:r w:rsidR="00C52FA6">
          <w:rPr>
            <w:rFonts w:hint="eastAsia"/>
          </w:rPr>
          <w:t xml:space="preserve"> </w:t>
        </w:r>
        <w:r w:rsidR="00C52FA6" w:rsidRPr="00C52FA6">
          <w:t>-XX:+UseParNewGC</w:t>
        </w:r>
      </w:ins>
      <w:ins w:id="984" w:author="yangshangchuan" w:date="2013-01-19T22:09:00Z">
        <w:r w:rsidRPr="00670AC6">
          <w:t xml:space="preserve"> -XX:+UseConcMarkSweepGC </w:t>
        </w:r>
      </w:ins>
      <w:ins w:id="985" w:author="yangshangchuan" w:date="2013-02-18T13:41:00Z">
        <w:r w:rsidR="00C52FA6" w:rsidRPr="00C52FA6">
          <w:t>-XX:CMSInitiatingOccupancyFraction=70</w:t>
        </w:r>
      </w:ins>
      <w:ins w:id="986" w:author="yangshangchuan" w:date="2013-01-19T22:09:00Z">
        <w:r w:rsidRPr="00670AC6">
          <w:t>"</w:t>
        </w:r>
      </w:ins>
    </w:p>
    <w:p w:rsidR="0080741A" w:rsidRDefault="00C77674" w:rsidP="00C77674">
      <w:pPr>
        <w:pStyle w:val="a4"/>
        <w:rPr>
          <w:ins w:id="987" w:author="yangshangchuan" w:date="2013-01-07T22:49:00Z"/>
        </w:rPr>
      </w:pPr>
      <w:ins w:id="988" w:author="yangshangchuan" w:date="2013-01-07T20:15:00Z">
        <w:r>
          <w:rPr>
            <w:rFonts w:hint="eastAsia"/>
          </w:rPr>
          <w:tab/>
        </w:r>
      </w:ins>
      <w:ins w:id="989" w:author="yangshangchuan" w:date="2013-01-19T14:33:00Z">
        <w:r w:rsidR="00247D42">
          <w:rPr>
            <w:rFonts w:hint="eastAsia"/>
          </w:rPr>
          <w:t>5</w:t>
        </w:r>
      </w:ins>
      <w:ins w:id="990" w:author="yangshangchuan" w:date="2013-01-07T20:15:00Z">
        <w:r>
          <w:rPr>
            <w:rFonts w:hint="eastAsia"/>
          </w:rPr>
          <w:t>、</w:t>
        </w:r>
      </w:ins>
      <w:ins w:id="991" w:author="yangshangchuan" w:date="2013-01-07T22:49:00Z">
        <w:r w:rsidR="0080741A">
          <w:rPr>
            <w:rFonts w:hint="eastAsia"/>
          </w:rPr>
          <w:t>修改配置文件</w:t>
        </w:r>
        <w:r w:rsidR="0080741A" w:rsidRPr="00010922">
          <w:t>hbase-site.</w:t>
        </w:r>
        <w:proofErr w:type="gramStart"/>
        <w:r w:rsidR="0080741A" w:rsidRPr="00010922">
          <w:t>xml</w:t>
        </w:r>
        <w:proofErr w:type="gramEnd"/>
      </w:ins>
    </w:p>
    <w:p w:rsidR="00C77674" w:rsidRDefault="0080741A" w:rsidP="00C77674">
      <w:pPr>
        <w:pStyle w:val="a4"/>
        <w:rPr>
          <w:ins w:id="992" w:author="yangshangchuan" w:date="2013-01-07T20:23:00Z"/>
        </w:rPr>
      </w:pPr>
      <w:ins w:id="993" w:author="yangshangchuan" w:date="2013-01-07T22:49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994" w:author="yangshangchuan" w:date="2013-01-07T20:23:00Z">
        <w:r w:rsidR="00010922" w:rsidRPr="00010922">
          <w:t>vi</w:t>
        </w:r>
        <w:proofErr w:type="gramEnd"/>
        <w:r w:rsidR="00010922" w:rsidRPr="00010922">
          <w:t xml:space="preserve"> conf/hbase-site.xml</w:t>
        </w:r>
      </w:ins>
    </w:p>
    <w:p w:rsidR="00010922" w:rsidRDefault="00010922" w:rsidP="00010922">
      <w:pPr>
        <w:pStyle w:val="a4"/>
        <w:rPr>
          <w:ins w:id="995" w:author="yangshangchuan" w:date="2013-01-07T20:24:00Z"/>
        </w:rPr>
      </w:pPr>
      <w:ins w:id="996" w:author="yangshangchuan" w:date="2013-01-07T20:24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 </w:t>
        </w:r>
      </w:ins>
    </w:p>
    <w:p w:rsidR="00010922" w:rsidRDefault="00010922" w:rsidP="00010922">
      <w:pPr>
        <w:pStyle w:val="a4"/>
        <w:rPr>
          <w:ins w:id="997" w:author="yangshangchuan" w:date="2013-01-07T20:24:00Z"/>
        </w:rPr>
      </w:pPr>
      <w:ins w:id="998" w:author="yangshangchuan" w:date="2013-01-07T20:24:00Z">
        <w:r>
          <w:tab/>
        </w:r>
        <w:r>
          <w:tab/>
        </w:r>
        <w:r>
          <w:tab/>
          <w:t>&lt;</w:t>
        </w:r>
        <w:proofErr w:type="gramStart"/>
        <w:r>
          <w:t>name&gt;</w:t>
        </w:r>
        <w:proofErr w:type="gramEnd"/>
        <w:r>
          <w:t xml:space="preserve">hbase.rootdir&lt;/name&gt;  </w:t>
        </w:r>
      </w:ins>
    </w:p>
    <w:p w:rsidR="00010922" w:rsidRDefault="00010922" w:rsidP="00010922">
      <w:pPr>
        <w:pStyle w:val="a4"/>
        <w:rPr>
          <w:ins w:id="999" w:author="yangshangchuan" w:date="2013-01-07T20:24:00Z"/>
        </w:rPr>
      </w:pPr>
      <w:ins w:id="1000" w:author="yangshangchuan" w:date="2013-01-07T20:24:00Z">
        <w:r>
          <w:tab/>
        </w:r>
        <w:r>
          <w:tab/>
        </w:r>
        <w:r>
          <w:tab/>
          <w:t>&lt;</w:t>
        </w:r>
        <w:proofErr w:type="gramStart"/>
        <w:r>
          <w:t>value&gt;</w:t>
        </w:r>
        <w:proofErr w:type="gramEnd"/>
        <w:r>
          <w:t>hdfs://</w:t>
        </w:r>
      </w:ins>
      <w:ins w:id="1001" w:author="yangshangchuan" w:date="2013-01-07T22:41:00Z">
        <w:r w:rsidR="007A74A7">
          <w:rPr>
            <w:rFonts w:hint="eastAsia"/>
          </w:rPr>
          <w:t>devcluster01</w:t>
        </w:r>
      </w:ins>
      <w:ins w:id="1002" w:author="yangshangchuan" w:date="2013-01-07T20:24:00Z">
        <w:r>
          <w:t xml:space="preserve">:9000/hbase&lt;/value&gt;     </w:t>
        </w:r>
      </w:ins>
    </w:p>
    <w:p w:rsidR="00010922" w:rsidRDefault="00010922" w:rsidP="001A2C9B">
      <w:pPr>
        <w:pStyle w:val="a4"/>
        <w:rPr>
          <w:ins w:id="1003" w:author="yangshangchuan" w:date="2013-01-07T20:24:00Z"/>
        </w:rPr>
      </w:pPr>
      <w:ins w:id="1004" w:author="yangshangchuan" w:date="2013-01-07T20:24:00Z">
        <w:r>
          <w:tab/>
        </w:r>
        <w:r>
          <w:tab/>
          <w:t xml:space="preserve">&lt;/property&gt; </w:t>
        </w:r>
      </w:ins>
    </w:p>
    <w:p w:rsidR="00010922" w:rsidRDefault="00010922" w:rsidP="00010922">
      <w:pPr>
        <w:pStyle w:val="a4"/>
        <w:rPr>
          <w:ins w:id="1005" w:author="yangshangchuan" w:date="2013-01-07T20:24:00Z"/>
        </w:rPr>
      </w:pPr>
      <w:ins w:id="1006" w:author="yangshangchuan" w:date="2013-01-07T20:24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 </w:t>
        </w:r>
      </w:ins>
    </w:p>
    <w:p w:rsidR="00010922" w:rsidRDefault="00010922" w:rsidP="00010922">
      <w:pPr>
        <w:pStyle w:val="a4"/>
        <w:rPr>
          <w:ins w:id="1007" w:author="yangshangchuan" w:date="2013-01-07T20:24:00Z"/>
        </w:rPr>
      </w:pPr>
      <w:ins w:id="1008" w:author="yangshangchuan" w:date="2013-01-07T20:24:00Z">
        <w:r>
          <w:tab/>
        </w:r>
        <w:r>
          <w:tab/>
        </w:r>
        <w:r>
          <w:tab/>
          <w:t xml:space="preserve">&lt;name&gt;hbase.cluster.distributed&lt;/name&gt;  </w:t>
        </w:r>
      </w:ins>
    </w:p>
    <w:p w:rsidR="00010922" w:rsidRDefault="00010922" w:rsidP="00010922">
      <w:pPr>
        <w:pStyle w:val="a4"/>
        <w:rPr>
          <w:ins w:id="1009" w:author="yangshangchuan" w:date="2013-01-07T20:24:00Z"/>
        </w:rPr>
      </w:pPr>
      <w:ins w:id="1010" w:author="yangshangchuan" w:date="2013-01-07T20:24:00Z">
        <w:r>
          <w:tab/>
        </w:r>
        <w:r>
          <w:tab/>
        </w:r>
        <w:r>
          <w:tab/>
          <w:t>&lt;</w:t>
        </w:r>
        <w:proofErr w:type="gramStart"/>
        <w:r>
          <w:t>value&gt;</w:t>
        </w:r>
        <w:proofErr w:type="gramEnd"/>
        <w:r>
          <w:t xml:space="preserve">true&lt;/value&gt;  </w:t>
        </w:r>
      </w:ins>
    </w:p>
    <w:p w:rsidR="007A74A7" w:rsidRDefault="00010922" w:rsidP="007E70E5">
      <w:pPr>
        <w:pStyle w:val="a4"/>
        <w:rPr>
          <w:ins w:id="1011" w:author="yangshangchuan" w:date="2013-01-07T22:41:00Z"/>
        </w:rPr>
      </w:pPr>
      <w:ins w:id="1012" w:author="yangshangchuan" w:date="2013-01-07T20:24:00Z">
        <w:r>
          <w:tab/>
        </w:r>
        <w:r>
          <w:tab/>
          <w:t>&lt;/property&gt;</w:t>
        </w:r>
      </w:ins>
      <w:ins w:id="1013" w:author="yangshangchuan" w:date="2013-01-07T22:41:00Z">
        <w:r w:rsidR="007A74A7">
          <w:t xml:space="preserve">  </w:t>
        </w:r>
      </w:ins>
    </w:p>
    <w:p w:rsidR="007A74A7" w:rsidRDefault="007A74A7" w:rsidP="007A74A7">
      <w:pPr>
        <w:pStyle w:val="a4"/>
        <w:rPr>
          <w:ins w:id="1014" w:author="yangshangchuan" w:date="2013-01-07T22:41:00Z"/>
        </w:rPr>
      </w:pPr>
      <w:ins w:id="1015" w:author="yangshangchuan" w:date="2013-01-07T22:41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  </w:t>
        </w:r>
      </w:ins>
    </w:p>
    <w:p w:rsidR="007A74A7" w:rsidRDefault="007A74A7" w:rsidP="007A74A7">
      <w:pPr>
        <w:pStyle w:val="a4"/>
        <w:rPr>
          <w:ins w:id="1016" w:author="yangshangchuan" w:date="2013-01-07T22:41:00Z"/>
        </w:rPr>
      </w:pPr>
      <w:ins w:id="1017" w:author="yangshangchuan" w:date="2013-01-07T22:41:00Z">
        <w:r>
          <w:tab/>
        </w:r>
        <w:r>
          <w:tab/>
        </w:r>
        <w:r>
          <w:tab/>
          <w:t xml:space="preserve">&lt;name&gt;hbase.zookeeper.quorum&lt;/name&gt;        </w:t>
        </w:r>
      </w:ins>
    </w:p>
    <w:p w:rsidR="007A74A7" w:rsidRDefault="007A74A7" w:rsidP="007A74A7">
      <w:pPr>
        <w:pStyle w:val="a4"/>
        <w:rPr>
          <w:ins w:id="1018" w:author="yangshangchuan" w:date="2013-01-07T22:41:00Z"/>
        </w:rPr>
      </w:pPr>
      <w:ins w:id="1019" w:author="yangshangchuan" w:date="2013-01-07T22:41:00Z">
        <w:r>
          <w:lastRenderedPageBreak/>
          <w:tab/>
        </w:r>
        <w:r>
          <w:tab/>
        </w:r>
        <w:r>
          <w:tab/>
          <w:t>&lt;</w:t>
        </w:r>
        <w:proofErr w:type="gramStart"/>
        <w:r>
          <w:t>value&gt;</w:t>
        </w:r>
        <w:proofErr w:type="gramEnd"/>
        <w:r>
          <w:rPr>
            <w:rFonts w:hint="eastAsia"/>
          </w:rPr>
          <w:t>devcluster01</w:t>
        </w:r>
      </w:ins>
      <w:ins w:id="1020" w:author="yangshangchuan" w:date="2013-01-19T00:15:00Z">
        <w:r w:rsidR="007E70E5">
          <w:rPr>
            <w:rFonts w:hint="eastAsia"/>
          </w:rPr>
          <w:t>,devcluster0</w:t>
        </w:r>
      </w:ins>
      <w:ins w:id="1021" w:author="yangshangchuan" w:date="2013-01-22T18:31:00Z">
        <w:r w:rsidR="00AB7BF9">
          <w:rPr>
            <w:rFonts w:hint="eastAsia"/>
          </w:rPr>
          <w:t>2</w:t>
        </w:r>
      </w:ins>
      <w:ins w:id="1022" w:author="yangshangchuan" w:date="2013-01-19T00:15:00Z">
        <w:r w:rsidR="007E70E5">
          <w:rPr>
            <w:rFonts w:hint="eastAsia"/>
          </w:rPr>
          <w:t>,devcluster0</w:t>
        </w:r>
      </w:ins>
      <w:ins w:id="1023" w:author="yangshangchuan" w:date="2013-01-22T18:31:00Z">
        <w:r w:rsidR="00AB7BF9">
          <w:rPr>
            <w:rFonts w:hint="eastAsia"/>
          </w:rPr>
          <w:t>3</w:t>
        </w:r>
      </w:ins>
      <w:ins w:id="1024" w:author="yangshangchuan" w:date="2013-01-07T22:41:00Z">
        <w:r>
          <w:t xml:space="preserve">&lt;/value&gt;   </w:t>
        </w:r>
      </w:ins>
    </w:p>
    <w:p w:rsidR="00045C30" w:rsidRDefault="007A74A7" w:rsidP="00FA4450">
      <w:pPr>
        <w:pStyle w:val="a4"/>
        <w:rPr>
          <w:ins w:id="1025" w:author="yangshangchuan" w:date="2013-01-20T18:30:00Z"/>
        </w:rPr>
      </w:pPr>
      <w:ins w:id="1026" w:author="yangshangchuan" w:date="2013-01-07T22:41:00Z">
        <w:r>
          <w:tab/>
        </w:r>
        <w:r>
          <w:tab/>
          <w:t>&lt;/property&gt;</w:t>
        </w:r>
      </w:ins>
      <w:bookmarkStart w:id="1027" w:name="_GoBack"/>
      <w:bookmarkEnd w:id="1027"/>
    </w:p>
    <w:p w:rsidR="00F650D1" w:rsidRDefault="00F650D1" w:rsidP="00F650D1">
      <w:pPr>
        <w:pStyle w:val="a4"/>
        <w:rPr>
          <w:ins w:id="1028" w:author="yangshangchuan" w:date="2013-01-20T18:30:00Z"/>
        </w:rPr>
      </w:pPr>
      <w:ins w:id="1029" w:author="yangshangchuan" w:date="2013-01-20T18:30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F650D1" w:rsidRDefault="00F650D1" w:rsidP="00F650D1">
      <w:pPr>
        <w:pStyle w:val="a4"/>
        <w:rPr>
          <w:ins w:id="1030" w:author="yangshangchuan" w:date="2013-01-20T18:30:00Z"/>
        </w:rPr>
      </w:pPr>
      <w:ins w:id="1031" w:author="yangshangchuan" w:date="2013-01-20T18:30:00Z">
        <w:r>
          <w:tab/>
        </w:r>
        <w:r>
          <w:tab/>
        </w:r>
        <w:r>
          <w:tab/>
          <w:t>&lt;name&gt;hfile.block.cache.size&lt;/name&gt;</w:t>
        </w:r>
      </w:ins>
    </w:p>
    <w:p w:rsidR="00F650D1" w:rsidRDefault="00F650D1" w:rsidP="00F650D1">
      <w:pPr>
        <w:pStyle w:val="a4"/>
        <w:rPr>
          <w:ins w:id="1032" w:author="yangshangchuan" w:date="2013-01-20T18:30:00Z"/>
        </w:rPr>
      </w:pPr>
      <w:ins w:id="1033" w:author="yangshangchuan" w:date="2013-01-20T18:30:00Z">
        <w:r>
          <w:tab/>
        </w:r>
        <w:r>
          <w:tab/>
        </w:r>
        <w:r>
          <w:tab/>
          <w:t>&lt;</w:t>
        </w:r>
        <w:proofErr w:type="gramStart"/>
        <w:r>
          <w:t>value&gt;</w:t>
        </w:r>
      </w:ins>
      <w:proofErr w:type="gramEnd"/>
      <w:ins w:id="1034" w:author="yangshangchuan" w:date="2013-01-22T18:32:00Z">
        <w:r w:rsidR="002F5BB4">
          <w:t>0.25</w:t>
        </w:r>
      </w:ins>
      <w:ins w:id="1035" w:author="yangshangchuan" w:date="2013-01-20T18:30:00Z">
        <w:r>
          <w:t>&lt;/value&gt;</w:t>
        </w:r>
      </w:ins>
    </w:p>
    <w:p w:rsidR="00F650D1" w:rsidRDefault="00F650D1" w:rsidP="00F650D1">
      <w:pPr>
        <w:pStyle w:val="a4"/>
        <w:rPr>
          <w:ins w:id="1036" w:author="yangshangchuan" w:date="2013-01-20T18:30:00Z"/>
        </w:rPr>
      </w:pPr>
      <w:ins w:id="1037" w:author="yangshangchuan" w:date="2013-01-20T18:30:00Z">
        <w:r>
          <w:tab/>
        </w:r>
        <w:r>
          <w:tab/>
        </w:r>
        <w:r>
          <w:tab/>
          <w:t>&lt;</w:t>
        </w:r>
        <w:proofErr w:type="gramStart"/>
        <w:r>
          <w:t>description</w:t>
        </w:r>
        <w:proofErr w:type="gramEnd"/>
        <w:r>
          <w:t>&gt;</w:t>
        </w:r>
      </w:ins>
    </w:p>
    <w:p w:rsidR="00F650D1" w:rsidRDefault="00F650D1" w:rsidP="00F650D1">
      <w:pPr>
        <w:pStyle w:val="a4"/>
        <w:rPr>
          <w:ins w:id="1038" w:author="yangshangchuan" w:date="2013-01-20T18:30:00Z"/>
        </w:rPr>
      </w:pPr>
      <w:ins w:id="1039" w:author="yangshangchuan" w:date="2013-01-20T18:30:00Z">
        <w:r>
          <w:tab/>
        </w:r>
        <w:r>
          <w:tab/>
        </w:r>
        <w:r>
          <w:tab/>
        </w:r>
        <w:r>
          <w:tab/>
          <w:t>Percentage of maximum heap (-Xmx setting) to allocate to block cache</w:t>
        </w:r>
      </w:ins>
    </w:p>
    <w:p w:rsidR="00F650D1" w:rsidRDefault="00F650D1" w:rsidP="00F650D1">
      <w:pPr>
        <w:pStyle w:val="a4"/>
        <w:rPr>
          <w:ins w:id="1040" w:author="yangshangchuan" w:date="2013-01-20T18:30:00Z"/>
        </w:rPr>
      </w:pPr>
      <w:ins w:id="1041" w:author="yangshangchuan" w:date="2013-01-20T18:30:00Z">
        <w:r>
          <w:tab/>
        </w:r>
        <w:r>
          <w:tab/>
        </w:r>
        <w:r>
          <w:tab/>
        </w:r>
        <w:r>
          <w:tab/>
        </w:r>
        <w:proofErr w:type="gramStart"/>
        <w:r>
          <w:t>used</w:t>
        </w:r>
        <w:proofErr w:type="gramEnd"/>
        <w:r>
          <w:t xml:space="preserve"> by HFile/StoreFile. Default of 0.25 means allocate 25%.</w:t>
        </w:r>
      </w:ins>
    </w:p>
    <w:p w:rsidR="00F650D1" w:rsidRDefault="00F650D1" w:rsidP="00F650D1">
      <w:pPr>
        <w:pStyle w:val="a4"/>
        <w:rPr>
          <w:ins w:id="1042" w:author="yangshangchuan" w:date="2013-01-20T18:30:00Z"/>
        </w:rPr>
      </w:pPr>
      <w:ins w:id="1043" w:author="yangshangchuan" w:date="2013-01-20T18:30:00Z">
        <w:r>
          <w:tab/>
        </w:r>
        <w:r>
          <w:tab/>
        </w:r>
        <w:r>
          <w:tab/>
        </w:r>
        <w:r>
          <w:tab/>
          <w:t>Set to 0 to disable but it's not recommended.</w:t>
        </w:r>
      </w:ins>
    </w:p>
    <w:p w:rsidR="00F650D1" w:rsidRDefault="00F650D1" w:rsidP="00F650D1">
      <w:pPr>
        <w:pStyle w:val="a4"/>
        <w:rPr>
          <w:ins w:id="1044" w:author="yangshangchuan" w:date="2013-01-20T18:30:00Z"/>
        </w:rPr>
      </w:pPr>
      <w:ins w:id="1045" w:author="yangshangchuan" w:date="2013-01-20T18:30:00Z">
        <w:r>
          <w:tab/>
        </w:r>
        <w:r>
          <w:tab/>
        </w:r>
        <w:r>
          <w:tab/>
          <w:t>&lt;/description&gt;</w:t>
        </w:r>
      </w:ins>
    </w:p>
    <w:p w:rsidR="00F650D1" w:rsidRDefault="00F650D1" w:rsidP="00F650D1">
      <w:pPr>
        <w:pStyle w:val="a4"/>
        <w:rPr>
          <w:ins w:id="1046" w:author="yangshangchuan" w:date="2013-01-20T18:30:00Z"/>
        </w:rPr>
      </w:pPr>
      <w:ins w:id="1047" w:author="yangshangchuan" w:date="2013-01-20T18:30:00Z">
        <w:r>
          <w:tab/>
        </w:r>
        <w:r>
          <w:tab/>
          <w:t>&lt;/property&gt;</w:t>
        </w:r>
      </w:ins>
    </w:p>
    <w:p w:rsidR="00F650D1" w:rsidRDefault="00F650D1" w:rsidP="00F650D1">
      <w:pPr>
        <w:pStyle w:val="a4"/>
        <w:rPr>
          <w:ins w:id="1048" w:author="yangshangchuan" w:date="2013-01-20T18:30:00Z"/>
        </w:rPr>
      </w:pPr>
      <w:ins w:id="1049" w:author="yangshangchuan" w:date="2013-01-20T18:30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F650D1" w:rsidRDefault="00F650D1" w:rsidP="00F650D1">
      <w:pPr>
        <w:pStyle w:val="a4"/>
        <w:rPr>
          <w:ins w:id="1050" w:author="yangshangchuan" w:date="2013-01-20T18:30:00Z"/>
        </w:rPr>
      </w:pPr>
      <w:ins w:id="1051" w:author="yangshangchuan" w:date="2013-01-20T18:30:00Z">
        <w:r>
          <w:tab/>
        </w:r>
        <w:r>
          <w:tab/>
        </w:r>
        <w:r>
          <w:tab/>
          <w:t>&lt;name&gt;hbase.regionserver.global.memstore.upperLimit&lt;/name&gt;</w:t>
        </w:r>
      </w:ins>
    </w:p>
    <w:p w:rsidR="00F650D1" w:rsidRDefault="00F650D1" w:rsidP="00F650D1">
      <w:pPr>
        <w:pStyle w:val="a4"/>
        <w:rPr>
          <w:ins w:id="1052" w:author="yangshangchuan" w:date="2013-01-20T18:30:00Z"/>
        </w:rPr>
      </w:pPr>
      <w:ins w:id="1053" w:author="yangshangchuan" w:date="2013-01-20T18:30:00Z">
        <w:r>
          <w:tab/>
        </w:r>
        <w:r>
          <w:tab/>
        </w:r>
        <w:r>
          <w:tab/>
          <w:t>&lt;</w:t>
        </w:r>
        <w:proofErr w:type="gramStart"/>
        <w:r>
          <w:t>value&gt;</w:t>
        </w:r>
        <w:proofErr w:type="gramEnd"/>
        <w:r>
          <w:t>0.</w:t>
        </w:r>
      </w:ins>
      <w:ins w:id="1054" w:author="yangshangchuan" w:date="2013-01-22T18:32:00Z">
        <w:r w:rsidR="002F5BB4">
          <w:rPr>
            <w:rFonts w:hint="eastAsia"/>
          </w:rPr>
          <w:t>4</w:t>
        </w:r>
      </w:ins>
      <w:ins w:id="1055" w:author="yangshangchuan" w:date="2013-01-20T18:30:00Z">
        <w:r>
          <w:t>&lt;/value&gt;</w:t>
        </w:r>
      </w:ins>
    </w:p>
    <w:p w:rsidR="00F650D1" w:rsidRDefault="00F650D1" w:rsidP="00F650D1">
      <w:pPr>
        <w:pStyle w:val="a4"/>
        <w:rPr>
          <w:ins w:id="1056" w:author="yangshangchuan" w:date="2013-01-20T18:30:00Z"/>
        </w:rPr>
      </w:pPr>
      <w:ins w:id="1057" w:author="yangshangchuan" w:date="2013-01-20T18:30:00Z">
        <w:r>
          <w:tab/>
        </w:r>
        <w:r>
          <w:tab/>
        </w:r>
        <w:r>
          <w:tab/>
          <w:t>&lt;</w:t>
        </w:r>
        <w:proofErr w:type="gramStart"/>
        <w:r>
          <w:t>description&gt;</w:t>
        </w:r>
        <w:proofErr w:type="gramEnd"/>
        <w:r>
          <w:t>Maximum size of all memstores in a region server before new</w:t>
        </w:r>
      </w:ins>
    </w:p>
    <w:p w:rsidR="00F650D1" w:rsidRDefault="00F650D1" w:rsidP="00F650D1">
      <w:pPr>
        <w:pStyle w:val="a4"/>
        <w:rPr>
          <w:ins w:id="1058" w:author="yangshangchuan" w:date="2013-01-20T18:30:00Z"/>
        </w:rPr>
      </w:pPr>
      <w:ins w:id="1059" w:author="yangshangchuan" w:date="2013-01-20T18:30:00Z">
        <w:r>
          <w:tab/>
        </w:r>
        <w:r>
          <w:tab/>
        </w:r>
        <w:r>
          <w:tab/>
          <w:t xml:space="preserve">  </w:t>
        </w:r>
        <w:proofErr w:type="gramStart"/>
        <w:r>
          <w:t>updates</w:t>
        </w:r>
        <w:proofErr w:type="gramEnd"/>
        <w:r>
          <w:t xml:space="preserve"> are blocked and flushes are forced. Defaults to 40% of heap</w:t>
        </w:r>
      </w:ins>
    </w:p>
    <w:p w:rsidR="00F650D1" w:rsidRDefault="00F650D1" w:rsidP="00F650D1">
      <w:pPr>
        <w:pStyle w:val="a4"/>
        <w:rPr>
          <w:ins w:id="1060" w:author="yangshangchuan" w:date="2013-01-20T18:30:00Z"/>
        </w:rPr>
      </w:pPr>
      <w:ins w:id="1061" w:author="yangshangchuan" w:date="2013-01-20T18:30:00Z">
        <w:r>
          <w:tab/>
        </w:r>
        <w:r>
          <w:tab/>
        </w:r>
        <w:r>
          <w:tab/>
          <w:t>&lt;/description&gt;</w:t>
        </w:r>
      </w:ins>
    </w:p>
    <w:p w:rsidR="00F650D1" w:rsidRDefault="00F650D1" w:rsidP="00F650D1">
      <w:pPr>
        <w:pStyle w:val="a4"/>
        <w:rPr>
          <w:ins w:id="1062" w:author="yangshangchuan" w:date="2013-03-03T12:30:00Z"/>
        </w:rPr>
      </w:pPr>
      <w:ins w:id="1063" w:author="yangshangchuan" w:date="2013-01-20T18:30:00Z">
        <w:r>
          <w:tab/>
        </w:r>
        <w:r>
          <w:tab/>
          <w:t>&lt;/property&gt;</w:t>
        </w:r>
      </w:ins>
    </w:p>
    <w:p w:rsidR="003626EB" w:rsidRDefault="003626EB" w:rsidP="003626EB">
      <w:pPr>
        <w:pStyle w:val="a4"/>
        <w:rPr>
          <w:ins w:id="1064" w:author="yangshangchuan" w:date="2013-03-03T12:30:00Z"/>
        </w:rPr>
      </w:pPr>
      <w:ins w:id="1065" w:author="yangshangchuan" w:date="2013-03-03T12:30:00Z">
        <w:r>
          <w:tab/>
          <w:t xml:space="preserve">  </w:t>
        </w:r>
        <w:r>
          <w:rPr>
            <w:rFonts w:hint="eastAsia"/>
          </w:rPr>
          <w:t xml:space="preserve"> </w:t>
        </w:r>
        <w:r>
          <w:t>&lt;property&gt;</w:t>
        </w:r>
      </w:ins>
    </w:p>
    <w:p w:rsidR="003626EB" w:rsidRDefault="003626EB" w:rsidP="003626EB">
      <w:pPr>
        <w:pStyle w:val="a4"/>
        <w:rPr>
          <w:ins w:id="1066" w:author="yangshangchuan" w:date="2013-03-03T12:30:00Z"/>
        </w:rPr>
      </w:pPr>
      <w:ins w:id="1067" w:author="yangshangchuan" w:date="2013-03-03T12:30:00Z">
        <w:r>
          <w:tab/>
        </w:r>
        <w:r>
          <w:tab/>
        </w:r>
        <w:r>
          <w:rPr>
            <w:rFonts w:hint="eastAsia"/>
          </w:rPr>
          <w:t xml:space="preserve"> </w:t>
        </w:r>
        <w:r>
          <w:t>&lt;name&gt;hbase.regionserver.global.memstore.lowerLimit&lt;/name&gt;</w:t>
        </w:r>
      </w:ins>
    </w:p>
    <w:p w:rsidR="003626EB" w:rsidRDefault="003626EB" w:rsidP="003626EB">
      <w:pPr>
        <w:pStyle w:val="a4"/>
        <w:rPr>
          <w:ins w:id="1068" w:author="yangshangchuan" w:date="2013-03-03T12:30:00Z"/>
        </w:rPr>
      </w:pPr>
      <w:ins w:id="1069" w:author="yangshangchuan" w:date="2013-03-03T12:30:00Z">
        <w:r>
          <w:tab/>
        </w:r>
        <w:r>
          <w:tab/>
        </w:r>
        <w:r>
          <w:rPr>
            <w:rFonts w:hint="eastAsia"/>
          </w:rPr>
          <w:t xml:space="preserve"> </w:t>
        </w:r>
        <w:r>
          <w:t>&lt;</w:t>
        </w:r>
        <w:proofErr w:type="gramStart"/>
        <w:r>
          <w:t>value&gt;</w:t>
        </w:r>
        <w:proofErr w:type="gramEnd"/>
        <w:r>
          <w:t>0.35&lt;/value&gt;</w:t>
        </w:r>
      </w:ins>
    </w:p>
    <w:p w:rsidR="003626EB" w:rsidRDefault="003626EB" w:rsidP="003626EB">
      <w:pPr>
        <w:pStyle w:val="a4"/>
        <w:rPr>
          <w:ins w:id="1070" w:author="yangshangchuan" w:date="2013-03-03T12:30:00Z"/>
        </w:rPr>
      </w:pPr>
      <w:ins w:id="1071" w:author="yangshangchuan" w:date="2013-03-03T12:30:00Z">
        <w:r>
          <w:tab/>
        </w:r>
        <w:r>
          <w:tab/>
        </w:r>
        <w:r>
          <w:rPr>
            <w:rFonts w:hint="eastAsia"/>
          </w:rPr>
          <w:t xml:space="preserve"> </w:t>
        </w:r>
        <w:r>
          <w:t>&lt;</w:t>
        </w:r>
        <w:proofErr w:type="gramStart"/>
        <w:r>
          <w:t>description&gt;</w:t>
        </w:r>
        <w:proofErr w:type="gramEnd"/>
        <w:r>
          <w:t>When memstores are being forced to flush to make room in</w:t>
        </w:r>
      </w:ins>
    </w:p>
    <w:p w:rsidR="003626EB" w:rsidRDefault="003626EB" w:rsidP="003626EB">
      <w:pPr>
        <w:pStyle w:val="a4"/>
        <w:rPr>
          <w:ins w:id="1072" w:author="yangshangchuan" w:date="2013-03-03T12:30:00Z"/>
        </w:rPr>
      </w:pPr>
      <w:ins w:id="1073" w:author="yangshangchuan" w:date="2013-03-03T12:30:00Z">
        <w:r>
          <w:tab/>
        </w:r>
        <w:r>
          <w:tab/>
          <w:t xml:space="preserve">  </w:t>
        </w:r>
        <w:proofErr w:type="gramStart"/>
        <w:r>
          <w:t>memory</w:t>
        </w:r>
        <w:proofErr w:type="gramEnd"/>
        <w:r>
          <w:t xml:space="preserve">, keep flushing until we hit this mark. </w:t>
        </w:r>
        <w:proofErr w:type="gramStart"/>
        <w:r>
          <w:t>Defaults to 35% of heap.</w:t>
        </w:r>
        <w:proofErr w:type="gramEnd"/>
      </w:ins>
    </w:p>
    <w:p w:rsidR="003626EB" w:rsidRDefault="003626EB" w:rsidP="003626EB">
      <w:pPr>
        <w:pStyle w:val="a4"/>
        <w:rPr>
          <w:ins w:id="1074" w:author="yangshangchuan" w:date="2013-03-03T12:30:00Z"/>
        </w:rPr>
      </w:pPr>
      <w:ins w:id="1075" w:author="yangshangchuan" w:date="2013-03-03T12:30:00Z">
        <w:r>
          <w:tab/>
        </w:r>
        <w:r>
          <w:tab/>
          <w:t xml:space="preserve">  This value equal to hbase.regionserver.global.memstore.upperLimit causes</w:t>
        </w:r>
      </w:ins>
    </w:p>
    <w:p w:rsidR="003626EB" w:rsidRDefault="003626EB" w:rsidP="003626EB">
      <w:pPr>
        <w:pStyle w:val="a4"/>
        <w:rPr>
          <w:ins w:id="1076" w:author="yangshangchuan" w:date="2013-03-03T12:30:00Z"/>
        </w:rPr>
      </w:pPr>
      <w:ins w:id="1077" w:author="yangshangchuan" w:date="2013-03-03T12:30:00Z">
        <w:r>
          <w:tab/>
        </w:r>
        <w:r>
          <w:tab/>
          <w:t xml:space="preserve">  </w:t>
        </w:r>
        <w:proofErr w:type="gramStart"/>
        <w:r>
          <w:t>the</w:t>
        </w:r>
        <w:proofErr w:type="gramEnd"/>
        <w:r>
          <w:t xml:space="preserve"> minimum possible flushing to occur when updates are blocked due to</w:t>
        </w:r>
      </w:ins>
    </w:p>
    <w:p w:rsidR="003626EB" w:rsidRDefault="003626EB" w:rsidP="003626EB">
      <w:pPr>
        <w:pStyle w:val="a4"/>
        <w:rPr>
          <w:ins w:id="1078" w:author="yangshangchuan" w:date="2013-03-03T12:30:00Z"/>
        </w:rPr>
      </w:pPr>
      <w:ins w:id="1079" w:author="yangshangchuan" w:date="2013-03-03T12:30:00Z">
        <w:r>
          <w:tab/>
        </w:r>
        <w:r>
          <w:tab/>
          <w:t xml:space="preserve">  </w:t>
        </w:r>
        <w:proofErr w:type="gramStart"/>
        <w:r>
          <w:t>memstore</w:t>
        </w:r>
        <w:proofErr w:type="gramEnd"/>
        <w:r>
          <w:t xml:space="preserve"> limiting.</w:t>
        </w:r>
      </w:ins>
    </w:p>
    <w:p w:rsidR="003626EB" w:rsidRDefault="003626EB" w:rsidP="003626EB">
      <w:pPr>
        <w:pStyle w:val="a4"/>
        <w:rPr>
          <w:ins w:id="1080" w:author="yangshangchuan" w:date="2013-03-03T12:30:00Z"/>
        </w:rPr>
      </w:pPr>
      <w:ins w:id="1081" w:author="yangshangchuan" w:date="2013-03-03T12:30:00Z">
        <w:r>
          <w:tab/>
        </w:r>
        <w:r>
          <w:tab/>
        </w:r>
        <w:r>
          <w:rPr>
            <w:rFonts w:hint="eastAsia"/>
          </w:rPr>
          <w:t xml:space="preserve"> </w:t>
        </w:r>
        <w:r>
          <w:t>&lt;/description&gt;</w:t>
        </w:r>
      </w:ins>
    </w:p>
    <w:p w:rsidR="003626EB" w:rsidRDefault="003626EB" w:rsidP="003626EB">
      <w:pPr>
        <w:pStyle w:val="a4"/>
        <w:rPr>
          <w:ins w:id="1082" w:author="yangshangchuan" w:date="2013-03-03T12:20:00Z"/>
        </w:rPr>
      </w:pPr>
      <w:ins w:id="1083" w:author="yangshangchuan" w:date="2013-03-03T12:30:00Z">
        <w:r>
          <w:tab/>
          <w:t xml:space="preserve">  </w:t>
        </w:r>
        <w:r>
          <w:rPr>
            <w:rFonts w:hint="eastAsia"/>
          </w:rPr>
          <w:t xml:space="preserve"> </w:t>
        </w:r>
        <w:r>
          <w:t>&lt;/property&gt;</w:t>
        </w:r>
      </w:ins>
    </w:p>
    <w:p w:rsidR="001D39BB" w:rsidRDefault="001D39BB" w:rsidP="001D39BB">
      <w:pPr>
        <w:pStyle w:val="a4"/>
        <w:rPr>
          <w:ins w:id="1084" w:author="yangshangchuan" w:date="2013-03-03T12:20:00Z"/>
        </w:rPr>
      </w:pPr>
      <w:ins w:id="1085" w:author="yangshangchuan" w:date="2013-03-03T12:20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1D39BB" w:rsidRDefault="001D39BB" w:rsidP="001D39BB">
      <w:pPr>
        <w:pStyle w:val="a4"/>
        <w:rPr>
          <w:ins w:id="1086" w:author="yangshangchuan" w:date="2013-03-03T12:20:00Z"/>
        </w:rPr>
      </w:pPr>
      <w:ins w:id="1087" w:author="yangshangchuan" w:date="2013-03-03T12:20:00Z">
        <w:r>
          <w:tab/>
        </w:r>
        <w:r>
          <w:tab/>
        </w:r>
        <w:r>
          <w:tab/>
          <w:t>&lt;name&gt;hbase.hregion.majorcompaction&lt;/name&gt;</w:t>
        </w:r>
      </w:ins>
    </w:p>
    <w:p w:rsidR="001D39BB" w:rsidRDefault="001D39BB" w:rsidP="001D39BB">
      <w:pPr>
        <w:pStyle w:val="a4"/>
        <w:rPr>
          <w:ins w:id="1088" w:author="yangshangchuan" w:date="2013-03-03T12:20:00Z"/>
        </w:rPr>
      </w:pPr>
      <w:ins w:id="1089" w:author="yangshangchuan" w:date="2013-03-03T12:20:00Z">
        <w:r>
          <w:tab/>
        </w:r>
        <w:r>
          <w:tab/>
        </w:r>
        <w:r>
          <w:tab/>
          <w:t>&lt;</w:t>
        </w:r>
        <w:proofErr w:type="gramStart"/>
        <w:r>
          <w:t>value&gt;</w:t>
        </w:r>
        <w:proofErr w:type="gramEnd"/>
        <w:r>
          <w:t>0&lt;/value&gt;</w:t>
        </w:r>
      </w:ins>
    </w:p>
    <w:p w:rsidR="001D39BB" w:rsidRDefault="001D39BB" w:rsidP="001D39BB">
      <w:pPr>
        <w:pStyle w:val="a4"/>
        <w:rPr>
          <w:ins w:id="1090" w:author="yangshangchuan" w:date="2013-03-03T12:20:00Z"/>
        </w:rPr>
      </w:pPr>
      <w:ins w:id="1091" w:author="yangshangchuan" w:date="2013-03-03T12:20:00Z">
        <w:r>
          <w:tab/>
        </w:r>
        <w:r>
          <w:tab/>
        </w:r>
        <w:r>
          <w:tab/>
          <w:t>&lt;</w:t>
        </w:r>
        <w:proofErr w:type="gramStart"/>
        <w:r>
          <w:t>description&gt;</w:t>
        </w:r>
        <w:proofErr w:type="gramEnd"/>
        <w:r>
          <w:t>The time (in miliseconds) between 'major' compactions of all</w:t>
        </w:r>
      </w:ins>
    </w:p>
    <w:p w:rsidR="001D39BB" w:rsidRDefault="001D39BB" w:rsidP="001D39BB">
      <w:pPr>
        <w:pStyle w:val="a4"/>
        <w:rPr>
          <w:ins w:id="1092" w:author="yangshangchuan" w:date="2013-03-03T12:20:00Z"/>
        </w:rPr>
      </w:pPr>
      <w:ins w:id="1093" w:author="yangshangchuan" w:date="2013-03-03T12:20:00Z">
        <w:r>
          <w:tab/>
        </w:r>
        <w:r>
          <w:tab/>
        </w:r>
        <w:r>
          <w:tab/>
        </w:r>
        <w:r>
          <w:tab/>
        </w:r>
        <w:proofErr w:type="gramStart"/>
        <w:r>
          <w:t>HStoreFiles in a region.</w:t>
        </w:r>
        <w:proofErr w:type="gramEnd"/>
        <w:r>
          <w:t xml:space="preserve">  Default: 1 day.</w:t>
        </w:r>
      </w:ins>
    </w:p>
    <w:p w:rsidR="001D39BB" w:rsidRDefault="001D39BB" w:rsidP="001D39BB">
      <w:pPr>
        <w:pStyle w:val="a4"/>
        <w:rPr>
          <w:ins w:id="1094" w:author="yangshangchuan" w:date="2013-03-03T12:20:00Z"/>
        </w:rPr>
      </w:pPr>
      <w:ins w:id="1095" w:author="yangshangchuan" w:date="2013-03-03T12:20:00Z">
        <w:r>
          <w:tab/>
        </w:r>
        <w:r>
          <w:tab/>
        </w:r>
        <w:r>
          <w:tab/>
        </w:r>
        <w:r>
          <w:tab/>
          <w:t>Set to 0 to disable automated major compactions.</w:t>
        </w:r>
      </w:ins>
    </w:p>
    <w:p w:rsidR="001D39BB" w:rsidRDefault="001D39BB" w:rsidP="001D39BB">
      <w:pPr>
        <w:pStyle w:val="a4"/>
        <w:rPr>
          <w:ins w:id="1096" w:author="yangshangchuan" w:date="2013-03-03T12:20:00Z"/>
        </w:rPr>
      </w:pPr>
      <w:ins w:id="1097" w:author="yangshangchuan" w:date="2013-03-03T12:20:00Z">
        <w:r>
          <w:tab/>
        </w:r>
        <w:r>
          <w:tab/>
        </w:r>
        <w:r>
          <w:tab/>
          <w:t>&lt;/description&gt;</w:t>
        </w:r>
      </w:ins>
    </w:p>
    <w:p w:rsidR="001D39BB" w:rsidRDefault="001D39BB" w:rsidP="001D39BB">
      <w:pPr>
        <w:pStyle w:val="a4"/>
        <w:rPr>
          <w:ins w:id="1098" w:author="yangshangchuan" w:date="2013-01-07T22:50:00Z"/>
        </w:rPr>
      </w:pPr>
      <w:ins w:id="1099" w:author="yangshangchuan" w:date="2013-03-03T12:20:00Z">
        <w:r>
          <w:tab/>
        </w:r>
        <w:r>
          <w:tab/>
          <w:t>&lt;/property&gt;</w:t>
        </w:r>
      </w:ins>
    </w:p>
    <w:p w:rsidR="002E6F68" w:rsidRDefault="002E6F68" w:rsidP="002E6F68">
      <w:pPr>
        <w:pStyle w:val="a4"/>
        <w:rPr>
          <w:ins w:id="1100" w:author="yangshangchuan" w:date="2013-01-07T22:50:00Z"/>
        </w:rPr>
      </w:pPr>
      <w:ins w:id="1101" w:author="yangshangchuan" w:date="2013-01-07T22:50:00Z">
        <w:r>
          <w:rPr>
            <w:rFonts w:hint="eastAsia"/>
          </w:rPr>
          <w:tab/>
        </w:r>
      </w:ins>
      <w:ins w:id="1102" w:author="yangshangchuan" w:date="2013-01-19T14:33:00Z">
        <w:r w:rsidR="00247D42">
          <w:rPr>
            <w:rFonts w:hint="eastAsia"/>
          </w:rPr>
          <w:t>6</w:t>
        </w:r>
      </w:ins>
      <w:ins w:id="1103" w:author="yangshangchuan" w:date="2013-01-07T22:50:00Z">
        <w:r>
          <w:rPr>
            <w:rFonts w:hint="eastAsia"/>
          </w:rPr>
          <w:t>、修改配置文件</w:t>
        </w:r>
        <w:r w:rsidRPr="00933DB2">
          <w:t>regionservers</w:t>
        </w:r>
      </w:ins>
    </w:p>
    <w:p w:rsidR="00DC20F8" w:rsidRDefault="002E6F68" w:rsidP="00DC20F8">
      <w:pPr>
        <w:pStyle w:val="a4"/>
        <w:rPr>
          <w:ins w:id="1104" w:author="yangshangchuan" w:date="2013-01-19T01:12:00Z"/>
        </w:rPr>
      </w:pPr>
      <w:ins w:id="1105" w:author="yangshangchuan" w:date="2013-01-07T22:50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933DB2">
          <w:t>vi</w:t>
        </w:r>
        <w:proofErr w:type="gramEnd"/>
        <w:r w:rsidRPr="00933DB2">
          <w:t xml:space="preserve"> conf/regionservers</w:t>
        </w:r>
      </w:ins>
    </w:p>
    <w:p w:rsidR="002E6F68" w:rsidRDefault="00DC20F8" w:rsidP="00DC20F8">
      <w:pPr>
        <w:pStyle w:val="a4"/>
        <w:rPr>
          <w:ins w:id="1106" w:author="yangshangchuan" w:date="2013-01-07T22:50:00Z"/>
        </w:rPr>
      </w:pPr>
      <w:ins w:id="1107" w:author="yangshangchuan" w:date="2013-01-19T01:12:00Z">
        <w:r>
          <w:rPr>
            <w:rFonts w:hint="eastAsia"/>
          </w:rPr>
          <w:tab/>
        </w:r>
        <w:r>
          <w:rPr>
            <w:rFonts w:hint="eastAsia"/>
          </w:rPr>
          <w:tab/>
          <w:t>devcluster01</w:t>
        </w:r>
      </w:ins>
    </w:p>
    <w:p w:rsidR="002E6F68" w:rsidRDefault="002E6F68" w:rsidP="002E6F68">
      <w:pPr>
        <w:pStyle w:val="a4"/>
        <w:rPr>
          <w:ins w:id="1108" w:author="yangshangchuan" w:date="2013-01-07T22:50:00Z"/>
        </w:rPr>
      </w:pPr>
      <w:ins w:id="1109" w:author="yangshangchuan" w:date="2013-01-07T22:50:00Z">
        <w:r>
          <w:rPr>
            <w:rFonts w:hint="eastAsia"/>
          </w:rPr>
          <w:tab/>
        </w:r>
        <w:r>
          <w:rPr>
            <w:rFonts w:hint="eastAsia"/>
          </w:rPr>
          <w:tab/>
          <w:t>devcluster02</w:t>
        </w:r>
      </w:ins>
    </w:p>
    <w:p w:rsidR="005C253E" w:rsidRDefault="002E6F68" w:rsidP="002E6F68">
      <w:pPr>
        <w:pStyle w:val="a4"/>
        <w:rPr>
          <w:ins w:id="1110" w:author="yangshangchuan" w:date="2013-01-19T14:34:00Z"/>
        </w:rPr>
      </w:pPr>
      <w:ins w:id="1111" w:author="yangshangchuan" w:date="2013-01-07T22:50:00Z">
        <w:r>
          <w:rPr>
            <w:rFonts w:hint="eastAsia"/>
          </w:rPr>
          <w:tab/>
        </w:r>
        <w:r>
          <w:rPr>
            <w:rFonts w:hint="eastAsia"/>
          </w:rPr>
          <w:tab/>
          <w:t>devcluster03</w:t>
        </w:r>
      </w:ins>
    </w:p>
    <w:p w:rsidR="00247D42" w:rsidRDefault="00247D42" w:rsidP="002E6F68">
      <w:pPr>
        <w:pStyle w:val="a4"/>
        <w:rPr>
          <w:ins w:id="1112" w:author="yangshangchuan" w:date="2013-01-19T14:34:00Z"/>
        </w:rPr>
      </w:pPr>
      <w:ins w:id="1113" w:author="yangshangchuan" w:date="2013-01-19T14:34:00Z">
        <w:r>
          <w:rPr>
            <w:rFonts w:hint="eastAsia"/>
          </w:rPr>
          <w:tab/>
          <w:t>7</w:t>
        </w:r>
        <w:r>
          <w:rPr>
            <w:rFonts w:hint="eastAsia"/>
          </w:rPr>
          <w:t>、</w:t>
        </w:r>
      </w:ins>
      <w:ins w:id="1114" w:author="yangshangchuan" w:date="2013-01-19T14:35:00Z">
        <w:r>
          <w:t>因为</w:t>
        </w:r>
        <w:r>
          <w:t>HBase</w:t>
        </w:r>
        <w:r>
          <w:t>建立在</w:t>
        </w:r>
        <w:r>
          <w:t>Hadoop</w:t>
        </w:r>
        <w:r>
          <w:t>之上，</w:t>
        </w:r>
      </w:ins>
      <w:ins w:id="1115" w:author="yangshangchuan" w:date="2013-01-19T14:36:00Z">
        <w:r w:rsidRPr="00247D42">
          <w:rPr>
            <w:rFonts w:hint="eastAsia"/>
          </w:rPr>
          <w:t>Hadoop</w:t>
        </w:r>
        <w:r w:rsidRPr="00247D42">
          <w:rPr>
            <w:rFonts w:hint="eastAsia"/>
          </w:rPr>
          <w:t>使用的</w:t>
        </w:r>
        <w:r w:rsidRPr="00247D42">
          <w:rPr>
            <w:rFonts w:hint="eastAsia"/>
          </w:rPr>
          <w:t>hadoop</w:t>
        </w:r>
      </w:ins>
      <w:ins w:id="1116" w:author="yangshangchuan" w:date="2013-01-19T14:37:00Z">
        <w:r>
          <w:rPr>
            <w:rFonts w:hint="eastAsia"/>
          </w:rPr>
          <w:t>*</w:t>
        </w:r>
      </w:ins>
      <w:ins w:id="1117" w:author="yangshangchuan" w:date="2013-01-19T14:36:00Z">
        <w:r w:rsidRPr="00247D42">
          <w:rPr>
            <w:rFonts w:hint="eastAsia"/>
          </w:rPr>
          <w:t>.jar</w:t>
        </w:r>
        <w:r w:rsidRPr="00247D42">
          <w:rPr>
            <w:rFonts w:hint="eastAsia"/>
          </w:rPr>
          <w:t>和</w:t>
        </w:r>
        <w:r w:rsidRPr="00247D42">
          <w:rPr>
            <w:rFonts w:hint="eastAsia"/>
          </w:rPr>
          <w:t>HBase</w:t>
        </w:r>
        <w:r w:rsidRPr="00247D42">
          <w:rPr>
            <w:rFonts w:hint="eastAsia"/>
          </w:rPr>
          <w:t>使用的</w:t>
        </w:r>
        <w:r w:rsidRPr="00247D42">
          <w:rPr>
            <w:rFonts w:hint="eastAsia"/>
          </w:rPr>
          <w:t xml:space="preserve"> </w:t>
        </w:r>
        <w:r w:rsidRPr="00247D42">
          <w:rPr>
            <w:rFonts w:hint="eastAsia"/>
          </w:rPr>
          <w:t>必须</w:t>
        </w:r>
        <w:r w:rsidRPr="00247D42">
          <w:rPr>
            <w:rFonts w:hint="eastAsia"/>
          </w:rPr>
          <w:t xml:space="preserve"> </w:t>
        </w:r>
        <w:r w:rsidRPr="00247D42">
          <w:rPr>
            <w:rFonts w:hint="eastAsia"/>
          </w:rPr>
          <w:lastRenderedPageBreak/>
          <w:t>一致。所以要将</w:t>
        </w:r>
        <w:r w:rsidRPr="00247D42">
          <w:rPr>
            <w:rFonts w:hint="eastAsia"/>
          </w:rPr>
          <w:t xml:space="preserve"> HBase lib </w:t>
        </w:r>
        <w:r w:rsidRPr="00247D42">
          <w:rPr>
            <w:rFonts w:hint="eastAsia"/>
          </w:rPr>
          <w:t>目录下的</w:t>
        </w:r>
        <w:r w:rsidRPr="00247D42">
          <w:rPr>
            <w:rFonts w:hint="eastAsia"/>
          </w:rPr>
          <w:t>hadoop</w:t>
        </w:r>
      </w:ins>
      <w:ins w:id="1118" w:author="yangshangchuan" w:date="2013-01-19T14:37:00Z">
        <w:r>
          <w:rPr>
            <w:rFonts w:hint="eastAsia"/>
          </w:rPr>
          <w:t>*</w:t>
        </w:r>
      </w:ins>
      <w:ins w:id="1119" w:author="yangshangchuan" w:date="2013-01-19T14:36:00Z">
        <w:r w:rsidRPr="00247D42">
          <w:rPr>
            <w:rFonts w:hint="eastAsia"/>
          </w:rPr>
          <w:t>.jar</w:t>
        </w:r>
        <w:r w:rsidRPr="00247D42">
          <w:rPr>
            <w:rFonts w:hint="eastAsia"/>
          </w:rPr>
          <w:t>替换成</w:t>
        </w:r>
        <w:r w:rsidRPr="00247D42">
          <w:rPr>
            <w:rFonts w:hint="eastAsia"/>
          </w:rPr>
          <w:t>Hadoop</w:t>
        </w:r>
        <w:r w:rsidRPr="00247D42">
          <w:rPr>
            <w:rFonts w:hint="eastAsia"/>
          </w:rPr>
          <w:t>里面的那个，防止版本冲突。</w:t>
        </w:r>
      </w:ins>
    </w:p>
    <w:p w:rsidR="00247D42" w:rsidRDefault="00247D42" w:rsidP="002E6F68">
      <w:pPr>
        <w:pStyle w:val="a4"/>
        <w:rPr>
          <w:ins w:id="1120" w:author="yangshangchuan" w:date="2013-01-19T14:34:00Z"/>
        </w:rPr>
      </w:pPr>
      <w:ins w:id="1121" w:author="yangshangchuan" w:date="2013-01-19T14:34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247D42">
          <w:t>cp  /</w:t>
        </w:r>
        <w:proofErr w:type="gramEnd"/>
        <w:r w:rsidRPr="00247D42">
          <w:t>home/ysc/hadoop-1.1.1/hadoop-core-1.1.1.jar  /home/ysc/hbase-0.92.2/lib</w:t>
        </w:r>
      </w:ins>
    </w:p>
    <w:p w:rsidR="00247D42" w:rsidRDefault="00247D42" w:rsidP="002E6F68">
      <w:pPr>
        <w:pStyle w:val="a4"/>
        <w:rPr>
          <w:ins w:id="1122" w:author="yangshangchuan" w:date="2013-01-07T22:43:00Z"/>
        </w:rPr>
      </w:pPr>
      <w:ins w:id="1123" w:author="yangshangchuan" w:date="2013-01-19T14:34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247D42">
          <w:t>rm  /</w:t>
        </w:r>
        <w:proofErr w:type="gramEnd"/>
        <w:r w:rsidRPr="00247D42">
          <w:t>home/ysc/hbase-0.92.2/lib/hadoop-core-1.0.3.jar</w:t>
        </w:r>
      </w:ins>
    </w:p>
    <w:p w:rsidR="00DC20F8" w:rsidRDefault="007C01E1" w:rsidP="00DC20F8">
      <w:pPr>
        <w:pStyle w:val="a4"/>
        <w:rPr>
          <w:ins w:id="1124" w:author="yangshangchuan" w:date="2013-01-19T01:12:00Z"/>
        </w:rPr>
      </w:pPr>
      <w:ins w:id="1125" w:author="yangshangchuan" w:date="2013-01-07T22:43:00Z">
        <w:r>
          <w:rPr>
            <w:rFonts w:hint="eastAsia"/>
          </w:rPr>
          <w:tab/>
        </w:r>
      </w:ins>
      <w:ins w:id="1126" w:author="yangshangchuan" w:date="2013-01-19T14:49:00Z">
        <w:r w:rsidR="00B04E34">
          <w:rPr>
            <w:rFonts w:hint="eastAsia"/>
          </w:rPr>
          <w:t>8</w:t>
        </w:r>
      </w:ins>
      <w:ins w:id="1127" w:author="yangshangchuan" w:date="2013-01-07T22:48:00Z">
        <w:r>
          <w:rPr>
            <w:rFonts w:hint="eastAsia"/>
          </w:rPr>
          <w:t>、复制文件到</w:t>
        </w:r>
      </w:ins>
      <w:ins w:id="1128" w:author="yangshangchuan" w:date="2013-01-19T14:38:00Z">
        <w:r w:rsidR="00247D42" w:rsidRPr="00933DB2">
          <w:t>regionservers</w:t>
        </w:r>
      </w:ins>
    </w:p>
    <w:p w:rsidR="007C01E1" w:rsidRPr="00DC20F8" w:rsidRDefault="00DC20F8">
      <w:pPr>
        <w:pStyle w:val="a4"/>
        <w:rPr>
          <w:ins w:id="1129" w:author="yangshangchuan" w:date="2013-01-07T22:48:00Z"/>
        </w:rPr>
      </w:pPr>
      <w:ins w:id="1130" w:author="yangshangchuan" w:date="2013-01-19T01:12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7C01E1">
          <w:t>scp</w:t>
        </w:r>
        <w:proofErr w:type="gramEnd"/>
        <w:r w:rsidRPr="007C01E1">
          <w:t xml:space="preserve"> -r /home/ysc/hbase-0.9</w:t>
        </w:r>
      </w:ins>
      <w:ins w:id="1131" w:author="yangshangchuan" w:date="2013-01-19T01:13:00Z">
        <w:r>
          <w:rPr>
            <w:rFonts w:hint="eastAsia"/>
          </w:rPr>
          <w:t>2</w:t>
        </w:r>
      </w:ins>
      <w:ins w:id="1132" w:author="yangshangchuan" w:date="2013-01-19T01:12:00Z">
        <w:r w:rsidRPr="007C01E1">
          <w:t>.</w:t>
        </w:r>
      </w:ins>
      <w:ins w:id="1133" w:author="yangshangchuan" w:date="2013-01-19T01:13:00Z">
        <w:r>
          <w:rPr>
            <w:rFonts w:hint="eastAsia"/>
          </w:rPr>
          <w:t>2</w:t>
        </w:r>
      </w:ins>
      <w:ins w:id="1134" w:author="yangshangchuan" w:date="2013-01-19T01:12:00Z">
        <w:r w:rsidRPr="007C01E1">
          <w:t xml:space="preserve"> devcluster0</w:t>
        </w:r>
        <w:r>
          <w:rPr>
            <w:rFonts w:hint="eastAsia"/>
          </w:rPr>
          <w:t>1</w:t>
        </w:r>
        <w:r w:rsidRPr="007C01E1">
          <w:t>:/home/ysc</w:t>
        </w:r>
      </w:ins>
    </w:p>
    <w:p w:rsidR="007C01E1" w:rsidRDefault="007C01E1">
      <w:pPr>
        <w:pStyle w:val="a4"/>
        <w:rPr>
          <w:ins w:id="1135" w:author="yangshangchuan" w:date="2013-01-07T22:47:00Z"/>
        </w:rPr>
      </w:pPr>
      <w:ins w:id="1136" w:author="yangshangchuan" w:date="2013-01-07T22:48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1137" w:author="yangshangchuan" w:date="2013-01-07T22:47:00Z">
        <w:r w:rsidRPr="007C01E1">
          <w:t>scp</w:t>
        </w:r>
        <w:proofErr w:type="gramEnd"/>
        <w:r w:rsidRPr="007C01E1">
          <w:t xml:space="preserve"> -r /home/ysc/hbase-0.9</w:t>
        </w:r>
      </w:ins>
      <w:ins w:id="1138" w:author="yangshangchuan" w:date="2013-01-19T01:13:00Z">
        <w:r w:rsidR="00DC20F8">
          <w:rPr>
            <w:rFonts w:hint="eastAsia"/>
          </w:rPr>
          <w:t>2</w:t>
        </w:r>
      </w:ins>
      <w:ins w:id="1139" w:author="yangshangchuan" w:date="2013-01-07T22:47:00Z">
        <w:r w:rsidRPr="007C01E1">
          <w:t>.</w:t>
        </w:r>
      </w:ins>
      <w:ins w:id="1140" w:author="yangshangchuan" w:date="2013-01-19T01:13:00Z">
        <w:r w:rsidR="00DC20F8">
          <w:rPr>
            <w:rFonts w:hint="eastAsia"/>
          </w:rPr>
          <w:t>2</w:t>
        </w:r>
      </w:ins>
      <w:ins w:id="1141" w:author="yangshangchuan" w:date="2013-01-07T22:47:00Z">
        <w:r w:rsidRPr="007C01E1">
          <w:t xml:space="preserve"> devcluster02:/home/ysc</w:t>
        </w:r>
      </w:ins>
    </w:p>
    <w:p w:rsidR="002E6F68" w:rsidRPr="002E6F68" w:rsidRDefault="007C01E1" w:rsidP="002E6F68">
      <w:pPr>
        <w:pStyle w:val="a4"/>
        <w:rPr>
          <w:ins w:id="1142" w:author="yangshangchuan" w:date="2013-01-07T22:51:00Z"/>
        </w:rPr>
      </w:pPr>
      <w:ins w:id="1143" w:author="yangshangchuan" w:date="2013-01-07T22:47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7C01E1">
          <w:t>scp</w:t>
        </w:r>
        <w:proofErr w:type="gramEnd"/>
        <w:r w:rsidRPr="007C01E1">
          <w:t xml:space="preserve"> -r /home/ysc/hbase-0.9</w:t>
        </w:r>
      </w:ins>
      <w:ins w:id="1144" w:author="yangshangchuan" w:date="2013-01-19T01:13:00Z">
        <w:r w:rsidR="00DC20F8">
          <w:rPr>
            <w:rFonts w:hint="eastAsia"/>
          </w:rPr>
          <w:t>2</w:t>
        </w:r>
      </w:ins>
      <w:ins w:id="1145" w:author="yangshangchuan" w:date="2013-01-07T22:47:00Z">
        <w:r w:rsidRPr="007C01E1">
          <w:t>.</w:t>
        </w:r>
      </w:ins>
      <w:ins w:id="1146" w:author="yangshangchuan" w:date="2013-01-19T01:13:00Z">
        <w:r w:rsidR="00DC20F8">
          <w:rPr>
            <w:rFonts w:hint="eastAsia"/>
          </w:rPr>
          <w:t>2</w:t>
        </w:r>
      </w:ins>
      <w:ins w:id="1147" w:author="yangshangchuan" w:date="2013-01-07T22:47:00Z">
        <w:r w:rsidRPr="007C01E1">
          <w:t xml:space="preserve"> devcluster03:/home/ysc</w:t>
        </w:r>
      </w:ins>
      <w:ins w:id="1148" w:author="yangshangchuan" w:date="2013-01-07T22:43:00Z">
        <w:r>
          <w:rPr>
            <w:rFonts w:hint="eastAsia"/>
          </w:rPr>
          <w:t xml:space="preserve"> </w:t>
        </w:r>
      </w:ins>
    </w:p>
    <w:p w:rsidR="002E6F68" w:rsidRDefault="002E6F68" w:rsidP="002E6F68">
      <w:pPr>
        <w:pStyle w:val="a4"/>
        <w:rPr>
          <w:ins w:id="1149" w:author="yangshangchuan" w:date="2013-01-07T22:51:00Z"/>
        </w:rPr>
      </w:pPr>
      <w:ins w:id="1150" w:author="yangshangchuan" w:date="2013-01-07T22:51:00Z">
        <w:r>
          <w:rPr>
            <w:rFonts w:hint="eastAsia"/>
          </w:rPr>
          <w:tab/>
        </w:r>
      </w:ins>
      <w:ins w:id="1151" w:author="yangshangchuan" w:date="2013-01-19T14:49:00Z">
        <w:r w:rsidR="00B04E34">
          <w:rPr>
            <w:rFonts w:hint="eastAsia"/>
          </w:rPr>
          <w:t>9</w:t>
        </w:r>
      </w:ins>
      <w:ins w:id="1152" w:author="yangshangchuan" w:date="2013-01-07T22:51:00Z">
        <w:r>
          <w:rPr>
            <w:rFonts w:hint="eastAsia"/>
          </w:rPr>
          <w:t>、启动</w:t>
        </w:r>
        <w:r>
          <w:rPr>
            <w:rFonts w:hint="eastAsia"/>
          </w:rPr>
          <w:t>hadoop</w:t>
        </w:r>
        <w:r>
          <w:rPr>
            <w:rFonts w:hint="eastAsia"/>
          </w:rPr>
          <w:t>并创建目录</w:t>
        </w:r>
      </w:ins>
    </w:p>
    <w:p w:rsidR="007C01E1" w:rsidRDefault="002E6F68">
      <w:pPr>
        <w:pStyle w:val="a4"/>
        <w:rPr>
          <w:ins w:id="1153" w:author="yangshangchuan" w:date="2013-01-07T20:53:00Z"/>
        </w:rPr>
      </w:pPr>
      <w:ins w:id="1154" w:author="yangshangchuan" w:date="2013-01-07T22:51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="00DC20F8">
          <w:t>hadoop</w:t>
        </w:r>
        <w:proofErr w:type="gramEnd"/>
        <w:r w:rsidR="00DC20F8">
          <w:t xml:space="preserve"> </w:t>
        </w:r>
        <w:r w:rsidRPr="00010922">
          <w:t xml:space="preserve">fs -mkdir </w:t>
        </w:r>
        <w:r>
          <w:rPr>
            <w:rFonts w:hint="eastAsia"/>
          </w:rPr>
          <w:t>/</w:t>
        </w:r>
        <w:r w:rsidRPr="00010922">
          <w:t>hbase</w:t>
        </w:r>
      </w:ins>
    </w:p>
    <w:p w:rsidR="002B6BA1" w:rsidRDefault="002B6BA1">
      <w:pPr>
        <w:pStyle w:val="a4"/>
        <w:rPr>
          <w:ins w:id="1155" w:author="yangshangchuan" w:date="2013-01-19T16:25:00Z"/>
        </w:rPr>
      </w:pPr>
      <w:ins w:id="1156" w:author="yangshangchuan" w:date="2013-01-07T20:53:00Z">
        <w:r>
          <w:rPr>
            <w:rFonts w:hint="eastAsia"/>
          </w:rPr>
          <w:tab/>
        </w:r>
      </w:ins>
      <w:ins w:id="1157" w:author="yangshangchuan" w:date="2013-01-19T14:49:00Z">
        <w:r w:rsidR="00B04E34">
          <w:rPr>
            <w:rFonts w:hint="eastAsia"/>
          </w:rPr>
          <w:t>10</w:t>
        </w:r>
      </w:ins>
      <w:ins w:id="1158" w:author="yangshangchuan" w:date="2013-01-07T20:53:00Z">
        <w:r>
          <w:rPr>
            <w:rFonts w:hint="eastAsia"/>
          </w:rPr>
          <w:t>、</w:t>
        </w:r>
      </w:ins>
      <w:ins w:id="1159" w:author="yangshangchuan" w:date="2013-01-19T16:31:00Z">
        <w:r w:rsidR="0026289C">
          <w:rPr>
            <w:rFonts w:hint="eastAsia"/>
          </w:rPr>
          <w:t>管理</w:t>
        </w:r>
      </w:ins>
      <w:ins w:id="1160" w:author="yangshangchuan" w:date="2013-01-07T20:57:00Z">
        <w:r w:rsidRPr="002B6BA1">
          <w:rPr>
            <w:rFonts w:hint="eastAsia"/>
          </w:rPr>
          <w:t>HBase</w:t>
        </w:r>
      </w:ins>
      <w:ins w:id="1161" w:author="yangshangchuan" w:date="2013-01-19T16:25:00Z">
        <w:r w:rsidR="0026289C">
          <w:rPr>
            <w:rFonts w:hint="eastAsia"/>
          </w:rPr>
          <w:t>集群</w:t>
        </w:r>
      </w:ins>
      <w:ins w:id="1162" w:author="yangshangchuan" w:date="2013-01-07T20:57:00Z">
        <w:r>
          <w:rPr>
            <w:rFonts w:hint="eastAsia"/>
          </w:rPr>
          <w:t>:</w:t>
        </w:r>
      </w:ins>
    </w:p>
    <w:p w:rsidR="0026289C" w:rsidRDefault="0026289C">
      <w:pPr>
        <w:pStyle w:val="a4"/>
        <w:rPr>
          <w:ins w:id="1163" w:author="yangshangchuan" w:date="2013-01-19T16:30:00Z"/>
        </w:rPr>
      </w:pPr>
      <w:ins w:id="1164" w:author="yangshangchuan" w:date="2013-01-19T16:25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1165" w:author="yangshangchuan" w:date="2013-01-19T16:26:00Z">
        <w:r>
          <w:t>启动初始</w:t>
        </w:r>
        <w:r>
          <w:t xml:space="preserve"> HBase </w:t>
        </w:r>
        <w:r>
          <w:t>集群</w:t>
        </w:r>
        <w:r>
          <w:rPr>
            <w:rFonts w:hint="eastAsia"/>
          </w:rPr>
          <w:t>：</w:t>
        </w:r>
      </w:ins>
    </w:p>
    <w:p w:rsidR="0026289C" w:rsidRDefault="0026289C">
      <w:pPr>
        <w:pStyle w:val="a4"/>
        <w:rPr>
          <w:ins w:id="1166" w:author="yangshangchuan" w:date="2013-01-19T16:34:00Z"/>
        </w:rPr>
      </w:pPr>
      <w:ins w:id="1167" w:author="yangshangchuan" w:date="2013-01-19T16:30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1168" w:author="yangshangchuan" w:date="2013-01-19T16:25:00Z">
        <w:r>
          <w:t>bin/start-hbase.sh</w:t>
        </w:r>
      </w:ins>
      <w:proofErr w:type="gramEnd"/>
    </w:p>
    <w:p w:rsidR="0026289C" w:rsidRDefault="0026289C">
      <w:pPr>
        <w:pStyle w:val="a4"/>
        <w:rPr>
          <w:ins w:id="1169" w:author="yangshangchuan" w:date="2013-01-19T16:34:00Z"/>
        </w:rPr>
      </w:pPr>
      <w:ins w:id="1170" w:author="yangshangchuan" w:date="2013-01-19T16:34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>停止</w:t>
        </w:r>
        <w:r>
          <w:t xml:space="preserve">HBase </w:t>
        </w:r>
        <w:r>
          <w:t>集群</w:t>
        </w:r>
        <w:r>
          <w:rPr>
            <w:rFonts w:hint="eastAsia"/>
          </w:rPr>
          <w:t>：</w:t>
        </w:r>
      </w:ins>
    </w:p>
    <w:p w:rsidR="0026289C" w:rsidRDefault="0026289C">
      <w:pPr>
        <w:pStyle w:val="a4"/>
        <w:rPr>
          <w:ins w:id="1171" w:author="yangshangchuan" w:date="2013-01-19T16:26:00Z"/>
        </w:rPr>
      </w:pPr>
      <w:ins w:id="1172" w:author="yangshangchuan" w:date="2013-01-19T16:34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t>bin/st</w:t>
        </w:r>
        <w:r>
          <w:rPr>
            <w:rFonts w:hint="eastAsia"/>
          </w:rPr>
          <w:t>op</w:t>
        </w:r>
      </w:ins>
      <w:ins w:id="1173" w:author="yangshangchuan" w:date="2013-01-19T16:35:00Z">
        <w:r>
          <w:t>-hbase.sh</w:t>
        </w:r>
      </w:ins>
      <w:proofErr w:type="gramEnd"/>
    </w:p>
    <w:p w:rsidR="0026289C" w:rsidRDefault="0026289C">
      <w:pPr>
        <w:pStyle w:val="a4"/>
        <w:rPr>
          <w:ins w:id="1174" w:author="yangshangchuan" w:date="2013-01-19T16:27:00Z"/>
        </w:rPr>
      </w:pPr>
      <w:ins w:id="1175" w:author="yangshangchuan" w:date="2013-01-19T16:26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t>启动额外备份主服务器</w:t>
        </w:r>
      </w:ins>
      <w:ins w:id="1176" w:author="yangshangchuan" w:date="2013-01-19T16:28:00Z">
        <w:r>
          <w:rPr>
            <w:rFonts w:hint="eastAsia"/>
          </w:rPr>
          <w:t>，</w:t>
        </w:r>
        <w:r>
          <w:t>可以启动到</w:t>
        </w:r>
        <w:r>
          <w:t xml:space="preserve"> 9 </w:t>
        </w:r>
        <w:proofErr w:type="gramStart"/>
        <w:r>
          <w:t>个</w:t>
        </w:r>
        <w:proofErr w:type="gramEnd"/>
        <w:r>
          <w:t>备份服务器</w:t>
        </w:r>
        <w:r>
          <w:t xml:space="preserve"> (</w:t>
        </w:r>
        <w:r>
          <w:t>总数</w:t>
        </w:r>
        <w:r>
          <w:t xml:space="preserve">10 </w:t>
        </w:r>
        <w:proofErr w:type="gramStart"/>
        <w:r>
          <w:t>个</w:t>
        </w:r>
        <w:proofErr w:type="gramEnd"/>
        <w:r>
          <w:t>)</w:t>
        </w:r>
      </w:ins>
      <w:ins w:id="1177" w:author="yangshangchuan" w:date="2013-01-19T16:26:00Z">
        <w:r>
          <w:rPr>
            <w:rFonts w:hint="eastAsia"/>
          </w:rPr>
          <w:t>：</w:t>
        </w:r>
      </w:ins>
    </w:p>
    <w:p w:rsidR="0026289C" w:rsidRDefault="0026289C">
      <w:pPr>
        <w:pStyle w:val="a4"/>
        <w:rPr>
          <w:ins w:id="1178" w:author="yangshangchuan" w:date="2013-01-19T16:27:00Z"/>
        </w:rPr>
      </w:pPr>
      <w:ins w:id="1179" w:author="yangshangchuan" w:date="2013-01-19T16:27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1180" w:author="yangshangchuan" w:date="2013-01-19T16:26:00Z">
        <w:r>
          <w:t>bin/local-master-backup.sh</w:t>
        </w:r>
        <w:proofErr w:type="gramEnd"/>
        <w:r>
          <w:t xml:space="preserve"> start 1</w:t>
        </w:r>
      </w:ins>
    </w:p>
    <w:p w:rsidR="0026289C" w:rsidRDefault="0026289C">
      <w:pPr>
        <w:pStyle w:val="a4"/>
        <w:rPr>
          <w:ins w:id="1181" w:author="yangshangchuan" w:date="2013-01-07T20:57:00Z"/>
        </w:rPr>
      </w:pPr>
      <w:ins w:id="1182" w:author="yangshangchuan" w:date="2013-01-19T16:27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t>bin/local-master-backup.sh</w:t>
        </w:r>
        <w:proofErr w:type="gramEnd"/>
        <w:r>
          <w:t xml:space="preserve"> start 2 3</w:t>
        </w:r>
      </w:ins>
    </w:p>
    <w:p w:rsidR="0026289C" w:rsidRDefault="002B6BA1" w:rsidP="005C46BC">
      <w:pPr>
        <w:pStyle w:val="a4"/>
        <w:rPr>
          <w:ins w:id="1183" w:author="yangshangchuan" w:date="2013-01-19T16:28:00Z"/>
        </w:rPr>
      </w:pPr>
      <w:ins w:id="1184" w:author="yangshangchuan" w:date="2013-01-07T20:5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1185" w:author="yangshangchuan" w:date="2013-01-19T16:28:00Z">
        <w:r w:rsidR="0026289C">
          <w:t>启动更多</w:t>
        </w:r>
        <w:r w:rsidR="0026289C">
          <w:t xml:space="preserve"> regionservers</w:t>
        </w:r>
      </w:ins>
      <w:ins w:id="1186" w:author="yangshangchuan" w:date="2013-01-19T16:29:00Z">
        <w:r w:rsidR="0026289C">
          <w:rPr>
            <w:rFonts w:hint="eastAsia"/>
          </w:rPr>
          <w:t>,</w:t>
        </w:r>
        <w:r w:rsidR="0026289C" w:rsidRPr="0026289C">
          <w:t xml:space="preserve"> </w:t>
        </w:r>
        <w:r w:rsidR="0026289C">
          <w:t>支持到</w:t>
        </w:r>
        <w:r w:rsidR="0026289C">
          <w:t xml:space="preserve"> 99 </w:t>
        </w:r>
        <w:proofErr w:type="gramStart"/>
        <w:r w:rsidR="0026289C">
          <w:t>个</w:t>
        </w:r>
        <w:proofErr w:type="gramEnd"/>
        <w:r w:rsidR="0026289C">
          <w:t>额外</w:t>
        </w:r>
        <w:r w:rsidR="0026289C">
          <w:t>regionservers (</w:t>
        </w:r>
        <w:r w:rsidR="0026289C">
          <w:t>总</w:t>
        </w:r>
        <w:r w:rsidR="0026289C">
          <w:t>100</w:t>
        </w:r>
        <w:r w:rsidR="0026289C">
          <w:t>个</w:t>
        </w:r>
        <w:r w:rsidR="0026289C">
          <w:t>)</w:t>
        </w:r>
      </w:ins>
      <w:ins w:id="1187" w:author="yangshangchuan" w:date="2013-01-18T17:02:00Z">
        <w:r w:rsidR="00024D3C">
          <w:rPr>
            <w:rFonts w:hint="eastAsia"/>
          </w:rPr>
          <w:t>：</w:t>
        </w:r>
      </w:ins>
    </w:p>
    <w:p w:rsidR="00024D3C" w:rsidRDefault="0026289C" w:rsidP="005C46BC">
      <w:pPr>
        <w:pStyle w:val="a4"/>
        <w:rPr>
          <w:ins w:id="1188" w:author="yangshangchuan" w:date="2013-01-19T16:29:00Z"/>
        </w:rPr>
      </w:pPr>
      <w:ins w:id="1189" w:author="yangshangchuan" w:date="2013-01-19T16:28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t>bin/local-regionservers.sh</w:t>
        </w:r>
        <w:proofErr w:type="gramEnd"/>
        <w:r>
          <w:t xml:space="preserve"> start 1</w:t>
        </w:r>
      </w:ins>
    </w:p>
    <w:p w:rsidR="0026289C" w:rsidRDefault="0026289C" w:rsidP="005C46BC">
      <w:pPr>
        <w:pStyle w:val="a4"/>
        <w:rPr>
          <w:ins w:id="1190" w:author="yangshangchuan" w:date="2013-01-07T20:57:00Z"/>
        </w:rPr>
      </w:pPr>
      <w:ins w:id="1191" w:author="yangshangchuan" w:date="2013-01-19T16:29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t>bin/local-regionservers.sh</w:t>
        </w:r>
        <w:proofErr w:type="gramEnd"/>
        <w:r>
          <w:t xml:space="preserve"> start 2 3 4 5</w:t>
        </w:r>
      </w:ins>
    </w:p>
    <w:p w:rsidR="0026289C" w:rsidRDefault="002B6BA1">
      <w:pPr>
        <w:pStyle w:val="a4"/>
        <w:rPr>
          <w:ins w:id="1192" w:author="yangshangchuan" w:date="2013-01-19T16:31:00Z"/>
        </w:rPr>
      </w:pPr>
      <w:ins w:id="1193" w:author="yangshangchuan" w:date="2013-01-07T20:5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1194" w:author="yangshangchuan" w:date="2013-01-19T16:31:00Z">
        <w:r w:rsidR="0026289C">
          <w:t>停止备份主服务器</w:t>
        </w:r>
      </w:ins>
      <w:ins w:id="1195" w:author="yangshangchuan" w:date="2013-01-07T20:57:00Z">
        <w:r w:rsidRPr="002B6BA1">
          <w:rPr>
            <w:rFonts w:hint="eastAsia"/>
          </w:rPr>
          <w:t xml:space="preserve">: </w:t>
        </w:r>
      </w:ins>
    </w:p>
    <w:p w:rsidR="002B6BA1" w:rsidRDefault="0026289C">
      <w:pPr>
        <w:pStyle w:val="a4"/>
        <w:rPr>
          <w:ins w:id="1196" w:author="yangshangchuan" w:date="2013-01-19T16:32:00Z"/>
        </w:rPr>
      </w:pPr>
      <w:ins w:id="1197" w:author="yangshangchuan" w:date="2013-01-19T16:31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1198" w:author="yangshangchuan" w:date="2013-01-19T16:32:00Z">
        <w:r>
          <w:t>cat</w:t>
        </w:r>
        <w:proofErr w:type="gramEnd"/>
        <w:r>
          <w:t xml:space="preserve"> /tmp/hbase-</w:t>
        </w:r>
      </w:ins>
      <w:ins w:id="1199" w:author="yangshangchuan" w:date="2013-01-19T17:14:00Z">
        <w:r w:rsidR="00B369E4">
          <w:rPr>
            <w:rFonts w:hint="eastAsia"/>
          </w:rPr>
          <w:t>ysc</w:t>
        </w:r>
      </w:ins>
      <w:ins w:id="1200" w:author="yangshangchuan" w:date="2013-01-19T16:32:00Z">
        <w:r>
          <w:t>-1-master.pid |xargs kill -9</w:t>
        </w:r>
      </w:ins>
    </w:p>
    <w:p w:rsidR="0026289C" w:rsidRDefault="0026289C">
      <w:pPr>
        <w:pStyle w:val="a4"/>
        <w:rPr>
          <w:ins w:id="1201" w:author="yangshangchuan" w:date="2013-01-19T16:32:00Z"/>
        </w:rPr>
      </w:pPr>
      <w:ins w:id="1202" w:author="yangshangchuan" w:date="2013-01-19T16:32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t>停止单独</w:t>
        </w:r>
        <w:r>
          <w:t xml:space="preserve"> regionserver</w:t>
        </w:r>
        <w:r>
          <w:rPr>
            <w:rFonts w:hint="eastAsia"/>
          </w:rPr>
          <w:t>：</w:t>
        </w:r>
      </w:ins>
    </w:p>
    <w:p w:rsidR="0026289C" w:rsidRDefault="0026289C">
      <w:pPr>
        <w:pStyle w:val="a4"/>
        <w:rPr>
          <w:ins w:id="1203" w:author="yangshangchuan" w:date="2013-01-07T20:57:00Z"/>
        </w:rPr>
      </w:pPr>
      <w:ins w:id="1204" w:author="yangshangchuan" w:date="2013-01-19T16:32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1205" w:author="yangshangchuan" w:date="2013-01-19T16:33:00Z">
        <w:r>
          <w:t>bin/local-regionservers.sh</w:t>
        </w:r>
        <w:proofErr w:type="gramEnd"/>
        <w:r>
          <w:t xml:space="preserve"> stop 1</w:t>
        </w:r>
      </w:ins>
    </w:p>
    <w:p w:rsidR="0026289C" w:rsidRDefault="002B6BA1">
      <w:pPr>
        <w:pStyle w:val="a4"/>
        <w:rPr>
          <w:ins w:id="1206" w:author="yangshangchuan" w:date="2013-01-19T16:33:00Z"/>
        </w:rPr>
      </w:pPr>
      <w:ins w:id="1207" w:author="yangshangchuan" w:date="2013-01-07T20:57:00Z">
        <w:r>
          <w:rPr>
            <w:rFonts w:hint="eastAsia"/>
          </w:rPr>
          <w:tab/>
        </w:r>
        <w:r>
          <w:rPr>
            <w:rFonts w:hint="eastAsia"/>
          </w:rPr>
          <w:tab/>
        </w:r>
        <w:r w:rsidRPr="002B6BA1">
          <w:rPr>
            <w:rFonts w:hint="eastAsia"/>
          </w:rPr>
          <w:t>使用</w:t>
        </w:r>
      </w:ins>
      <w:ins w:id="1208" w:author="yangshangchuan" w:date="2013-01-19T16:33:00Z">
        <w:r w:rsidR="0026289C" w:rsidRPr="002B6BA1">
          <w:rPr>
            <w:rFonts w:hint="eastAsia"/>
          </w:rPr>
          <w:t>HBase</w:t>
        </w:r>
        <w:r w:rsidR="0026289C" w:rsidRPr="002B6BA1">
          <w:rPr>
            <w:rFonts w:hint="eastAsia"/>
          </w:rPr>
          <w:t>命令行模式</w:t>
        </w:r>
      </w:ins>
      <w:ins w:id="1209" w:author="yangshangchuan" w:date="2013-01-07T20:57:00Z">
        <w:r w:rsidRPr="002B6BA1">
          <w:rPr>
            <w:rFonts w:hint="eastAsia"/>
          </w:rPr>
          <w:t xml:space="preserve">: </w:t>
        </w:r>
      </w:ins>
    </w:p>
    <w:p w:rsidR="002B6BA1" w:rsidRDefault="0026289C">
      <w:pPr>
        <w:pStyle w:val="a4"/>
        <w:rPr>
          <w:ins w:id="1210" w:author="yangshangchuan" w:date="2013-01-07T22:29:00Z"/>
        </w:rPr>
      </w:pPr>
      <w:ins w:id="1211" w:author="yangshangchuan" w:date="2013-01-19T16:33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1212" w:author="yangshangchuan" w:date="2013-01-07T20:57:00Z">
        <w:r w:rsidR="002B6BA1" w:rsidRPr="002B6BA1">
          <w:rPr>
            <w:rFonts w:hint="eastAsia"/>
          </w:rPr>
          <w:t>bin/hbase</w:t>
        </w:r>
        <w:proofErr w:type="gramEnd"/>
        <w:r w:rsidR="002B6BA1" w:rsidRPr="002B6BA1">
          <w:rPr>
            <w:rFonts w:hint="eastAsia"/>
          </w:rPr>
          <w:t xml:space="preserve"> shell</w:t>
        </w:r>
      </w:ins>
    </w:p>
    <w:p w:rsidR="002E6F68" w:rsidRDefault="00775217">
      <w:pPr>
        <w:pStyle w:val="a4"/>
        <w:rPr>
          <w:ins w:id="1213" w:author="yangshangchuan" w:date="2013-01-07T22:51:00Z"/>
        </w:rPr>
      </w:pPr>
      <w:ins w:id="1214" w:author="yangshangchuan" w:date="2013-01-07T22:29:00Z">
        <w:r>
          <w:rPr>
            <w:rFonts w:hint="eastAsia"/>
          </w:rPr>
          <w:tab/>
        </w:r>
      </w:ins>
      <w:ins w:id="1215" w:author="yangshangchuan" w:date="2013-01-19T14:33:00Z">
        <w:r w:rsidR="00247D42">
          <w:rPr>
            <w:rFonts w:hint="eastAsia"/>
          </w:rPr>
          <w:t>1</w:t>
        </w:r>
      </w:ins>
      <w:ins w:id="1216" w:author="yangshangchuan" w:date="2013-01-19T14:49:00Z">
        <w:r w:rsidR="00B04E34">
          <w:rPr>
            <w:rFonts w:hint="eastAsia"/>
          </w:rPr>
          <w:t>1</w:t>
        </w:r>
      </w:ins>
      <w:ins w:id="1217" w:author="yangshangchuan" w:date="2013-01-07T22:29:00Z">
        <w:r>
          <w:rPr>
            <w:rFonts w:hint="eastAsia"/>
          </w:rPr>
          <w:t>、</w:t>
        </w:r>
      </w:ins>
      <w:ins w:id="1218" w:author="yangshangchuan" w:date="2013-01-07T22:51:00Z">
        <w:r w:rsidR="002E6F68">
          <w:rPr>
            <w:rFonts w:hint="eastAsia"/>
          </w:rPr>
          <w:t>web</w:t>
        </w:r>
        <w:r w:rsidR="002E6F68">
          <w:rPr>
            <w:rFonts w:hint="eastAsia"/>
          </w:rPr>
          <w:t>界面</w:t>
        </w:r>
      </w:ins>
    </w:p>
    <w:p w:rsidR="005318C4" w:rsidRDefault="002E6F68" w:rsidP="005318C4">
      <w:pPr>
        <w:pStyle w:val="a4"/>
        <w:rPr>
          <w:ins w:id="1219" w:author="yangshangchuan" w:date="2013-01-17T16:16:00Z"/>
        </w:rPr>
      </w:pPr>
      <w:ins w:id="1220" w:author="yangshangchuan" w:date="2013-01-07T22:51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1221" w:author="yangshangchuan" w:date="2013-01-11T15:36:00Z">
        <w:r w:rsidR="00F65A36">
          <w:fldChar w:fldCharType="begin"/>
        </w:r>
        <w:r w:rsidR="00F65A36">
          <w:instrText xml:space="preserve"> HYPERLINK "</w:instrText>
        </w:r>
      </w:ins>
      <w:ins w:id="1222" w:author="yangshangchuan" w:date="2013-01-07T22:30:00Z">
        <w:r w:rsidR="00F65A36" w:rsidRPr="00775217">
          <w:instrText>http://221.194.43.2:60010</w:instrText>
        </w:r>
      </w:ins>
      <w:ins w:id="1223" w:author="yangshangchuan" w:date="2013-01-11T15:36:00Z">
        <w:r w:rsidR="00F65A36">
          <w:instrText xml:space="preserve">" </w:instrText>
        </w:r>
        <w:r w:rsidR="00F65A36">
          <w:fldChar w:fldCharType="separate"/>
        </w:r>
      </w:ins>
      <w:ins w:id="1224" w:author="yangshangchuan" w:date="2013-01-07T22:30:00Z">
        <w:r w:rsidR="00F65A36" w:rsidRPr="00342C08">
          <w:rPr>
            <w:rStyle w:val="ac"/>
          </w:rPr>
          <w:t>http://</w:t>
        </w:r>
      </w:ins>
      <w:ins w:id="1225" w:author="yangshangchuan" w:date="2013-01-17T16:16:00Z">
        <w:r w:rsidR="0081584D" w:rsidRPr="007C01E1">
          <w:t>devcluster0</w:t>
        </w:r>
        <w:r w:rsidR="0081584D">
          <w:rPr>
            <w:rFonts w:hint="eastAsia"/>
          </w:rPr>
          <w:t>1</w:t>
        </w:r>
      </w:ins>
      <w:ins w:id="1226" w:author="yangshangchuan" w:date="2013-01-07T22:30:00Z">
        <w:r w:rsidR="00F65A36" w:rsidRPr="00342C08">
          <w:rPr>
            <w:rStyle w:val="ac"/>
          </w:rPr>
          <w:t>:60010</w:t>
        </w:r>
      </w:ins>
      <w:ins w:id="1227" w:author="yangshangchuan" w:date="2013-01-11T15:36:00Z">
        <w:r w:rsidR="00F65A36">
          <w:fldChar w:fldCharType="end"/>
        </w:r>
      </w:ins>
    </w:p>
    <w:p w:rsidR="00F65A36" w:rsidRDefault="0081584D">
      <w:pPr>
        <w:pStyle w:val="a4"/>
        <w:rPr>
          <w:ins w:id="1228" w:author="yangshangchuan" w:date="2013-01-19T00:18:00Z"/>
        </w:rPr>
      </w:pPr>
      <w:ins w:id="1229" w:author="yangshangchuan" w:date="2013-01-17T16:16:00Z"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fldChar w:fldCharType="begin"/>
        </w:r>
        <w:r>
          <w:instrText xml:space="preserve"> HYPERLINK "</w:instrText>
        </w:r>
        <w:r w:rsidRPr="00775217">
          <w:instrText>http://221.194.43.2:60010</w:instrText>
        </w:r>
        <w:r>
          <w:instrText xml:space="preserve">" </w:instrText>
        </w:r>
        <w:r>
          <w:fldChar w:fldCharType="separate"/>
        </w:r>
        <w:r w:rsidRPr="00342C08">
          <w:rPr>
            <w:rStyle w:val="ac"/>
          </w:rPr>
          <w:t>http://</w:t>
        </w:r>
        <w:r w:rsidRPr="007C01E1">
          <w:t>devcluster0</w:t>
        </w:r>
        <w:r>
          <w:rPr>
            <w:rFonts w:hint="eastAsia"/>
          </w:rPr>
          <w:t>1</w:t>
        </w:r>
        <w:r w:rsidRPr="00342C08">
          <w:rPr>
            <w:rStyle w:val="ac"/>
          </w:rPr>
          <w:t>:600</w:t>
        </w:r>
      </w:ins>
      <w:ins w:id="1230" w:author="yangshangchuan" w:date="2013-01-17T16:17:00Z">
        <w:r>
          <w:rPr>
            <w:rStyle w:val="ac"/>
            <w:rFonts w:hint="eastAsia"/>
          </w:rPr>
          <w:t>3</w:t>
        </w:r>
      </w:ins>
      <w:ins w:id="1231" w:author="yangshangchuan" w:date="2013-01-17T16:16:00Z">
        <w:r w:rsidRPr="00342C08">
          <w:rPr>
            <w:rStyle w:val="ac"/>
          </w:rPr>
          <w:t>0</w:t>
        </w:r>
        <w:r>
          <w:fldChar w:fldCharType="end"/>
        </w:r>
      </w:ins>
    </w:p>
    <w:p w:rsidR="00C110C5" w:rsidRDefault="00C110C5">
      <w:pPr>
        <w:pStyle w:val="a4"/>
        <w:rPr>
          <w:ins w:id="1232" w:author="yangshangchuan" w:date="2013-01-19T00:18:00Z"/>
        </w:rPr>
      </w:pPr>
      <w:ins w:id="1233" w:author="yangshangchuan" w:date="2013-01-19T00:18:00Z">
        <w:r>
          <w:rPr>
            <w:rFonts w:hint="eastAsia"/>
          </w:rPr>
          <w:tab/>
        </w:r>
      </w:ins>
      <w:ins w:id="1234" w:author="yangshangchuan" w:date="2013-01-19T14:49:00Z">
        <w:r w:rsidR="00B04E34">
          <w:rPr>
            <w:rFonts w:hint="eastAsia"/>
          </w:rPr>
          <w:t>12</w:t>
        </w:r>
      </w:ins>
      <w:ins w:id="1235" w:author="yangshangchuan" w:date="2013-01-19T00:18:00Z">
        <w:r>
          <w:rPr>
            <w:rFonts w:hint="eastAsia"/>
          </w:rPr>
          <w:t>、</w:t>
        </w:r>
        <w:proofErr w:type="gramStart"/>
        <w:r>
          <w:rPr>
            <w:rFonts w:hint="eastAsia"/>
          </w:rPr>
          <w:t>如运行</w:t>
        </w:r>
        <w:proofErr w:type="gramEnd"/>
        <w:r>
          <w:rPr>
            <w:rFonts w:hint="eastAsia"/>
          </w:rPr>
          <w:t>nutch2.1</w:t>
        </w:r>
        <w:r>
          <w:rPr>
            <w:rFonts w:hint="eastAsia"/>
          </w:rPr>
          <w:t>则</w:t>
        </w:r>
      </w:ins>
      <w:ins w:id="1236" w:author="yangshangchuan" w:date="2013-01-19T08:50:00Z">
        <w:r w:rsidR="00921DB8">
          <w:rPr>
            <w:rFonts w:hint="eastAsia"/>
          </w:rPr>
          <w:t>方法</w:t>
        </w:r>
        <w:proofErr w:type="gramStart"/>
        <w:r w:rsidR="00921DB8">
          <w:rPr>
            <w:rFonts w:hint="eastAsia"/>
          </w:rPr>
          <w:t>一</w:t>
        </w:r>
      </w:ins>
      <w:proofErr w:type="gramEnd"/>
      <w:ins w:id="1237" w:author="yangshangchuan" w:date="2013-01-19T00:18:00Z">
        <w:r>
          <w:rPr>
            <w:rFonts w:hint="eastAsia"/>
          </w:rPr>
          <w:t>：</w:t>
        </w:r>
      </w:ins>
    </w:p>
    <w:p w:rsidR="00C110C5" w:rsidRDefault="00C110C5">
      <w:pPr>
        <w:pStyle w:val="a4"/>
        <w:rPr>
          <w:ins w:id="1238" w:author="yangshangchuan" w:date="2013-01-19T00:19:00Z"/>
        </w:rPr>
      </w:pPr>
      <w:ins w:id="1239" w:author="yangshangchuan" w:date="2013-01-19T00:18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1240" w:author="yangshangchuan" w:date="2013-01-19T00:19:00Z">
        <w:r>
          <w:rPr>
            <w:rFonts w:hint="eastAsia"/>
          </w:rPr>
          <w:t>c</w:t>
        </w:r>
      </w:ins>
      <w:ins w:id="1241" w:author="yangshangchuan" w:date="2013-01-19T00:18:00Z">
        <w:r>
          <w:rPr>
            <w:rFonts w:hint="eastAsia"/>
          </w:rPr>
          <w:t>p</w:t>
        </w:r>
        <w:proofErr w:type="gramEnd"/>
        <w:r>
          <w:rPr>
            <w:rFonts w:hint="eastAsia"/>
          </w:rPr>
          <w:t xml:space="preserve"> conf/</w:t>
        </w:r>
      </w:ins>
      <w:ins w:id="1242" w:author="yangshangchuan" w:date="2013-01-19T00:19:00Z">
        <w:r w:rsidRPr="00010922">
          <w:t>hbase-site.xml</w:t>
        </w:r>
        <w:r>
          <w:rPr>
            <w:rFonts w:hint="eastAsia"/>
          </w:rPr>
          <w:t xml:space="preserve"> /home/ysc/nutch-2.1/conf</w:t>
        </w:r>
      </w:ins>
    </w:p>
    <w:p w:rsidR="00C110C5" w:rsidRDefault="00C110C5">
      <w:pPr>
        <w:pStyle w:val="a4"/>
        <w:rPr>
          <w:ins w:id="1243" w:author="yangshangchuan" w:date="2013-01-19T00:19:00Z"/>
        </w:rPr>
      </w:pPr>
      <w:ins w:id="1244" w:author="yangshangchuan" w:date="2013-01-19T00:19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rPr>
            <w:rFonts w:hint="eastAsia"/>
          </w:rPr>
          <w:t>cd</w:t>
        </w:r>
        <w:proofErr w:type="gramEnd"/>
        <w:r>
          <w:rPr>
            <w:rFonts w:hint="eastAsia"/>
          </w:rPr>
          <w:t xml:space="preserve"> /home/ysc/nutch-2.1</w:t>
        </w:r>
      </w:ins>
    </w:p>
    <w:p w:rsidR="00C110C5" w:rsidRPr="00C110C5" w:rsidRDefault="00C110C5">
      <w:pPr>
        <w:pStyle w:val="a4"/>
        <w:rPr>
          <w:ins w:id="1245" w:author="yangshangchuan" w:date="2013-01-11T15:36:00Z"/>
        </w:rPr>
      </w:pPr>
      <w:ins w:id="1246" w:author="yangshangchuan" w:date="2013-01-19T00:19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>
          <w:rPr>
            <w:rFonts w:hint="eastAsia"/>
          </w:rPr>
          <w:t>ant</w:t>
        </w:r>
      </w:ins>
      <w:proofErr w:type="gramEnd"/>
    </w:p>
    <w:p w:rsidR="004954A1" w:rsidRDefault="00114644" w:rsidP="004954A1">
      <w:pPr>
        <w:pStyle w:val="a4"/>
        <w:rPr>
          <w:ins w:id="1247" w:author="yangshangchuan" w:date="2013-01-19T00:20:00Z"/>
          <w:rFonts w:ascii="courier;monospace" w:hAnsi="courier;monospace"/>
          <w:color w:val="000000"/>
        </w:rPr>
      </w:pPr>
      <w:ins w:id="1248" w:author="yangshangchuan" w:date="2013-01-19T00:1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cd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</w:ins>
      <w:ins w:id="1249" w:author="yangshangchuan" w:date="2013-01-19T00:20:00Z">
        <w:r w:rsidRPr="00114644">
          <w:rPr>
            <w:rFonts w:ascii="courier;monospace" w:hAnsi="courier;monospace"/>
            <w:color w:val="000000"/>
          </w:rPr>
          <w:t>runtime/deploy</w:t>
        </w:r>
      </w:ins>
    </w:p>
    <w:p w:rsidR="00114644" w:rsidRDefault="00114644" w:rsidP="004954A1">
      <w:pPr>
        <w:pStyle w:val="a4"/>
        <w:rPr>
          <w:ins w:id="1250" w:author="yangshangchuan" w:date="2013-01-19T00:34:00Z"/>
          <w:rFonts w:ascii="courier;monospace" w:hAnsi="courier;monospace"/>
          <w:color w:val="000000"/>
        </w:rPr>
      </w:pPr>
      <w:ins w:id="1251" w:author="yangshangchuan" w:date="2013-01-19T00:2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unzip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</w:ins>
      <w:ins w:id="1252" w:author="yangshangchuan" w:date="2013-01-19T00:21:00Z">
        <w:r>
          <w:rPr>
            <w:rFonts w:ascii="courier;monospace" w:hAnsi="courier;monospace" w:hint="eastAsia"/>
            <w:color w:val="000000"/>
          </w:rPr>
          <w:t xml:space="preserve">-d </w:t>
        </w:r>
        <w:r w:rsidRPr="00114644">
          <w:rPr>
            <w:rFonts w:ascii="courier;monospace" w:hAnsi="courier;monospace"/>
            <w:color w:val="000000"/>
          </w:rPr>
          <w:t>apache-nutch-2.1</w:t>
        </w:r>
        <w:r>
          <w:rPr>
            <w:rFonts w:ascii="courier;monospace" w:hAnsi="courier;monospace" w:hint="eastAsia"/>
            <w:color w:val="000000"/>
          </w:rPr>
          <w:t xml:space="preserve"> </w:t>
        </w:r>
        <w:r w:rsidRPr="00114644">
          <w:rPr>
            <w:rFonts w:ascii="courier;monospace" w:hAnsi="courier;monospace"/>
            <w:color w:val="000000"/>
          </w:rPr>
          <w:t>apache-nutch-2.1</w:t>
        </w:r>
        <w:r>
          <w:rPr>
            <w:rFonts w:ascii="courier;monospace" w:hAnsi="courier;monospace" w:hint="eastAsia"/>
            <w:color w:val="000000"/>
          </w:rPr>
          <w:t>.job</w:t>
        </w:r>
      </w:ins>
    </w:p>
    <w:p w:rsidR="00133E3D" w:rsidRDefault="00133E3D" w:rsidP="004954A1">
      <w:pPr>
        <w:pStyle w:val="a4"/>
        <w:rPr>
          <w:ins w:id="1253" w:author="yangshangchuan" w:date="2013-01-19T00:21:00Z"/>
          <w:rFonts w:ascii="courier;monospace" w:hAnsi="courier;monospace"/>
          <w:color w:val="000000"/>
        </w:rPr>
      </w:pPr>
      <w:ins w:id="1254" w:author="yangshangchuan" w:date="2013-01-19T00:34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133E3D">
          <w:rPr>
            <w:rFonts w:ascii="courier;monospace" w:hAnsi="courier;monospace"/>
            <w:color w:val="000000"/>
          </w:rPr>
          <w:t>rm  apache</w:t>
        </w:r>
        <w:proofErr w:type="gramEnd"/>
        <w:r w:rsidRPr="00133E3D">
          <w:rPr>
            <w:rFonts w:ascii="courier;monospace" w:hAnsi="courier;monospace"/>
            <w:color w:val="000000"/>
          </w:rPr>
          <w:t>-nutch-2.1.job</w:t>
        </w:r>
      </w:ins>
    </w:p>
    <w:p w:rsidR="00114644" w:rsidRDefault="00114644" w:rsidP="004954A1">
      <w:pPr>
        <w:pStyle w:val="a4"/>
        <w:rPr>
          <w:ins w:id="1255" w:author="yangshangchuan" w:date="2013-01-19T00:21:00Z"/>
          <w:rFonts w:ascii="courier;monospace" w:hAnsi="courier;monospace"/>
          <w:color w:val="000000"/>
        </w:rPr>
      </w:pPr>
      <w:ins w:id="1256" w:author="yangshangchuan" w:date="2013-01-19T00:2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cd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  <w:r w:rsidRPr="00114644">
          <w:rPr>
            <w:rFonts w:ascii="courier;monospace" w:hAnsi="courier;monospace"/>
            <w:color w:val="000000"/>
          </w:rPr>
          <w:t>apache-nutch-2.1</w:t>
        </w:r>
      </w:ins>
    </w:p>
    <w:p w:rsidR="00114644" w:rsidRDefault="00114644" w:rsidP="004954A1">
      <w:pPr>
        <w:pStyle w:val="a4"/>
        <w:rPr>
          <w:ins w:id="1257" w:author="yangshangchuan" w:date="2013-01-19T00:22:00Z"/>
          <w:rFonts w:ascii="courier;monospace" w:hAnsi="courier;monospace"/>
          <w:color w:val="000000"/>
        </w:rPr>
      </w:pPr>
      <w:ins w:id="1258" w:author="yangshangchuan" w:date="2013-01-19T00:2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rm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lib/</w:t>
        </w:r>
        <w:r w:rsidRPr="00114644">
          <w:rPr>
            <w:rFonts w:ascii="courier;monospace" w:hAnsi="courier;monospace"/>
            <w:color w:val="000000"/>
          </w:rPr>
          <w:t>hbase-0.9</w:t>
        </w:r>
      </w:ins>
      <w:ins w:id="1259" w:author="yangshangchuan" w:date="2013-01-19T00:22:00Z">
        <w:r>
          <w:rPr>
            <w:rFonts w:ascii="courier;monospace" w:hAnsi="courier;monospace" w:hint="eastAsia"/>
            <w:color w:val="000000"/>
          </w:rPr>
          <w:t>0</w:t>
        </w:r>
      </w:ins>
      <w:ins w:id="1260" w:author="yangshangchuan" w:date="2013-01-19T00:21:00Z">
        <w:r w:rsidRPr="00114644">
          <w:rPr>
            <w:rFonts w:ascii="courier;monospace" w:hAnsi="courier;monospace"/>
            <w:color w:val="000000"/>
          </w:rPr>
          <w:t>.</w:t>
        </w:r>
      </w:ins>
      <w:ins w:id="1261" w:author="yangshangchuan" w:date="2013-01-19T00:22:00Z">
        <w:r>
          <w:rPr>
            <w:rFonts w:ascii="courier;monospace" w:hAnsi="courier;monospace" w:hint="eastAsia"/>
            <w:color w:val="000000"/>
          </w:rPr>
          <w:t>4</w:t>
        </w:r>
      </w:ins>
      <w:ins w:id="1262" w:author="yangshangchuan" w:date="2013-01-19T00:21:00Z">
        <w:r w:rsidRPr="00114644">
          <w:rPr>
            <w:rFonts w:ascii="courier;monospace" w:hAnsi="courier;monospace"/>
            <w:color w:val="000000"/>
          </w:rPr>
          <w:t>.jar</w:t>
        </w:r>
      </w:ins>
    </w:p>
    <w:p w:rsidR="00114644" w:rsidRDefault="00114644" w:rsidP="004954A1">
      <w:pPr>
        <w:pStyle w:val="a4"/>
        <w:rPr>
          <w:ins w:id="1263" w:author="yangshangchuan" w:date="2013-01-19T00:23:00Z"/>
          <w:rFonts w:ascii="courier;monospace" w:hAnsi="courier;monospace"/>
          <w:color w:val="000000"/>
        </w:rPr>
      </w:pPr>
      <w:ins w:id="1264" w:author="yangshangchuan" w:date="2013-01-19T00:22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cp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/home/ysc/</w:t>
        </w:r>
        <w:r w:rsidRPr="007C01E1">
          <w:t>hbase-0.9</w:t>
        </w:r>
      </w:ins>
      <w:ins w:id="1265" w:author="yangshangchuan" w:date="2013-01-19T03:21:00Z">
        <w:r w:rsidR="0088354E">
          <w:rPr>
            <w:rFonts w:hint="eastAsia"/>
          </w:rPr>
          <w:t>2</w:t>
        </w:r>
      </w:ins>
      <w:ins w:id="1266" w:author="yangshangchuan" w:date="2013-01-19T00:22:00Z">
        <w:r w:rsidRPr="007C01E1">
          <w:t>.</w:t>
        </w:r>
      </w:ins>
      <w:ins w:id="1267" w:author="yangshangchuan" w:date="2013-01-19T03:21:00Z">
        <w:r w:rsidR="0088354E">
          <w:rPr>
            <w:rFonts w:hint="eastAsia"/>
          </w:rPr>
          <w:t>2</w:t>
        </w:r>
      </w:ins>
      <w:ins w:id="1268" w:author="yangshangchuan" w:date="2013-01-19T00:22:00Z">
        <w:r>
          <w:rPr>
            <w:rFonts w:hint="eastAsia"/>
          </w:rPr>
          <w:t>/</w:t>
        </w:r>
        <w:r w:rsidRPr="00114644">
          <w:rPr>
            <w:rFonts w:ascii="courier;monospace" w:hAnsi="courier;monospace"/>
            <w:color w:val="000000"/>
          </w:rPr>
          <w:t>hbase-0.9</w:t>
        </w:r>
      </w:ins>
      <w:ins w:id="1269" w:author="yangshangchuan" w:date="2013-01-19T03:21:00Z">
        <w:r w:rsidR="0088354E">
          <w:rPr>
            <w:rFonts w:ascii="courier;monospace" w:hAnsi="courier;monospace" w:hint="eastAsia"/>
            <w:color w:val="000000"/>
          </w:rPr>
          <w:t>2</w:t>
        </w:r>
      </w:ins>
      <w:ins w:id="1270" w:author="yangshangchuan" w:date="2013-01-19T00:22:00Z">
        <w:r w:rsidRPr="00114644">
          <w:rPr>
            <w:rFonts w:ascii="courier;monospace" w:hAnsi="courier;monospace"/>
            <w:color w:val="000000"/>
          </w:rPr>
          <w:t>.</w:t>
        </w:r>
      </w:ins>
      <w:ins w:id="1271" w:author="yangshangchuan" w:date="2013-01-19T03:21:00Z">
        <w:r w:rsidR="0088354E">
          <w:rPr>
            <w:rFonts w:ascii="courier;monospace" w:hAnsi="courier;monospace" w:hint="eastAsia"/>
            <w:color w:val="000000"/>
          </w:rPr>
          <w:t>2</w:t>
        </w:r>
      </w:ins>
      <w:ins w:id="1272" w:author="yangshangchuan" w:date="2013-01-19T00:22:00Z">
        <w:r w:rsidRPr="00114644">
          <w:rPr>
            <w:rFonts w:ascii="courier;monospace" w:hAnsi="courier;monospace"/>
            <w:color w:val="000000"/>
          </w:rPr>
          <w:t>.jar</w:t>
        </w:r>
        <w:r>
          <w:rPr>
            <w:rFonts w:ascii="courier;monospace" w:hAnsi="courier;monospace" w:hint="eastAsia"/>
            <w:color w:val="000000"/>
          </w:rPr>
          <w:t xml:space="preserve"> </w:t>
        </w:r>
      </w:ins>
      <w:ins w:id="1273" w:author="yangshangchuan" w:date="2013-01-19T00:23:00Z">
        <w:r>
          <w:rPr>
            <w:rFonts w:ascii="courier;monospace" w:hAnsi="courier;monospace" w:hint="eastAsia"/>
            <w:color w:val="000000"/>
          </w:rPr>
          <w:t xml:space="preserve"> lib</w:t>
        </w:r>
      </w:ins>
    </w:p>
    <w:p w:rsidR="00114644" w:rsidRDefault="00114644" w:rsidP="004954A1">
      <w:pPr>
        <w:pStyle w:val="a4"/>
        <w:rPr>
          <w:ins w:id="1274" w:author="yangshangchuan" w:date="2013-01-19T00:36:00Z"/>
          <w:rFonts w:ascii="courier;monospace" w:hAnsi="courier;monospace"/>
          <w:color w:val="000000"/>
        </w:rPr>
      </w:pPr>
      <w:ins w:id="1275" w:author="yangshangchuan" w:date="2013-01-19T00:2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zip</w:t>
        </w:r>
      </w:ins>
      <w:proofErr w:type="gramEnd"/>
      <w:ins w:id="1276" w:author="yangshangchuan" w:date="2013-01-19T00:36:00Z">
        <w:r w:rsidR="00133E3D">
          <w:rPr>
            <w:rFonts w:ascii="courier;monospace" w:hAnsi="courier;monospace" w:hint="eastAsia"/>
            <w:color w:val="000000"/>
          </w:rPr>
          <w:t xml:space="preserve"> -r</w:t>
        </w:r>
      </w:ins>
      <w:ins w:id="1277" w:author="yangshangchuan" w:date="2013-01-19T00:23:00Z">
        <w:r>
          <w:rPr>
            <w:rFonts w:ascii="courier;monospace" w:hAnsi="courier;monospace" w:hint="eastAsia"/>
            <w:color w:val="000000"/>
          </w:rPr>
          <w:t xml:space="preserve"> ../</w:t>
        </w:r>
        <w:proofErr w:type="gramStart"/>
        <w:r w:rsidRPr="00114644">
          <w:rPr>
            <w:rFonts w:ascii="courier;monospace" w:hAnsi="courier;monospace"/>
            <w:color w:val="000000"/>
          </w:rPr>
          <w:t>apache-nutch-2.1</w:t>
        </w:r>
        <w:r>
          <w:rPr>
            <w:rFonts w:ascii="courier;monospace" w:hAnsi="courier;monospace" w:hint="eastAsia"/>
            <w:color w:val="000000"/>
          </w:rPr>
          <w:t>.job ./</w:t>
        </w:r>
        <w:proofErr w:type="gramEnd"/>
        <w:r>
          <w:rPr>
            <w:rFonts w:ascii="courier;monospace" w:hAnsi="courier;monospace" w:hint="eastAsia"/>
            <w:color w:val="000000"/>
          </w:rPr>
          <w:t>*</w:t>
        </w:r>
      </w:ins>
    </w:p>
    <w:p w:rsidR="00133E3D" w:rsidRDefault="00133E3D" w:rsidP="004954A1">
      <w:pPr>
        <w:pStyle w:val="a4"/>
        <w:rPr>
          <w:ins w:id="1278" w:author="yangshangchuan" w:date="2013-01-19T00:37:00Z"/>
          <w:rFonts w:ascii="courier;monospace" w:hAnsi="courier;monospace"/>
          <w:color w:val="000000"/>
        </w:rPr>
      </w:pPr>
      <w:ins w:id="1279" w:author="yangshangchuan" w:date="2013-01-19T00:3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cd ..</w:t>
        </w:r>
      </w:ins>
      <w:proofErr w:type="gramEnd"/>
    </w:p>
    <w:p w:rsidR="00133E3D" w:rsidRDefault="00133E3D" w:rsidP="004954A1">
      <w:pPr>
        <w:pStyle w:val="a4"/>
        <w:rPr>
          <w:ins w:id="1280" w:author="yangshangchuan" w:date="2013-01-19T00:23:00Z"/>
          <w:rFonts w:ascii="courier;monospace" w:hAnsi="courier;monospace"/>
          <w:color w:val="000000"/>
        </w:rPr>
      </w:pPr>
      <w:ins w:id="1281" w:author="yangshangchuan" w:date="2013-01-19T00:3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133E3D">
          <w:rPr>
            <w:rFonts w:ascii="courier;monospace" w:hAnsi="courier;monospace"/>
            <w:color w:val="000000"/>
          </w:rPr>
          <w:t>rm</w:t>
        </w:r>
        <w:proofErr w:type="gramEnd"/>
        <w:r w:rsidRPr="00133E3D">
          <w:rPr>
            <w:rFonts w:ascii="courier;monospace" w:hAnsi="courier;monospace"/>
            <w:color w:val="000000"/>
          </w:rPr>
          <w:t xml:space="preserve"> -r apache-nutch-2.1</w:t>
        </w:r>
      </w:ins>
    </w:p>
    <w:p w:rsidR="00921DB8" w:rsidRDefault="00921DB8" w:rsidP="00921DB8">
      <w:pPr>
        <w:pStyle w:val="a4"/>
        <w:rPr>
          <w:ins w:id="1282" w:author="yangshangchuan" w:date="2013-01-19T08:47:00Z"/>
          <w:rFonts w:ascii="courier;monospace" w:hAnsi="courier;monospace"/>
          <w:color w:val="000000"/>
        </w:rPr>
      </w:pPr>
      <w:ins w:id="1283" w:author="yangshangchuan" w:date="2013-01-19T08:46:00Z">
        <w:r>
          <w:rPr>
            <w:rFonts w:ascii="courier;monospace" w:hAnsi="courier;monospace" w:hint="eastAsia"/>
            <w:color w:val="000000"/>
          </w:rPr>
          <w:tab/>
          <w:t>1</w:t>
        </w:r>
      </w:ins>
      <w:ins w:id="1284" w:author="yangshangchuan" w:date="2013-01-19T14:49:00Z">
        <w:r w:rsidR="00B04E34">
          <w:rPr>
            <w:rFonts w:ascii="courier;monospace" w:hAnsi="courier;monospace" w:hint="eastAsia"/>
            <w:color w:val="000000"/>
          </w:rPr>
          <w:t>3</w:t>
        </w:r>
      </w:ins>
      <w:ins w:id="1285" w:author="yangshangchuan" w:date="2013-01-19T08:46:00Z">
        <w:r>
          <w:rPr>
            <w:rFonts w:ascii="courier;monospace" w:hAnsi="courier;monospace" w:hint="eastAsia"/>
            <w:color w:val="000000"/>
          </w:rPr>
          <w:t>、</w:t>
        </w:r>
      </w:ins>
      <w:proofErr w:type="gramStart"/>
      <w:ins w:id="1286" w:author="yangshangchuan" w:date="2013-01-19T08:50:00Z">
        <w:r>
          <w:rPr>
            <w:rFonts w:hint="eastAsia"/>
          </w:rPr>
          <w:t>如运行</w:t>
        </w:r>
        <w:proofErr w:type="gramEnd"/>
        <w:r>
          <w:rPr>
            <w:rFonts w:hint="eastAsia"/>
          </w:rPr>
          <w:t>nutch2.1</w:t>
        </w:r>
        <w:r>
          <w:rPr>
            <w:rFonts w:hint="eastAsia"/>
          </w:rPr>
          <w:t>则方法二：</w:t>
        </w:r>
      </w:ins>
    </w:p>
    <w:p w:rsidR="00921DB8" w:rsidRDefault="00921DB8" w:rsidP="00921DB8">
      <w:pPr>
        <w:pStyle w:val="a4"/>
        <w:rPr>
          <w:ins w:id="1287" w:author="yangshangchuan" w:date="2013-01-19T08:50:00Z"/>
          <w:rFonts w:ascii="courier;monospace" w:hAnsi="courier;monospace"/>
          <w:color w:val="000000"/>
        </w:rPr>
      </w:pPr>
      <w:ins w:id="1288" w:author="yangshangchuan" w:date="2013-01-19T08:4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289" w:author="yangshangchuan" w:date="2013-01-19T08:50:00Z">
        <w:r>
          <w:rPr>
            <w:rFonts w:hint="eastAsia"/>
          </w:rPr>
          <w:t>cp</w:t>
        </w:r>
        <w:proofErr w:type="gramEnd"/>
        <w:r>
          <w:rPr>
            <w:rFonts w:hint="eastAsia"/>
          </w:rPr>
          <w:t xml:space="preserve"> conf/</w:t>
        </w:r>
        <w:r w:rsidRPr="00010922">
          <w:t>hbase-site.xml</w:t>
        </w:r>
        <w:r>
          <w:rPr>
            <w:rFonts w:hint="eastAsia"/>
          </w:rPr>
          <w:t xml:space="preserve"> /home/ysc/nutch-2.1/conf</w:t>
        </w:r>
      </w:ins>
    </w:p>
    <w:p w:rsidR="00921DB8" w:rsidRDefault="00921DB8" w:rsidP="00921DB8">
      <w:pPr>
        <w:pStyle w:val="a4"/>
        <w:rPr>
          <w:ins w:id="1290" w:author="yangshangchuan" w:date="2013-01-19T08:46:00Z"/>
          <w:rFonts w:ascii="courier;monospace" w:hAnsi="courier;monospace"/>
          <w:color w:val="000000"/>
        </w:rPr>
      </w:pPr>
      <w:ins w:id="1291" w:author="yangshangchuan" w:date="2013-01-19T08:5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292" w:author="yangshangchuan" w:date="2013-01-19T08:47:00Z">
        <w:r>
          <w:rPr>
            <w:rFonts w:ascii="courier;monospace" w:hAnsi="courier;monospace" w:hint="eastAsia"/>
            <w:color w:val="000000"/>
          </w:rPr>
          <w:t>cd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</w:ins>
      <w:ins w:id="1293" w:author="yangshangchuan" w:date="2013-01-19T08:48:00Z">
        <w:r>
          <w:rPr>
            <w:rFonts w:hint="eastAsia"/>
          </w:rPr>
          <w:t>/home/ysc/nutch-2.1</w:t>
        </w:r>
      </w:ins>
    </w:p>
    <w:p w:rsidR="00921DB8" w:rsidRDefault="00921DB8" w:rsidP="00921DB8">
      <w:pPr>
        <w:pStyle w:val="a4"/>
        <w:rPr>
          <w:ins w:id="1294" w:author="yangshangchuan" w:date="2013-01-19T08:46:00Z"/>
          <w:rFonts w:ascii="courier;monospace" w:hAnsi="courier;monospace"/>
          <w:color w:val="000000"/>
        </w:rPr>
      </w:pPr>
      <w:ins w:id="1295" w:author="yangshangchuan" w:date="2013-01-19T08:46:00Z">
        <w:r>
          <w:rPr>
            <w:rFonts w:ascii="courier;monospace" w:hAnsi="courier;monospace" w:hint="eastAsia"/>
            <w:color w:val="000000"/>
          </w:rPr>
          <w:lastRenderedPageBreak/>
          <w:tab/>
        </w:r>
      </w:ins>
      <w:ins w:id="1296" w:author="yangshangchuan" w:date="2013-01-19T08:47:00Z"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297" w:author="yangshangchuan" w:date="2013-01-19T08:46:00Z">
        <w:r>
          <w:rPr>
            <w:rFonts w:ascii="courier;monospace" w:hAnsi="courier;monospace" w:hint="eastAsia"/>
            <w:color w:val="000000"/>
          </w:rPr>
          <w:t>cp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/home/ysc/</w:t>
        </w:r>
        <w:r w:rsidRPr="007C01E1">
          <w:t>hbase-0.9</w:t>
        </w:r>
        <w:r>
          <w:rPr>
            <w:rFonts w:hint="eastAsia"/>
          </w:rPr>
          <w:t>2</w:t>
        </w:r>
        <w:r w:rsidRPr="007C01E1">
          <w:t>.</w:t>
        </w:r>
        <w:r>
          <w:rPr>
            <w:rFonts w:hint="eastAsia"/>
          </w:rPr>
          <w:t>2/</w:t>
        </w:r>
        <w:r w:rsidRPr="00114644">
          <w:rPr>
            <w:rFonts w:ascii="courier;monospace" w:hAnsi="courier;monospace"/>
            <w:color w:val="000000"/>
          </w:rPr>
          <w:t>hbase-0.9</w:t>
        </w:r>
        <w:r>
          <w:rPr>
            <w:rFonts w:ascii="courier;monospace" w:hAnsi="courier;monospace" w:hint="eastAsia"/>
            <w:color w:val="000000"/>
          </w:rPr>
          <w:t>2</w:t>
        </w:r>
        <w:r w:rsidRPr="00114644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2</w:t>
        </w:r>
        <w:r w:rsidRPr="00114644">
          <w:rPr>
            <w:rFonts w:ascii="courier;monospace" w:hAnsi="courier;monospace"/>
            <w:color w:val="000000"/>
          </w:rPr>
          <w:t>.jar</w:t>
        </w:r>
        <w:r>
          <w:rPr>
            <w:rFonts w:ascii="courier;monospace" w:hAnsi="courier;monospace" w:hint="eastAsia"/>
            <w:color w:val="000000"/>
          </w:rPr>
          <w:t xml:space="preserve">  lib</w:t>
        </w:r>
      </w:ins>
    </w:p>
    <w:p w:rsidR="00921DB8" w:rsidRDefault="00921DB8" w:rsidP="004954A1">
      <w:pPr>
        <w:pStyle w:val="a4"/>
        <w:rPr>
          <w:ins w:id="1298" w:author="yangshangchuan" w:date="2013-01-19T08:49:00Z"/>
          <w:rFonts w:ascii="courier;monospace" w:hAnsi="courier;monospace"/>
          <w:color w:val="000000"/>
        </w:rPr>
      </w:pPr>
      <w:ins w:id="1299" w:author="yangshangchuan" w:date="2013-01-19T08:4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ant</w:t>
        </w:r>
      </w:ins>
      <w:proofErr w:type="gramEnd"/>
    </w:p>
    <w:p w:rsidR="00921DB8" w:rsidRDefault="00921DB8" w:rsidP="004954A1">
      <w:pPr>
        <w:pStyle w:val="a4"/>
        <w:rPr>
          <w:ins w:id="1300" w:author="yangshangchuan" w:date="2013-01-19T08:48:00Z"/>
          <w:rFonts w:ascii="courier;monospace" w:hAnsi="courier;monospace"/>
          <w:color w:val="000000"/>
        </w:rPr>
      </w:pPr>
      <w:ins w:id="1301" w:author="yangshangchuan" w:date="2013-01-19T08:4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cd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  <w:r w:rsidRPr="00921DB8">
          <w:rPr>
            <w:rFonts w:ascii="courier;monospace" w:hAnsi="courier;monospace"/>
            <w:color w:val="000000"/>
          </w:rPr>
          <w:t>runtime/deploy</w:t>
        </w:r>
      </w:ins>
    </w:p>
    <w:p w:rsidR="00921DB8" w:rsidRDefault="00921DB8" w:rsidP="004954A1">
      <w:pPr>
        <w:pStyle w:val="a4"/>
        <w:rPr>
          <w:ins w:id="1302" w:author="yangshangchuan" w:date="2013-02-20T03:15:00Z"/>
          <w:rFonts w:ascii="courier;monospace" w:hAnsi="courier;monospace"/>
          <w:color w:val="000000"/>
        </w:rPr>
      </w:pPr>
      <w:ins w:id="1303" w:author="yangshangchuan" w:date="2013-01-19T08:4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304" w:author="yangshangchuan" w:date="2013-01-19T08:49:00Z">
        <w:r w:rsidRPr="00921DB8">
          <w:rPr>
            <w:rFonts w:ascii="courier;monospace" w:hAnsi="courier;monospace"/>
            <w:color w:val="000000"/>
          </w:rPr>
          <w:t>zip</w:t>
        </w:r>
        <w:proofErr w:type="gramEnd"/>
        <w:r w:rsidRPr="00921DB8">
          <w:rPr>
            <w:rFonts w:ascii="courier;monospace" w:hAnsi="courier;monospace"/>
            <w:color w:val="000000"/>
          </w:rPr>
          <w:t xml:space="preserve"> -d apache-nutch-2.1.job lib/hbase-0.90.4.jar</w:t>
        </w:r>
      </w:ins>
    </w:p>
    <w:p w:rsidR="004266D6" w:rsidRDefault="004266D6" w:rsidP="004954A1">
      <w:pPr>
        <w:pStyle w:val="a4"/>
        <w:rPr>
          <w:ins w:id="1305" w:author="yangshangchuan" w:date="2013-02-20T02:58:00Z"/>
          <w:rFonts w:ascii="courier;monospace" w:hAnsi="courier;monospace"/>
          <w:color w:val="000000"/>
        </w:rPr>
      </w:pPr>
    </w:p>
    <w:p w:rsidR="00B20E9E" w:rsidRDefault="00B20E9E" w:rsidP="004954A1">
      <w:pPr>
        <w:pStyle w:val="a4"/>
        <w:rPr>
          <w:ins w:id="1306" w:author="yangshangchuan" w:date="2013-01-19T08:48:00Z"/>
          <w:rFonts w:ascii="courier;monospace" w:hAnsi="courier;monospace"/>
          <w:color w:val="000000"/>
        </w:rPr>
      </w:pPr>
      <w:ins w:id="1307" w:author="yangshangchuan" w:date="2013-02-20T02:5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启用</w:t>
        </w:r>
      </w:ins>
      <w:ins w:id="1308" w:author="yangshangchuan" w:date="2013-02-20T03:03:00Z">
        <w:r w:rsidR="00833032" w:rsidRPr="00A96CF6">
          <w:rPr>
            <w:rFonts w:ascii="courier;monospace" w:hAnsi="courier;monospace"/>
            <w:color w:val="000000"/>
          </w:rPr>
          <w:t>snappy</w:t>
        </w:r>
      </w:ins>
      <w:ins w:id="1309" w:author="yangshangchuan" w:date="2013-02-20T02:58:00Z">
        <w:r>
          <w:rPr>
            <w:rFonts w:ascii="courier;monospace" w:hAnsi="courier;monospace" w:hint="eastAsia"/>
            <w:color w:val="000000"/>
          </w:rPr>
          <w:t>压缩：</w:t>
        </w:r>
      </w:ins>
    </w:p>
    <w:p w:rsidR="005B151B" w:rsidRPr="00570159" w:rsidRDefault="00B20E9E" w:rsidP="005B151B">
      <w:pPr>
        <w:pStyle w:val="a4"/>
        <w:tabs>
          <w:tab w:val="clear" w:pos="420"/>
        </w:tabs>
        <w:rPr>
          <w:ins w:id="1310" w:author="yangshangchuan" w:date="2013-02-19T22:49:00Z"/>
          <w:rFonts w:ascii="courier;monospace" w:hAnsi="courier;monospace"/>
          <w:color w:val="000000"/>
        </w:rPr>
      </w:pPr>
      <w:ins w:id="1311" w:author="yangshangchuan" w:date="2013-02-19T22:49:00Z">
        <w:r>
          <w:rPr>
            <w:rFonts w:ascii="courier;monospace" w:hAnsi="courier;monospace" w:hint="eastAsia"/>
            <w:color w:val="000000"/>
          </w:rPr>
          <w:tab/>
          <w:t>1</w:t>
        </w:r>
        <w:r w:rsidR="00570159">
          <w:rPr>
            <w:rFonts w:ascii="courier;monospace" w:hAnsi="courier;monospace" w:hint="eastAsia"/>
            <w:color w:val="000000"/>
          </w:rPr>
          <w:t>、</w:t>
        </w:r>
        <w:r w:rsidR="00570159" w:rsidRPr="00570159">
          <w:rPr>
            <w:rFonts w:ascii="courier;monospace" w:hAnsi="courier;monospace"/>
            <w:color w:val="000000"/>
          </w:rPr>
          <w:t>vi conf/gora-hbase-mapping.</w:t>
        </w:r>
        <w:proofErr w:type="gramStart"/>
        <w:r w:rsidR="00570159" w:rsidRPr="00570159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570159" w:rsidRDefault="00570159" w:rsidP="005B151B">
      <w:pPr>
        <w:pStyle w:val="a4"/>
        <w:tabs>
          <w:tab w:val="clear" w:pos="420"/>
        </w:tabs>
        <w:rPr>
          <w:ins w:id="1312" w:author="yangshangchuan" w:date="2013-02-19T22:49:00Z"/>
          <w:rFonts w:ascii="courier;monospace" w:hAnsi="courier;monospace"/>
          <w:color w:val="000000"/>
        </w:rPr>
      </w:pPr>
      <w:ins w:id="1313" w:author="yangshangchuan" w:date="2013-02-19T22:4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在</w:t>
        </w:r>
        <w:r w:rsidRPr="00570159">
          <w:rPr>
            <w:rFonts w:ascii="courier;monospace" w:hAnsi="courier;monospace"/>
            <w:color w:val="000000"/>
          </w:rPr>
          <w:t>family</w:t>
        </w:r>
      </w:ins>
      <w:ins w:id="1314" w:author="yangshangchuan" w:date="2013-02-19T22:50:00Z">
        <w:r>
          <w:rPr>
            <w:rFonts w:ascii="courier;monospace" w:hAnsi="courier;monospace" w:hint="eastAsia"/>
            <w:color w:val="000000"/>
          </w:rPr>
          <w:t>上面添加属性：</w:t>
        </w:r>
        <w:proofErr w:type="gramStart"/>
        <w:r w:rsidRPr="00570159">
          <w:rPr>
            <w:rFonts w:ascii="courier;monospace" w:hAnsi="courier;monospace"/>
            <w:color w:val="000000"/>
          </w:rPr>
          <w:t>compression</w:t>
        </w:r>
        <w:proofErr w:type="gramEnd"/>
        <w:r w:rsidRPr="00570159">
          <w:rPr>
            <w:rFonts w:ascii="courier;monospace" w:hAnsi="courier;monospace"/>
            <w:color w:val="000000"/>
          </w:rPr>
          <w:t>="SNAPPY"</w:t>
        </w:r>
      </w:ins>
    </w:p>
    <w:p w:rsidR="00570159" w:rsidRDefault="00FC544D" w:rsidP="005B151B">
      <w:pPr>
        <w:pStyle w:val="a4"/>
        <w:tabs>
          <w:tab w:val="clear" w:pos="420"/>
        </w:tabs>
        <w:rPr>
          <w:ins w:id="1315" w:author="yangshangchuan" w:date="2013-02-20T02:54:00Z"/>
          <w:rFonts w:ascii="courier;monospace" w:hAnsi="courier;monospace"/>
          <w:color w:val="000000"/>
        </w:rPr>
      </w:pPr>
      <w:ins w:id="1316" w:author="yangshangchuan" w:date="2013-02-20T02:54:00Z">
        <w:r>
          <w:rPr>
            <w:rFonts w:ascii="courier;monospace" w:hAnsi="courier;monospace" w:hint="eastAsia"/>
            <w:color w:val="000000"/>
          </w:rPr>
          <w:tab/>
        </w:r>
      </w:ins>
      <w:ins w:id="1317" w:author="yangshangchuan" w:date="2013-02-20T02:58:00Z">
        <w:r w:rsidR="00B20E9E">
          <w:rPr>
            <w:rFonts w:ascii="courier;monospace" w:hAnsi="courier;monospace" w:hint="eastAsia"/>
            <w:color w:val="000000"/>
          </w:rPr>
          <w:t>2</w:t>
        </w:r>
      </w:ins>
      <w:ins w:id="1318" w:author="yangshangchuan" w:date="2013-02-20T02:54:00Z">
        <w:r>
          <w:rPr>
            <w:rFonts w:ascii="courier;monospace" w:hAnsi="courier;monospace" w:hint="eastAsia"/>
            <w:color w:val="000000"/>
          </w:rPr>
          <w:t>、</w:t>
        </w:r>
        <w:r w:rsidRPr="00FC544D">
          <w:rPr>
            <w:rFonts w:ascii="courier;monospace" w:hAnsi="courier;monospace"/>
            <w:color w:val="000000"/>
          </w:rPr>
          <w:t>mkdir /home/ysc/hbase-0.92.2/lib/native/Linux-amd64-64</w:t>
        </w:r>
      </w:ins>
    </w:p>
    <w:p w:rsidR="00FC544D" w:rsidRDefault="00FC544D" w:rsidP="005B151B">
      <w:pPr>
        <w:pStyle w:val="a4"/>
        <w:tabs>
          <w:tab w:val="clear" w:pos="420"/>
        </w:tabs>
        <w:rPr>
          <w:ins w:id="1319" w:author="yangshangchuan" w:date="2013-02-20T03:01:00Z"/>
          <w:rFonts w:ascii="courier;monospace" w:hAnsi="courier;monospace"/>
          <w:color w:val="000000"/>
        </w:rPr>
      </w:pPr>
      <w:ins w:id="1320" w:author="yangshangchuan" w:date="2013-02-20T02:54:00Z">
        <w:r>
          <w:rPr>
            <w:rFonts w:ascii="courier;monospace" w:hAnsi="courier;monospace" w:hint="eastAsia"/>
            <w:color w:val="000000"/>
          </w:rPr>
          <w:tab/>
        </w:r>
      </w:ins>
      <w:ins w:id="1321" w:author="yangshangchuan" w:date="2013-02-20T02:58:00Z">
        <w:r w:rsidR="00B20E9E">
          <w:rPr>
            <w:rFonts w:ascii="courier;monospace" w:hAnsi="courier;monospace" w:hint="eastAsia"/>
            <w:color w:val="000000"/>
          </w:rPr>
          <w:t>3</w:t>
        </w:r>
      </w:ins>
      <w:ins w:id="1322" w:author="yangshangchuan" w:date="2013-02-20T02:54:00Z">
        <w:r>
          <w:rPr>
            <w:rFonts w:ascii="courier;monospace" w:hAnsi="courier;monospace" w:hint="eastAsia"/>
            <w:color w:val="000000"/>
          </w:rPr>
          <w:t>、</w:t>
        </w:r>
        <w:r w:rsidRPr="00FC544D">
          <w:rPr>
            <w:rFonts w:ascii="courier;monospace" w:hAnsi="courier;monospace"/>
            <w:color w:val="000000"/>
          </w:rPr>
          <w:t>cp /home/ysc/</w:t>
        </w:r>
      </w:ins>
      <w:ins w:id="1323" w:author="yangshangchuan" w:date="2013-02-20T02:55:00Z">
        <w:r>
          <w:rPr>
            <w:rFonts w:ascii="courier;monospace" w:hAnsi="courier;monospace"/>
            <w:color w:val="000000"/>
          </w:rPr>
          <w:t>hadoop-1.</w:t>
        </w:r>
        <w:r>
          <w:rPr>
            <w:rFonts w:ascii="courier;monospace" w:hAnsi="courier;monospace" w:hint="eastAsia"/>
            <w:color w:val="000000"/>
          </w:rPr>
          <w:t>1.1</w:t>
        </w:r>
      </w:ins>
      <w:ins w:id="1324" w:author="yangshangchuan" w:date="2013-02-20T02:54:00Z">
        <w:r w:rsidRPr="00FC544D">
          <w:rPr>
            <w:rFonts w:ascii="courier;monospace" w:hAnsi="courier;monospace"/>
            <w:color w:val="000000"/>
          </w:rPr>
          <w:t>/lib/native/Linux-amd64-64/* /home/ysc/hbase-0.92.2/lib/native/Linux-amd64-64</w:t>
        </w:r>
      </w:ins>
    </w:p>
    <w:p w:rsidR="00A96CF6" w:rsidRDefault="00A96CF6" w:rsidP="005B151B">
      <w:pPr>
        <w:pStyle w:val="a4"/>
        <w:tabs>
          <w:tab w:val="clear" w:pos="420"/>
        </w:tabs>
        <w:rPr>
          <w:ins w:id="1325" w:author="yangshangchuan" w:date="2013-02-20T03:11:00Z"/>
          <w:rFonts w:ascii="courier;monospace" w:hAnsi="courier;monospace"/>
          <w:color w:val="000000"/>
        </w:rPr>
      </w:pPr>
      <w:ins w:id="1326" w:author="yangshangchuan" w:date="2013-02-20T03:01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</w:t>
        </w:r>
      </w:ins>
      <w:ins w:id="1327" w:author="yangshangchuan" w:date="2013-02-20T03:02:00Z">
        <w:r w:rsidRPr="00A96CF6">
          <w:rPr>
            <w:rFonts w:ascii="courier;monospace" w:hAnsi="courier;monospace"/>
            <w:color w:val="000000"/>
          </w:rPr>
          <w:t>/home/ysc/hbase-0.92.2/conf/hbase-site.</w:t>
        </w:r>
        <w:proofErr w:type="gramStart"/>
        <w:r w:rsidRPr="00A96CF6">
          <w:rPr>
            <w:rFonts w:ascii="courier;monospace" w:hAnsi="courier;monospace"/>
            <w:color w:val="000000"/>
          </w:rPr>
          <w:t>xml</w:t>
        </w:r>
      </w:ins>
      <w:proofErr w:type="gramEnd"/>
    </w:p>
    <w:p w:rsidR="00FF151A" w:rsidRDefault="00FF151A" w:rsidP="005B151B">
      <w:pPr>
        <w:pStyle w:val="a4"/>
        <w:tabs>
          <w:tab w:val="clear" w:pos="420"/>
        </w:tabs>
        <w:rPr>
          <w:ins w:id="1328" w:author="yangshangchuan" w:date="2013-02-20T03:01:00Z"/>
          <w:rFonts w:ascii="courier;monospace" w:hAnsi="courier;monospace"/>
          <w:color w:val="000000"/>
        </w:rPr>
      </w:pPr>
      <w:ins w:id="1329" w:author="yangshangchuan" w:date="2013-02-20T03:1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A96CF6" w:rsidRPr="00A96CF6" w:rsidRDefault="00A96CF6" w:rsidP="00A96CF6">
      <w:pPr>
        <w:pStyle w:val="a4"/>
        <w:rPr>
          <w:ins w:id="1330" w:author="yangshangchuan" w:date="2013-02-20T03:01:00Z"/>
          <w:rFonts w:ascii="courier;monospace" w:hAnsi="courier;monospace"/>
          <w:color w:val="000000"/>
        </w:rPr>
      </w:pPr>
      <w:ins w:id="1331" w:author="yangshangchuan" w:date="2013-02-20T03:01:00Z">
        <w:r w:rsidRPr="00A96CF6">
          <w:rPr>
            <w:rFonts w:ascii="courier;monospace" w:hAnsi="courier;monospace"/>
            <w:color w:val="000000"/>
          </w:rPr>
          <w:t xml:space="preserve">                &lt;</w:t>
        </w:r>
        <w:proofErr w:type="gramStart"/>
        <w:r w:rsidRPr="00A96CF6">
          <w:rPr>
            <w:rFonts w:ascii="courier;monospace" w:hAnsi="courier;monospace"/>
            <w:color w:val="000000"/>
          </w:rPr>
          <w:t>property</w:t>
        </w:r>
        <w:proofErr w:type="gramEnd"/>
        <w:r w:rsidRPr="00A96CF6">
          <w:rPr>
            <w:rFonts w:ascii="courier;monospace" w:hAnsi="courier;monospace"/>
            <w:color w:val="000000"/>
          </w:rPr>
          <w:t>&gt;</w:t>
        </w:r>
      </w:ins>
    </w:p>
    <w:p w:rsidR="00A96CF6" w:rsidRPr="00A96CF6" w:rsidRDefault="00A96CF6" w:rsidP="00A96CF6">
      <w:pPr>
        <w:pStyle w:val="a4"/>
        <w:rPr>
          <w:ins w:id="1332" w:author="yangshangchuan" w:date="2013-02-20T03:01:00Z"/>
          <w:rFonts w:ascii="courier;monospace" w:hAnsi="courier;monospace"/>
          <w:color w:val="000000"/>
        </w:rPr>
      </w:pPr>
      <w:ins w:id="1333" w:author="yangshangchuan" w:date="2013-02-20T03:01:00Z">
        <w:r w:rsidRPr="00A96CF6">
          <w:rPr>
            <w:rFonts w:ascii="courier;monospace" w:hAnsi="courier;monospace"/>
            <w:color w:val="000000"/>
          </w:rPr>
          <w:t xml:space="preserve">                        &lt;name&gt;hbase.regionserver.codecs&lt;/name&gt;</w:t>
        </w:r>
      </w:ins>
    </w:p>
    <w:p w:rsidR="00A96CF6" w:rsidRPr="00A96CF6" w:rsidRDefault="00A96CF6" w:rsidP="00A96CF6">
      <w:pPr>
        <w:pStyle w:val="a4"/>
        <w:rPr>
          <w:ins w:id="1334" w:author="yangshangchuan" w:date="2013-02-20T03:01:00Z"/>
          <w:rFonts w:ascii="courier;monospace" w:hAnsi="courier;monospace"/>
          <w:color w:val="000000"/>
        </w:rPr>
      </w:pPr>
      <w:ins w:id="1335" w:author="yangshangchuan" w:date="2013-02-20T03:01:00Z">
        <w:r w:rsidRPr="00A96CF6">
          <w:rPr>
            <w:rFonts w:ascii="courier;monospace" w:hAnsi="courier;monospace"/>
            <w:color w:val="000000"/>
          </w:rPr>
          <w:t xml:space="preserve">                        &lt;</w:t>
        </w:r>
        <w:proofErr w:type="gramStart"/>
        <w:r w:rsidRPr="00A96CF6">
          <w:rPr>
            <w:rFonts w:ascii="courier;monospace" w:hAnsi="courier;monospace"/>
            <w:color w:val="000000"/>
          </w:rPr>
          <w:t>value&gt;</w:t>
        </w:r>
        <w:proofErr w:type="gramEnd"/>
        <w:r w:rsidRPr="00A96CF6">
          <w:rPr>
            <w:rFonts w:ascii="courier;monospace" w:hAnsi="courier;monospace"/>
            <w:color w:val="000000"/>
          </w:rPr>
          <w:t>snappy&lt;/value&gt;</w:t>
        </w:r>
      </w:ins>
    </w:p>
    <w:p w:rsidR="00A96CF6" w:rsidRDefault="00A96CF6" w:rsidP="00A96CF6">
      <w:pPr>
        <w:pStyle w:val="a4"/>
        <w:tabs>
          <w:tab w:val="clear" w:pos="420"/>
        </w:tabs>
        <w:rPr>
          <w:ins w:id="1336" w:author="yangshangchuan" w:date="2013-02-20T02:54:00Z"/>
          <w:rFonts w:ascii="courier;monospace" w:hAnsi="courier;monospace"/>
          <w:color w:val="000000"/>
        </w:rPr>
      </w:pPr>
      <w:ins w:id="1337" w:author="yangshangchuan" w:date="2013-02-20T03:01:00Z">
        <w:r w:rsidRPr="00A96CF6">
          <w:rPr>
            <w:rFonts w:ascii="courier;monospace" w:hAnsi="courier;monospace"/>
            <w:color w:val="000000"/>
          </w:rPr>
          <w:t xml:space="preserve">                &lt;/property&gt;</w:t>
        </w:r>
      </w:ins>
    </w:p>
    <w:p w:rsidR="00FC544D" w:rsidRDefault="00FC544D" w:rsidP="005B151B">
      <w:pPr>
        <w:pStyle w:val="a4"/>
        <w:tabs>
          <w:tab w:val="clear" w:pos="420"/>
        </w:tabs>
        <w:rPr>
          <w:ins w:id="1338" w:author="yangshangchuan" w:date="2013-02-20T02:54:00Z"/>
          <w:rFonts w:ascii="courier;monospace" w:hAnsi="courier;monospace"/>
          <w:color w:val="000000"/>
        </w:rPr>
      </w:pPr>
    </w:p>
    <w:p w:rsidR="00FC544D" w:rsidRDefault="00FC544D" w:rsidP="005B151B">
      <w:pPr>
        <w:pStyle w:val="a4"/>
        <w:tabs>
          <w:tab w:val="clear" w:pos="420"/>
        </w:tabs>
        <w:rPr>
          <w:ins w:id="1339" w:author="yangshangchuan" w:date="2013-02-20T02:54:00Z"/>
          <w:rFonts w:ascii="courier;monospace" w:hAnsi="courier;monospace"/>
          <w:color w:val="000000"/>
        </w:rPr>
      </w:pPr>
    </w:p>
    <w:p w:rsidR="00FC544D" w:rsidRPr="00FC544D" w:rsidRDefault="00FC544D" w:rsidP="005B151B">
      <w:pPr>
        <w:pStyle w:val="a4"/>
        <w:tabs>
          <w:tab w:val="clear" w:pos="420"/>
        </w:tabs>
        <w:rPr>
          <w:ins w:id="1340" w:author="yangshangchuan" w:date="2013-01-23T09:44:00Z"/>
          <w:rFonts w:ascii="courier;monospace" w:hAnsi="courier;monospace"/>
          <w:color w:val="000000"/>
        </w:rPr>
      </w:pPr>
    </w:p>
    <w:p w:rsidR="00434400" w:rsidRDefault="005B151B" w:rsidP="005B151B">
      <w:pPr>
        <w:pStyle w:val="a4"/>
        <w:tabs>
          <w:tab w:val="clear" w:pos="420"/>
        </w:tabs>
        <w:rPr>
          <w:ins w:id="1341" w:author="yangshangchuan" w:date="2013-01-23T19:30:00Z"/>
        </w:rPr>
      </w:pPr>
      <w:ins w:id="1342" w:author="yangshangchuan" w:date="2013-01-23T09:44:00Z">
        <w:r>
          <w:rPr>
            <w:rFonts w:ascii="courier;monospace" w:hAnsi="courier;monospace" w:hint="eastAsia"/>
            <w:color w:val="000000"/>
          </w:rPr>
          <w:t>十二</w:t>
        </w:r>
        <w:r>
          <w:rPr>
            <w:rFonts w:ascii="courier;monospace" w:hAnsi="courier;monospace"/>
            <w:color w:val="000000"/>
          </w:rPr>
          <w:t>、</w:t>
        </w:r>
      </w:ins>
      <w:ins w:id="1343" w:author="yangshangchuan" w:date="2013-01-23T19:30:00Z">
        <w:r w:rsidR="00434400" w:rsidRPr="00710E18">
          <w:t>配置</w:t>
        </w:r>
      </w:ins>
      <w:ins w:id="1344" w:author="yangshangchuan" w:date="2013-01-23T19:31:00Z">
        <w:r w:rsidR="00434400">
          <w:rPr>
            <w:rFonts w:hint="eastAsia"/>
          </w:rPr>
          <w:t>A</w:t>
        </w:r>
      </w:ins>
      <w:ins w:id="1345" w:author="yangshangchuan" w:date="2013-01-23T19:30:00Z">
        <w:r w:rsidR="00434400">
          <w:t>ccumulo</w:t>
        </w:r>
        <w:r w:rsidR="00434400" w:rsidRPr="00710E18">
          <w:t>集群</w:t>
        </w:r>
        <w:r w:rsidR="00434400">
          <w:rPr>
            <w:rFonts w:hint="eastAsia"/>
          </w:rPr>
          <w:t>以运行</w:t>
        </w:r>
        <w:r w:rsidR="00434400">
          <w:rPr>
            <w:rFonts w:hint="eastAsia"/>
          </w:rPr>
          <w:t>nutch-2.1(</w:t>
        </w:r>
      </w:ins>
      <w:ins w:id="1346" w:author="yangshangchuan" w:date="2013-01-23T19:31:00Z">
        <w:r w:rsidR="00434400">
          <w:rPr>
            <w:rFonts w:hint="eastAsia"/>
          </w:rPr>
          <w:t>gora</w:t>
        </w:r>
        <w:r w:rsidR="00434400">
          <w:rPr>
            <w:rFonts w:hint="eastAsia"/>
          </w:rPr>
          <w:t>存在</w:t>
        </w:r>
        <w:r w:rsidR="00434400">
          <w:rPr>
            <w:rFonts w:hint="eastAsia"/>
          </w:rPr>
          <w:t>BUG</w:t>
        </w:r>
      </w:ins>
      <w:ins w:id="1347" w:author="yangshangchuan" w:date="2013-01-23T19:30:00Z">
        <w:r w:rsidR="00434400">
          <w:rPr>
            <w:rFonts w:hint="eastAsia"/>
          </w:rPr>
          <w:t>)</w:t>
        </w:r>
      </w:ins>
    </w:p>
    <w:p w:rsidR="005B151B" w:rsidRDefault="005B151B" w:rsidP="005B151B">
      <w:pPr>
        <w:pStyle w:val="a4"/>
        <w:tabs>
          <w:tab w:val="clear" w:pos="420"/>
        </w:tabs>
        <w:rPr>
          <w:ins w:id="1348" w:author="yangshangchuan" w:date="2013-01-23T09:51:00Z"/>
          <w:rFonts w:ascii="courier;monospace" w:hAnsi="courier;monospace"/>
          <w:color w:val="000000"/>
        </w:rPr>
      </w:pPr>
      <w:ins w:id="1349" w:author="yangshangchuan" w:date="2013-01-23T09:45:00Z">
        <w:r>
          <w:rPr>
            <w:rFonts w:ascii="courier;monospace" w:hAnsi="courier;monospace" w:hint="eastAsia"/>
            <w:color w:val="000000"/>
          </w:rPr>
          <w:tab/>
        </w:r>
      </w:ins>
      <w:ins w:id="1350" w:author="yangshangchuan" w:date="2013-01-23T09:50:00Z">
        <w:r>
          <w:rPr>
            <w:rFonts w:ascii="courier;monospace" w:hAnsi="courier;monospace" w:hint="eastAsia"/>
            <w:color w:val="000000"/>
          </w:rPr>
          <w:t>1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wget </w:t>
        </w:r>
      </w:ins>
      <w:ins w:id="1351" w:author="yangshangchuan" w:date="2013-01-23T09:52:00Z">
        <w:r w:rsidRPr="005B151B">
          <w:rPr>
            <w:rFonts w:ascii="courier;monospace" w:hAnsi="courier;monospace"/>
            <w:color w:val="000000"/>
          </w:rPr>
          <w:t>http://apache.etoak.com/accumulo/1.4.2/accumulo-1.4.2-dist.tar.gz</w:t>
        </w:r>
      </w:ins>
    </w:p>
    <w:p w:rsidR="005B151B" w:rsidRDefault="005B151B" w:rsidP="005B151B">
      <w:pPr>
        <w:pStyle w:val="a4"/>
        <w:tabs>
          <w:tab w:val="clear" w:pos="420"/>
        </w:tabs>
        <w:rPr>
          <w:ins w:id="1352" w:author="yangshangchuan" w:date="2013-01-23T09:44:00Z"/>
          <w:rFonts w:ascii="courier;monospace" w:hAnsi="courier;monospace"/>
          <w:color w:val="000000"/>
        </w:rPr>
      </w:pPr>
      <w:ins w:id="1353" w:author="yangshangchuan" w:date="2013-01-23T09:51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tar </w:t>
        </w:r>
      </w:ins>
      <w:ins w:id="1354" w:author="yangshangchuan" w:date="2013-01-23T09:52:00Z">
        <w:r>
          <w:rPr>
            <w:rFonts w:ascii="courier;monospace" w:hAnsi="courier;monospace" w:hint="eastAsia"/>
            <w:color w:val="000000"/>
          </w:rPr>
          <w:t>-</w:t>
        </w:r>
      </w:ins>
      <w:ins w:id="1355" w:author="yangshangchuan" w:date="2013-01-23T09:51:00Z">
        <w:r>
          <w:rPr>
            <w:rFonts w:ascii="courier;monospace" w:hAnsi="courier;monospace" w:hint="eastAsia"/>
            <w:color w:val="000000"/>
          </w:rPr>
          <w:t xml:space="preserve">xzvf </w:t>
        </w:r>
        <w:r w:rsidRPr="005B151B">
          <w:rPr>
            <w:rFonts w:ascii="courier;monospace" w:hAnsi="courier;monospace"/>
            <w:color w:val="000000"/>
          </w:rPr>
          <w:t>accumulo-1.4.2-dist.tar.gz</w:t>
        </w:r>
      </w:ins>
    </w:p>
    <w:p w:rsidR="005B151B" w:rsidRDefault="00C62429" w:rsidP="005B151B">
      <w:pPr>
        <w:pStyle w:val="a4"/>
        <w:tabs>
          <w:tab w:val="clear" w:pos="420"/>
        </w:tabs>
        <w:rPr>
          <w:ins w:id="1356" w:author="yangshangchuan" w:date="2013-01-23T10:35:00Z"/>
          <w:rFonts w:ascii="courier;monospace" w:hAnsi="courier;monospace"/>
          <w:color w:val="000000"/>
        </w:rPr>
      </w:pPr>
      <w:ins w:id="1357" w:author="yangshangchuan" w:date="2013-01-23T10:05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</w:t>
        </w:r>
      </w:ins>
      <w:ins w:id="1358" w:author="yangshangchuan" w:date="2013-01-23T10:18:00Z">
        <w:r w:rsidR="00494C05">
          <w:rPr>
            <w:rFonts w:ascii="courier;monospace" w:hAnsi="courier;monospace"/>
            <w:color w:val="000000"/>
          </w:rPr>
          <w:t>accumulo-1.4.2</w:t>
        </w:r>
      </w:ins>
    </w:p>
    <w:p w:rsidR="00F97B49" w:rsidRDefault="00F97B49" w:rsidP="005B151B">
      <w:pPr>
        <w:pStyle w:val="a4"/>
        <w:tabs>
          <w:tab w:val="clear" w:pos="420"/>
        </w:tabs>
        <w:rPr>
          <w:ins w:id="1359" w:author="yangshangchuan" w:date="2013-01-23T11:01:00Z"/>
          <w:rFonts w:ascii="courier;monospace" w:hAnsi="courier;monospace"/>
          <w:color w:val="000000"/>
        </w:rPr>
      </w:pPr>
      <w:ins w:id="1360" w:author="yangshangchuan" w:date="2013-01-23T10:35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1361" w:author="yangshangchuan" w:date="2013-01-23T10:36:00Z">
        <w:r w:rsidRPr="00F97B49">
          <w:rPr>
            <w:rFonts w:ascii="courier;monospace" w:hAnsi="courier;monospace"/>
            <w:color w:val="000000"/>
          </w:rPr>
          <w:t>cp conf/examples/</w:t>
        </w:r>
        <w:r>
          <w:rPr>
            <w:rFonts w:ascii="courier;monospace" w:hAnsi="courier;monospace" w:hint="eastAsia"/>
            <w:color w:val="000000"/>
          </w:rPr>
          <w:t>3G</w:t>
        </w:r>
      </w:ins>
      <w:ins w:id="1362" w:author="yangshangchuan" w:date="2013-01-23T10:37:00Z">
        <w:r w:rsidR="00494C05">
          <w:rPr>
            <w:rFonts w:ascii="courier;monospace" w:hAnsi="courier;monospace" w:hint="eastAsia"/>
            <w:color w:val="000000"/>
          </w:rPr>
          <w:t>B</w:t>
        </w:r>
      </w:ins>
      <w:ins w:id="1363" w:author="yangshangchuan" w:date="2013-01-23T10:36:00Z">
        <w:r w:rsidRPr="00F97B49">
          <w:rPr>
            <w:rFonts w:ascii="courier;monospace" w:hAnsi="courier;monospace"/>
            <w:color w:val="000000"/>
          </w:rPr>
          <w:t>/standalone/* conf</w:t>
        </w:r>
      </w:ins>
    </w:p>
    <w:p w:rsidR="00334012" w:rsidRDefault="00334012" w:rsidP="005B151B">
      <w:pPr>
        <w:pStyle w:val="a4"/>
        <w:tabs>
          <w:tab w:val="clear" w:pos="420"/>
        </w:tabs>
        <w:rPr>
          <w:ins w:id="1364" w:author="yangshangchuan" w:date="2013-01-23T11:01:00Z"/>
          <w:rFonts w:ascii="courier;monospace" w:hAnsi="courier;monospace"/>
          <w:color w:val="000000"/>
        </w:rPr>
      </w:pPr>
      <w:ins w:id="1365" w:author="yangshangchuan" w:date="2013-01-23T11:01:00Z">
        <w:r>
          <w:rPr>
            <w:rFonts w:ascii="courier;monospace" w:hAnsi="courier;monospace" w:hint="eastAsia"/>
            <w:color w:val="000000"/>
          </w:rPr>
          <w:tab/>
          <w:t>5</w:t>
        </w:r>
        <w:r>
          <w:rPr>
            <w:rFonts w:ascii="courier;monospace" w:hAnsi="courier;monospace" w:hint="eastAsia"/>
            <w:color w:val="000000"/>
          </w:rPr>
          <w:t>、</w:t>
        </w:r>
        <w:r w:rsidRPr="00334012">
          <w:rPr>
            <w:rFonts w:ascii="courier;monospace" w:hAnsi="courier;monospace"/>
            <w:color w:val="000000"/>
          </w:rPr>
          <w:t>vi conf/accumulo-env.</w:t>
        </w:r>
        <w:proofErr w:type="gramStart"/>
        <w:r w:rsidRPr="00334012">
          <w:rPr>
            <w:rFonts w:ascii="courier;monospace" w:hAnsi="courier;monospace"/>
            <w:color w:val="000000"/>
          </w:rPr>
          <w:t>sh</w:t>
        </w:r>
        <w:proofErr w:type="gramEnd"/>
      </w:ins>
    </w:p>
    <w:p w:rsidR="00334012" w:rsidRPr="00334012" w:rsidRDefault="00334012" w:rsidP="00334012">
      <w:pPr>
        <w:pStyle w:val="a4"/>
        <w:rPr>
          <w:ins w:id="1366" w:author="yangshangchuan" w:date="2013-01-23T11:02:00Z"/>
          <w:rFonts w:ascii="courier;monospace" w:hAnsi="courier;monospace"/>
          <w:color w:val="000000"/>
        </w:rPr>
      </w:pPr>
      <w:ins w:id="1367" w:author="yangshangchuan" w:date="2013-01-23T11:02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</w:r>
        <w:proofErr w:type="gramStart"/>
        <w:r w:rsidRPr="00334012">
          <w:rPr>
            <w:rFonts w:ascii="courier;monospace" w:hAnsi="courier;monospace"/>
            <w:color w:val="000000"/>
          </w:rPr>
          <w:t>export</w:t>
        </w:r>
        <w:proofErr w:type="gramEnd"/>
        <w:r w:rsidRPr="00334012">
          <w:rPr>
            <w:rFonts w:ascii="courier;monospace" w:hAnsi="courier;monospace"/>
            <w:color w:val="000000"/>
          </w:rPr>
          <w:t xml:space="preserve"> HADOOP_HOME=/home/ysc/cluster3</w:t>
        </w:r>
      </w:ins>
    </w:p>
    <w:p w:rsidR="00334012" w:rsidRPr="00334012" w:rsidRDefault="00334012" w:rsidP="00334012">
      <w:pPr>
        <w:pStyle w:val="a4"/>
        <w:rPr>
          <w:ins w:id="1368" w:author="yangshangchuan" w:date="2013-01-23T11:02:00Z"/>
          <w:rFonts w:ascii="courier;monospace" w:hAnsi="courier;monospace"/>
          <w:color w:val="000000"/>
        </w:rPr>
      </w:pPr>
      <w:ins w:id="1369" w:author="yangshangchuan" w:date="2013-01-23T11:02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</w:r>
        <w:proofErr w:type="gramStart"/>
        <w:r w:rsidRPr="00334012">
          <w:rPr>
            <w:rFonts w:ascii="courier;monospace" w:hAnsi="courier;monospace"/>
            <w:color w:val="000000"/>
          </w:rPr>
          <w:t>export</w:t>
        </w:r>
        <w:proofErr w:type="gramEnd"/>
        <w:r w:rsidRPr="00334012">
          <w:rPr>
            <w:rFonts w:ascii="courier;monospace" w:hAnsi="courier;monospace"/>
            <w:color w:val="000000"/>
          </w:rPr>
          <w:t xml:space="preserve"> ZOOKEEPER_HOME=/home/ysc/zookeeper-3.4.5</w:t>
        </w:r>
      </w:ins>
    </w:p>
    <w:p w:rsidR="00334012" w:rsidRPr="00334012" w:rsidRDefault="00334012" w:rsidP="00334012">
      <w:pPr>
        <w:pStyle w:val="a4"/>
        <w:rPr>
          <w:ins w:id="1370" w:author="yangshangchuan" w:date="2013-01-23T11:02:00Z"/>
          <w:rFonts w:ascii="courier;monospace" w:hAnsi="courier;monospace"/>
          <w:color w:val="000000"/>
        </w:rPr>
      </w:pPr>
      <w:ins w:id="1371" w:author="yangshangchuan" w:date="2013-01-23T11:02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</w:r>
        <w:proofErr w:type="gramStart"/>
        <w:r w:rsidRPr="00334012">
          <w:rPr>
            <w:rFonts w:ascii="courier;monospace" w:hAnsi="courier;monospace"/>
            <w:color w:val="000000"/>
          </w:rPr>
          <w:t>export</w:t>
        </w:r>
        <w:proofErr w:type="gramEnd"/>
        <w:r w:rsidRPr="00334012">
          <w:rPr>
            <w:rFonts w:ascii="courier;monospace" w:hAnsi="courier;monospace"/>
            <w:color w:val="000000"/>
          </w:rPr>
          <w:t xml:space="preserve"> JAVA_HOME=/home/jdk1.7.0_01</w:t>
        </w:r>
      </w:ins>
    </w:p>
    <w:p w:rsidR="00334012" w:rsidRDefault="00334012" w:rsidP="00334012">
      <w:pPr>
        <w:pStyle w:val="a4"/>
        <w:tabs>
          <w:tab w:val="clear" w:pos="420"/>
        </w:tabs>
        <w:rPr>
          <w:ins w:id="1372" w:author="yangshangchuan" w:date="2013-01-23T11:02:00Z"/>
          <w:rFonts w:ascii="courier;monospace" w:hAnsi="courier;monospace"/>
          <w:color w:val="000000"/>
        </w:rPr>
      </w:pPr>
      <w:ins w:id="1373" w:author="yangshangchuan" w:date="2013-01-23T11:02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</w:r>
        <w:proofErr w:type="gramStart"/>
        <w:r w:rsidRPr="00334012">
          <w:rPr>
            <w:rFonts w:ascii="courier;monospace" w:hAnsi="courier;monospace"/>
            <w:color w:val="000000"/>
          </w:rPr>
          <w:t>export</w:t>
        </w:r>
        <w:proofErr w:type="gramEnd"/>
        <w:r w:rsidRPr="00334012">
          <w:rPr>
            <w:rFonts w:ascii="courier;monospace" w:hAnsi="courier;monospace"/>
            <w:color w:val="000000"/>
          </w:rPr>
          <w:t xml:space="preserve"> ACCUMULO_HOME=/home/ysc/accumulo-1.4.2</w:t>
        </w:r>
      </w:ins>
    </w:p>
    <w:p w:rsidR="00C62429" w:rsidRDefault="00494C05" w:rsidP="005B151B">
      <w:pPr>
        <w:pStyle w:val="a4"/>
        <w:tabs>
          <w:tab w:val="clear" w:pos="420"/>
        </w:tabs>
        <w:rPr>
          <w:ins w:id="1374" w:author="yangshangchuan" w:date="2013-01-23T10:46:00Z"/>
          <w:rFonts w:ascii="courier;monospace" w:hAnsi="courier;monospace"/>
          <w:color w:val="000000"/>
        </w:rPr>
      </w:pPr>
      <w:ins w:id="1375" w:author="yangshangchuan" w:date="2013-01-23T10:46:00Z">
        <w:r>
          <w:rPr>
            <w:rFonts w:ascii="courier;monospace" w:hAnsi="courier;monospace" w:hint="eastAsia"/>
            <w:color w:val="000000"/>
          </w:rPr>
          <w:tab/>
        </w:r>
      </w:ins>
      <w:ins w:id="1376" w:author="yangshangchuan" w:date="2013-01-23T11:02:00Z">
        <w:r w:rsidR="00334012">
          <w:rPr>
            <w:rFonts w:ascii="courier;monospace" w:hAnsi="courier;monospace" w:hint="eastAsia"/>
            <w:color w:val="000000"/>
          </w:rPr>
          <w:t>6</w:t>
        </w:r>
      </w:ins>
      <w:ins w:id="1377" w:author="yangshangchuan" w:date="2013-01-23T10:46:00Z">
        <w:r>
          <w:rPr>
            <w:rFonts w:ascii="courier;monospace" w:hAnsi="courier;monospace" w:hint="eastAsia"/>
            <w:color w:val="000000"/>
          </w:rPr>
          <w:t>、</w:t>
        </w:r>
        <w:r w:rsidRPr="00494C05">
          <w:rPr>
            <w:rFonts w:ascii="courier;monospace" w:hAnsi="courier;monospace"/>
            <w:color w:val="000000"/>
          </w:rPr>
          <w:t>vi conf/slaves</w:t>
        </w:r>
      </w:ins>
    </w:p>
    <w:p w:rsidR="00334012" w:rsidRPr="00334012" w:rsidRDefault="00334012" w:rsidP="00334012">
      <w:pPr>
        <w:pStyle w:val="a4"/>
        <w:rPr>
          <w:ins w:id="1378" w:author="yangshangchuan" w:date="2013-01-23T11:03:00Z"/>
          <w:rFonts w:ascii="courier;monospace" w:hAnsi="courier;monospace"/>
          <w:color w:val="000000"/>
        </w:rPr>
      </w:pPr>
      <w:ins w:id="1379" w:author="yangshangchuan" w:date="2013-01-23T11:03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  <w:t>devcluster01</w:t>
        </w:r>
      </w:ins>
    </w:p>
    <w:p w:rsidR="00334012" w:rsidRPr="00334012" w:rsidRDefault="00334012" w:rsidP="00334012">
      <w:pPr>
        <w:pStyle w:val="a4"/>
        <w:rPr>
          <w:ins w:id="1380" w:author="yangshangchuan" w:date="2013-01-23T11:03:00Z"/>
          <w:rFonts w:ascii="courier;monospace" w:hAnsi="courier;monospace"/>
          <w:color w:val="000000"/>
        </w:rPr>
      </w:pPr>
      <w:ins w:id="1381" w:author="yangshangchuan" w:date="2013-01-23T11:03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  <w:t>devcluster02</w:t>
        </w:r>
      </w:ins>
    </w:p>
    <w:p w:rsidR="00334012" w:rsidRDefault="00334012" w:rsidP="00334012">
      <w:pPr>
        <w:pStyle w:val="a4"/>
        <w:tabs>
          <w:tab w:val="clear" w:pos="420"/>
        </w:tabs>
        <w:rPr>
          <w:ins w:id="1382" w:author="yangshangchuan" w:date="2013-01-23T11:03:00Z"/>
          <w:rFonts w:ascii="courier;monospace" w:hAnsi="courier;monospace"/>
          <w:color w:val="000000"/>
        </w:rPr>
      </w:pPr>
      <w:ins w:id="1383" w:author="yangshangchuan" w:date="2013-01-23T11:03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  <w:t>devcluster03</w:t>
        </w:r>
      </w:ins>
    </w:p>
    <w:p w:rsidR="00494C05" w:rsidRDefault="00494C05" w:rsidP="005B151B">
      <w:pPr>
        <w:pStyle w:val="a4"/>
        <w:tabs>
          <w:tab w:val="clear" w:pos="420"/>
        </w:tabs>
        <w:rPr>
          <w:ins w:id="1384" w:author="yangshangchuan" w:date="2013-01-23T10:47:00Z"/>
          <w:rFonts w:ascii="courier;monospace" w:hAnsi="courier;monospace"/>
          <w:color w:val="000000"/>
        </w:rPr>
      </w:pPr>
      <w:ins w:id="1385" w:author="yangshangchuan" w:date="2013-01-23T10:46:00Z">
        <w:r>
          <w:rPr>
            <w:rFonts w:ascii="courier;monospace" w:hAnsi="courier;monospace" w:hint="eastAsia"/>
            <w:color w:val="000000"/>
          </w:rPr>
          <w:tab/>
        </w:r>
      </w:ins>
      <w:ins w:id="1386" w:author="yangshangchuan" w:date="2013-01-23T11:02:00Z">
        <w:r w:rsidR="00334012">
          <w:rPr>
            <w:rFonts w:ascii="courier;monospace" w:hAnsi="courier;monospace" w:hint="eastAsia"/>
            <w:color w:val="000000"/>
          </w:rPr>
          <w:t>7</w:t>
        </w:r>
      </w:ins>
      <w:ins w:id="1387" w:author="yangshangchuan" w:date="2013-01-23T10:46:00Z">
        <w:r>
          <w:rPr>
            <w:rFonts w:ascii="courier;monospace" w:hAnsi="courier;monospace" w:hint="eastAsia"/>
            <w:color w:val="000000"/>
          </w:rPr>
          <w:t>、</w:t>
        </w:r>
      </w:ins>
      <w:ins w:id="1388" w:author="yangshangchuan" w:date="2013-01-23T10:47:00Z">
        <w:r w:rsidRPr="00494C05">
          <w:rPr>
            <w:rFonts w:ascii="courier;monospace" w:hAnsi="courier;monospace"/>
            <w:color w:val="000000"/>
          </w:rPr>
          <w:t>vi conf/masters</w:t>
        </w:r>
      </w:ins>
    </w:p>
    <w:p w:rsidR="002D5233" w:rsidRDefault="00334012" w:rsidP="00151F43">
      <w:pPr>
        <w:pStyle w:val="a4"/>
        <w:tabs>
          <w:tab w:val="clear" w:pos="420"/>
        </w:tabs>
        <w:rPr>
          <w:ins w:id="1389" w:author="yangshangchuan" w:date="2013-01-23T11:07:00Z"/>
          <w:rFonts w:ascii="courier;monospace" w:hAnsi="courier;monospace"/>
          <w:color w:val="000000"/>
        </w:rPr>
      </w:pPr>
      <w:ins w:id="1390" w:author="yangshangchuan" w:date="2013-01-23T11:03:00Z">
        <w:r w:rsidRPr="00334012">
          <w:rPr>
            <w:rFonts w:ascii="courier;monospace" w:hAnsi="courier;monospace"/>
            <w:color w:val="000000"/>
          </w:rPr>
          <w:tab/>
        </w:r>
        <w:r w:rsidRPr="00334012">
          <w:rPr>
            <w:rFonts w:ascii="courier;monospace" w:hAnsi="courier;monospace"/>
            <w:color w:val="000000"/>
          </w:rPr>
          <w:tab/>
          <w:t>devcluster01</w:t>
        </w:r>
      </w:ins>
    </w:p>
    <w:p w:rsidR="002D5233" w:rsidRDefault="002D5233" w:rsidP="00334012">
      <w:pPr>
        <w:pStyle w:val="a4"/>
        <w:tabs>
          <w:tab w:val="clear" w:pos="420"/>
        </w:tabs>
        <w:rPr>
          <w:ins w:id="1391" w:author="yangshangchuan" w:date="2013-01-23T11:08:00Z"/>
          <w:rFonts w:ascii="courier;monospace" w:hAnsi="courier;monospace"/>
          <w:color w:val="000000"/>
        </w:rPr>
      </w:pPr>
      <w:ins w:id="1392" w:author="yangshangchuan" w:date="2013-01-23T11:07:00Z">
        <w:r>
          <w:rPr>
            <w:rFonts w:ascii="courier;monospace" w:hAnsi="courier;monospace" w:hint="eastAsia"/>
            <w:color w:val="000000"/>
          </w:rPr>
          <w:tab/>
        </w:r>
      </w:ins>
      <w:ins w:id="1393" w:author="yangshangchuan" w:date="2013-01-23T12:24:00Z">
        <w:r w:rsidR="00151F43">
          <w:rPr>
            <w:rFonts w:ascii="courier;monospace" w:hAnsi="courier;monospace" w:hint="eastAsia"/>
            <w:color w:val="000000"/>
          </w:rPr>
          <w:t>8</w:t>
        </w:r>
      </w:ins>
      <w:ins w:id="1394" w:author="yangshangchuan" w:date="2013-01-23T11:07:00Z">
        <w:r>
          <w:rPr>
            <w:rFonts w:ascii="courier;monospace" w:hAnsi="courier;monospace" w:hint="eastAsia"/>
            <w:color w:val="000000"/>
          </w:rPr>
          <w:t>、</w:t>
        </w:r>
        <w:r w:rsidRPr="002D5233">
          <w:rPr>
            <w:rFonts w:ascii="courier;monospace" w:hAnsi="courier;monospace"/>
            <w:color w:val="000000"/>
          </w:rPr>
          <w:t>vi conf/accumulo-site.</w:t>
        </w:r>
        <w:proofErr w:type="gramStart"/>
        <w:r w:rsidRPr="002D5233">
          <w:rPr>
            <w:rFonts w:ascii="courier;monospace" w:hAnsi="courier;monospace"/>
            <w:color w:val="000000"/>
          </w:rPr>
          <w:t>xml</w:t>
        </w:r>
      </w:ins>
      <w:proofErr w:type="gramEnd"/>
    </w:p>
    <w:p w:rsidR="002103FE" w:rsidRPr="002103FE" w:rsidRDefault="002103FE" w:rsidP="002103FE">
      <w:pPr>
        <w:pStyle w:val="a4"/>
        <w:rPr>
          <w:ins w:id="1395" w:author="yangshangchuan" w:date="2013-01-23T11:19:00Z"/>
          <w:rFonts w:ascii="courier;monospace" w:hAnsi="courier;monospace"/>
          <w:color w:val="000000"/>
        </w:rPr>
      </w:pPr>
      <w:ins w:id="1396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397" w:author="yangshangchuan" w:date="2013-01-23T11:19:00Z"/>
          <w:rFonts w:ascii="courier;monospace" w:hAnsi="courier;monospace"/>
          <w:color w:val="000000"/>
        </w:rPr>
      </w:pPr>
      <w:ins w:id="1398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&lt;name&gt;instance.zookeeper.host&lt;/name&gt;</w:t>
        </w:r>
      </w:ins>
    </w:p>
    <w:p w:rsidR="002103FE" w:rsidRPr="002103FE" w:rsidRDefault="002103FE" w:rsidP="002103FE">
      <w:pPr>
        <w:pStyle w:val="a4"/>
        <w:rPr>
          <w:ins w:id="1399" w:author="yangshangchuan" w:date="2013-01-23T11:19:00Z"/>
          <w:rFonts w:ascii="courier;monospace" w:hAnsi="courier;monospace"/>
          <w:color w:val="000000"/>
        </w:rPr>
      </w:pPr>
      <w:ins w:id="1400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host6:2181,host8:2181&lt;/value&gt;</w:t>
        </w:r>
      </w:ins>
    </w:p>
    <w:p w:rsidR="002103FE" w:rsidRPr="002103FE" w:rsidRDefault="002103FE" w:rsidP="002103FE">
      <w:pPr>
        <w:pStyle w:val="a4"/>
        <w:rPr>
          <w:ins w:id="1401" w:author="yangshangchuan" w:date="2013-01-23T11:19:00Z"/>
          <w:rFonts w:ascii="courier;monospace" w:hAnsi="courier;monospace"/>
          <w:color w:val="000000"/>
        </w:rPr>
      </w:pPr>
      <w:ins w:id="1402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description&gt;</w:t>
        </w:r>
        <w:proofErr w:type="gramEnd"/>
        <w:r w:rsidRPr="002103FE">
          <w:rPr>
            <w:rFonts w:ascii="courier;monospace" w:hAnsi="courier;monospace"/>
            <w:color w:val="000000"/>
          </w:rPr>
          <w:t>comma separated list of zookeeper servers&lt;/description&gt;</w:t>
        </w:r>
      </w:ins>
    </w:p>
    <w:p w:rsidR="002103FE" w:rsidRPr="002103FE" w:rsidRDefault="002103FE" w:rsidP="002103FE">
      <w:pPr>
        <w:pStyle w:val="a4"/>
        <w:rPr>
          <w:ins w:id="1403" w:author="yangshangchuan" w:date="2013-01-23T11:19:00Z"/>
          <w:rFonts w:ascii="courier;monospace" w:hAnsi="courier;monospace"/>
          <w:color w:val="000000"/>
        </w:rPr>
      </w:pPr>
      <w:ins w:id="1404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&lt;/property&gt;</w:t>
        </w:r>
      </w:ins>
    </w:p>
    <w:p w:rsidR="002103FE" w:rsidRPr="002103FE" w:rsidRDefault="002103FE" w:rsidP="002103FE">
      <w:pPr>
        <w:pStyle w:val="a4"/>
        <w:rPr>
          <w:ins w:id="1405" w:author="yangshangchuan" w:date="2013-01-23T11:19:00Z"/>
          <w:rFonts w:ascii="courier;monospace" w:hAnsi="courier;monospace"/>
          <w:color w:val="000000"/>
        </w:rPr>
      </w:pPr>
    </w:p>
    <w:p w:rsidR="002103FE" w:rsidRPr="002103FE" w:rsidRDefault="002103FE" w:rsidP="002103FE">
      <w:pPr>
        <w:pStyle w:val="a4"/>
        <w:rPr>
          <w:ins w:id="1406" w:author="yangshangchuan" w:date="2013-01-23T11:19:00Z"/>
          <w:rFonts w:ascii="courier;monospace" w:hAnsi="courier;monospace"/>
          <w:color w:val="000000"/>
        </w:rPr>
      </w:pPr>
      <w:ins w:id="1407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408" w:author="yangshangchuan" w:date="2013-01-23T11:19:00Z"/>
          <w:rFonts w:ascii="courier;monospace" w:hAnsi="courier;monospace"/>
          <w:color w:val="000000"/>
        </w:rPr>
      </w:pPr>
      <w:ins w:id="1409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&lt;name&gt;logger.dir.walog&lt;/name&gt;</w:t>
        </w:r>
      </w:ins>
    </w:p>
    <w:p w:rsidR="002103FE" w:rsidRPr="002103FE" w:rsidRDefault="002103FE" w:rsidP="002103FE">
      <w:pPr>
        <w:pStyle w:val="a4"/>
        <w:rPr>
          <w:ins w:id="1410" w:author="yangshangchuan" w:date="2013-01-23T11:19:00Z"/>
          <w:rFonts w:ascii="courier;monospace" w:hAnsi="courier;monospace"/>
          <w:color w:val="000000"/>
        </w:rPr>
      </w:pPr>
      <w:ins w:id="1411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walogs&lt;/value&gt;</w:t>
        </w:r>
      </w:ins>
    </w:p>
    <w:p w:rsidR="002103FE" w:rsidRPr="002103FE" w:rsidRDefault="002103FE" w:rsidP="002103FE">
      <w:pPr>
        <w:pStyle w:val="a4"/>
        <w:rPr>
          <w:ins w:id="1412" w:author="yangshangchuan" w:date="2013-01-23T11:19:00Z"/>
          <w:rFonts w:ascii="courier;monospace" w:hAnsi="courier;monospace"/>
          <w:color w:val="000000"/>
        </w:rPr>
      </w:pPr>
      <w:ins w:id="1413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description&gt;</w:t>
        </w:r>
        <w:proofErr w:type="gramEnd"/>
        <w:r w:rsidRPr="002103FE">
          <w:rPr>
            <w:rFonts w:ascii="courier;monospace" w:hAnsi="courier;monospace"/>
            <w:color w:val="000000"/>
          </w:rPr>
          <w:t>The directory used to store write-ahead logs on the local filesystem. It is possible to specify a comma-separated list of directories</w:t>
        </w:r>
        <w:proofErr w:type="gramStart"/>
        <w:r w:rsidRPr="002103FE">
          <w:rPr>
            <w:rFonts w:ascii="courier;monospace" w:hAnsi="courier;monospace"/>
            <w:color w:val="000000"/>
          </w:rPr>
          <w:t>.&lt;</w:t>
        </w:r>
        <w:proofErr w:type="gramEnd"/>
        <w:r w:rsidRPr="002103FE">
          <w:rPr>
            <w:rFonts w:ascii="courier;monospace" w:hAnsi="courier;monospace"/>
            <w:color w:val="000000"/>
          </w:rPr>
          <w:t>/description&gt;</w:t>
        </w:r>
      </w:ins>
    </w:p>
    <w:p w:rsidR="002103FE" w:rsidRPr="002103FE" w:rsidRDefault="002103FE" w:rsidP="002103FE">
      <w:pPr>
        <w:pStyle w:val="a4"/>
        <w:rPr>
          <w:ins w:id="1414" w:author="yangshangchuan" w:date="2013-01-23T11:19:00Z"/>
          <w:rFonts w:ascii="courier;monospace" w:hAnsi="courier;monospace"/>
          <w:color w:val="000000"/>
        </w:rPr>
      </w:pPr>
      <w:ins w:id="1415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&lt;/property&gt;</w:t>
        </w:r>
      </w:ins>
    </w:p>
    <w:p w:rsidR="002103FE" w:rsidRPr="002103FE" w:rsidRDefault="002103FE" w:rsidP="002103FE">
      <w:pPr>
        <w:pStyle w:val="a4"/>
        <w:rPr>
          <w:ins w:id="1416" w:author="yangshangchuan" w:date="2013-01-23T11:19:00Z"/>
          <w:rFonts w:ascii="courier;monospace" w:hAnsi="courier;monospace"/>
          <w:color w:val="000000"/>
        </w:rPr>
      </w:pPr>
    </w:p>
    <w:p w:rsidR="002103FE" w:rsidRPr="002103FE" w:rsidRDefault="002103FE" w:rsidP="002103FE">
      <w:pPr>
        <w:pStyle w:val="a4"/>
        <w:rPr>
          <w:ins w:id="1417" w:author="yangshangchuan" w:date="2013-01-23T11:19:00Z"/>
          <w:rFonts w:ascii="courier;monospace" w:hAnsi="courier;monospace"/>
          <w:color w:val="000000"/>
        </w:rPr>
      </w:pPr>
      <w:ins w:id="1418" w:author="yangshangchuan" w:date="2013-01-23T11:19:00Z">
        <w:r w:rsidRPr="002103FE">
          <w:rPr>
            <w:rFonts w:ascii="courier;monospace" w:hAnsi="courier;monospace"/>
            <w:color w:val="000000"/>
          </w:rPr>
          <w:lastRenderedPageBreak/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419" w:author="yangshangchuan" w:date="2013-01-23T11:19:00Z"/>
          <w:rFonts w:ascii="courier;monospace" w:hAnsi="courier;monospace"/>
          <w:color w:val="000000"/>
        </w:rPr>
      </w:pPr>
      <w:ins w:id="1420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name&gt;</w:t>
        </w:r>
        <w:proofErr w:type="gramEnd"/>
        <w:r w:rsidRPr="002103FE">
          <w:rPr>
            <w:rFonts w:ascii="courier;monospace" w:hAnsi="courier;monospace"/>
            <w:color w:val="000000"/>
          </w:rPr>
          <w:t>instance.secret&lt;/name&gt;</w:t>
        </w:r>
      </w:ins>
    </w:p>
    <w:p w:rsidR="002103FE" w:rsidRPr="002103FE" w:rsidRDefault="002103FE" w:rsidP="002103FE">
      <w:pPr>
        <w:pStyle w:val="a4"/>
        <w:rPr>
          <w:ins w:id="1421" w:author="yangshangchuan" w:date="2013-01-23T11:19:00Z"/>
          <w:rFonts w:ascii="courier;monospace" w:hAnsi="courier;monospace"/>
          <w:color w:val="000000"/>
        </w:rPr>
      </w:pPr>
      <w:ins w:id="1422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ysc&lt;/value&gt;</w:t>
        </w:r>
      </w:ins>
    </w:p>
    <w:p w:rsidR="002103FE" w:rsidRPr="002103FE" w:rsidRDefault="002103FE" w:rsidP="002103FE">
      <w:pPr>
        <w:pStyle w:val="a4"/>
        <w:rPr>
          <w:ins w:id="1423" w:author="yangshangchuan" w:date="2013-01-23T11:19:00Z"/>
          <w:rFonts w:ascii="courier;monospace" w:hAnsi="courier;monospace"/>
          <w:color w:val="000000"/>
        </w:rPr>
      </w:pPr>
      <w:ins w:id="1424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description&gt;</w:t>
        </w:r>
        <w:proofErr w:type="gramEnd"/>
        <w:r w:rsidRPr="002103FE">
          <w:rPr>
            <w:rFonts w:ascii="courier;monospace" w:hAnsi="courier;monospace"/>
            <w:color w:val="000000"/>
          </w:rPr>
          <w:t>A secret unique to a given instance that all servers must know in order to communicate with one another.</w:t>
        </w:r>
      </w:ins>
    </w:p>
    <w:p w:rsidR="002103FE" w:rsidRPr="002103FE" w:rsidRDefault="002103FE" w:rsidP="002103FE">
      <w:pPr>
        <w:pStyle w:val="a4"/>
        <w:rPr>
          <w:ins w:id="1425" w:author="yangshangchuan" w:date="2013-01-23T11:19:00Z"/>
          <w:rFonts w:ascii="courier;monospace" w:hAnsi="courier;monospace"/>
          <w:color w:val="000000"/>
        </w:rPr>
      </w:pPr>
      <w:ins w:id="1426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 Change it before initialization. To change it later use ./bin/accumulo org.apache.accumulo.server.util.ChangeSecret [oldpasswd] [newpasswd],</w:t>
        </w:r>
      </w:ins>
    </w:p>
    <w:p w:rsidR="002103FE" w:rsidRPr="002103FE" w:rsidRDefault="002103FE" w:rsidP="002103FE">
      <w:pPr>
        <w:pStyle w:val="a4"/>
        <w:rPr>
          <w:ins w:id="1427" w:author="yangshangchuan" w:date="2013-01-23T11:19:00Z"/>
          <w:rFonts w:ascii="courier;monospace" w:hAnsi="courier;monospace"/>
          <w:color w:val="000000"/>
        </w:rPr>
      </w:pPr>
      <w:ins w:id="1428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 </w:t>
        </w:r>
        <w:proofErr w:type="gramStart"/>
        <w:r w:rsidRPr="002103FE">
          <w:rPr>
            <w:rFonts w:ascii="courier;monospace" w:hAnsi="courier;monospace"/>
            <w:color w:val="000000"/>
          </w:rPr>
          <w:t>and</w:t>
        </w:r>
        <w:proofErr w:type="gramEnd"/>
        <w:r w:rsidRPr="002103FE">
          <w:rPr>
            <w:rFonts w:ascii="courier;monospace" w:hAnsi="courier;monospace"/>
            <w:color w:val="000000"/>
          </w:rPr>
          <w:t xml:space="preserve"> then update this file.</w:t>
        </w:r>
      </w:ins>
    </w:p>
    <w:p w:rsidR="002103FE" w:rsidRPr="002103FE" w:rsidRDefault="002103FE" w:rsidP="002103FE">
      <w:pPr>
        <w:pStyle w:val="a4"/>
        <w:rPr>
          <w:ins w:id="1429" w:author="yangshangchuan" w:date="2013-01-23T11:19:00Z"/>
          <w:rFonts w:ascii="courier;monospace" w:hAnsi="courier;monospace"/>
          <w:color w:val="000000"/>
        </w:rPr>
      </w:pPr>
      <w:ins w:id="1430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2103FE" w:rsidRPr="002103FE" w:rsidRDefault="002103FE" w:rsidP="002103FE">
      <w:pPr>
        <w:pStyle w:val="a4"/>
        <w:rPr>
          <w:ins w:id="1431" w:author="yangshangchuan" w:date="2013-01-23T11:19:00Z"/>
          <w:rFonts w:ascii="courier;monospace" w:hAnsi="courier;monospace"/>
          <w:color w:val="000000"/>
        </w:rPr>
      </w:pPr>
      <w:ins w:id="1432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&lt;/property&gt;</w:t>
        </w:r>
      </w:ins>
    </w:p>
    <w:p w:rsidR="002103FE" w:rsidRPr="002103FE" w:rsidRDefault="002103FE" w:rsidP="002103FE">
      <w:pPr>
        <w:pStyle w:val="a4"/>
        <w:rPr>
          <w:ins w:id="1433" w:author="yangshangchuan" w:date="2013-01-23T11:19:00Z"/>
          <w:rFonts w:ascii="courier;monospace" w:hAnsi="courier;monospace"/>
          <w:color w:val="000000"/>
        </w:rPr>
      </w:pPr>
    </w:p>
    <w:p w:rsidR="002103FE" w:rsidRPr="002103FE" w:rsidRDefault="002103FE" w:rsidP="002103FE">
      <w:pPr>
        <w:pStyle w:val="a4"/>
        <w:rPr>
          <w:ins w:id="1434" w:author="yangshangchuan" w:date="2013-01-23T11:19:00Z"/>
          <w:rFonts w:ascii="courier;monospace" w:hAnsi="courier;monospace"/>
          <w:color w:val="000000"/>
        </w:rPr>
      </w:pPr>
      <w:ins w:id="1435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436" w:author="yangshangchuan" w:date="2013-01-23T11:19:00Z"/>
          <w:rFonts w:ascii="courier;monospace" w:hAnsi="courier;monospace"/>
          <w:color w:val="000000"/>
        </w:rPr>
      </w:pPr>
      <w:ins w:id="1437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&lt;name&gt;tserver.memory.maps.max&lt;/name&gt;</w:t>
        </w:r>
      </w:ins>
    </w:p>
    <w:p w:rsidR="002103FE" w:rsidRPr="002103FE" w:rsidRDefault="002103FE" w:rsidP="002103FE">
      <w:pPr>
        <w:pStyle w:val="a4"/>
        <w:rPr>
          <w:ins w:id="1438" w:author="yangshangchuan" w:date="2013-01-23T11:19:00Z"/>
          <w:rFonts w:ascii="courier;monospace" w:hAnsi="courier;monospace"/>
          <w:color w:val="000000"/>
        </w:rPr>
      </w:pPr>
      <w:ins w:id="1439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3G&lt;/value&gt;</w:t>
        </w:r>
      </w:ins>
    </w:p>
    <w:p w:rsidR="002103FE" w:rsidRPr="002103FE" w:rsidRDefault="002103FE" w:rsidP="002103FE">
      <w:pPr>
        <w:pStyle w:val="a4"/>
        <w:rPr>
          <w:ins w:id="1440" w:author="yangshangchuan" w:date="2013-01-23T11:19:00Z"/>
          <w:rFonts w:ascii="courier;monospace" w:hAnsi="courier;monospace"/>
          <w:color w:val="000000"/>
        </w:rPr>
      </w:pPr>
      <w:ins w:id="1441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&lt;/property&gt;</w:t>
        </w:r>
      </w:ins>
    </w:p>
    <w:p w:rsidR="002103FE" w:rsidRPr="002103FE" w:rsidRDefault="002103FE" w:rsidP="002103FE">
      <w:pPr>
        <w:pStyle w:val="a4"/>
        <w:rPr>
          <w:ins w:id="1442" w:author="yangshangchuan" w:date="2013-01-23T11:19:00Z"/>
          <w:rFonts w:ascii="courier;monospace" w:hAnsi="courier;monospace"/>
          <w:color w:val="000000"/>
        </w:rPr>
      </w:pPr>
    </w:p>
    <w:p w:rsidR="002103FE" w:rsidRPr="002103FE" w:rsidRDefault="002103FE" w:rsidP="002103FE">
      <w:pPr>
        <w:pStyle w:val="a4"/>
        <w:rPr>
          <w:ins w:id="1443" w:author="yangshangchuan" w:date="2013-01-23T11:19:00Z"/>
          <w:rFonts w:ascii="courier;monospace" w:hAnsi="courier;monospace"/>
          <w:color w:val="000000"/>
        </w:rPr>
      </w:pPr>
      <w:ins w:id="1444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445" w:author="yangshangchuan" w:date="2013-01-23T11:19:00Z"/>
          <w:rFonts w:ascii="courier;monospace" w:hAnsi="courier;monospace"/>
          <w:color w:val="000000"/>
        </w:rPr>
      </w:pPr>
      <w:ins w:id="1446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&lt;name&gt;tserver.cache.data.size&lt;/name&gt;</w:t>
        </w:r>
      </w:ins>
    </w:p>
    <w:p w:rsidR="002103FE" w:rsidRPr="002103FE" w:rsidRDefault="002103FE" w:rsidP="002103FE">
      <w:pPr>
        <w:pStyle w:val="a4"/>
        <w:rPr>
          <w:ins w:id="1447" w:author="yangshangchuan" w:date="2013-01-23T11:19:00Z"/>
          <w:rFonts w:ascii="courier;monospace" w:hAnsi="courier;monospace"/>
          <w:color w:val="000000"/>
        </w:rPr>
      </w:pPr>
      <w:ins w:id="1448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50M&lt;/value&gt;</w:t>
        </w:r>
      </w:ins>
    </w:p>
    <w:p w:rsidR="002103FE" w:rsidRPr="002103FE" w:rsidRDefault="002103FE" w:rsidP="002103FE">
      <w:pPr>
        <w:pStyle w:val="a4"/>
        <w:rPr>
          <w:ins w:id="1449" w:author="yangshangchuan" w:date="2013-01-23T11:19:00Z"/>
          <w:rFonts w:ascii="courier;monospace" w:hAnsi="courier;monospace"/>
          <w:color w:val="000000"/>
        </w:rPr>
      </w:pPr>
      <w:ins w:id="1450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&lt;/property&gt;</w:t>
        </w:r>
      </w:ins>
    </w:p>
    <w:p w:rsidR="002103FE" w:rsidRPr="002103FE" w:rsidRDefault="002103FE" w:rsidP="002103FE">
      <w:pPr>
        <w:pStyle w:val="a4"/>
        <w:rPr>
          <w:ins w:id="1451" w:author="yangshangchuan" w:date="2013-01-23T11:19:00Z"/>
          <w:rFonts w:ascii="courier;monospace" w:hAnsi="courier;monospace"/>
          <w:color w:val="000000"/>
        </w:rPr>
      </w:pPr>
    </w:p>
    <w:p w:rsidR="002103FE" w:rsidRPr="002103FE" w:rsidRDefault="002103FE" w:rsidP="002103FE">
      <w:pPr>
        <w:pStyle w:val="a4"/>
        <w:rPr>
          <w:ins w:id="1452" w:author="yangshangchuan" w:date="2013-01-23T11:19:00Z"/>
          <w:rFonts w:ascii="courier;monospace" w:hAnsi="courier;monospace"/>
          <w:color w:val="000000"/>
        </w:rPr>
      </w:pPr>
      <w:ins w:id="1453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454" w:author="yangshangchuan" w:date="2013-01-23T11:19:00Z"/>
          <w:rFonts w:ascii="courier;monospace" w:hAnsi="courier;monospace"/>
          <w:color w:val="000000"/>
        </w:rPr>
      </w:pPr>
      <w:ins w:id="1455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&lt;name&gt;tserver.cache.index.size&lt;/name&gt;</w:t>
        </w:r>
      </w:ins>
    </w:p>
    <w:p w:rsidR="002103FE" w:rsidRPr="002103FE" w:rsidRDefault="002103FE" w:rsidP="002103FE">
      <w:pPr>
        <w:pStyle w:val="a4"/>
        <w:rPr>
          <w:ins w:id="1456" w:author="yangshangchuan" w:date="2013-01-23T11:19:00Z"/>
          <w:rFonts w:ascii="courier;monospace" w:hAnsi="courier;monospace"/>
          <w:color w:val="000000"/>
        </w:rPr>
      </w:pPr>
      <w:ins w:id="1457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512M&lt;/value&gt;</w:t>
        </w:r>
      </w:ins>
    </w:p>
    <w:p w:rsidR="002103FE" w:rsidRPr="002103FE" w:rsidRDefault="002103FE" w:rsidP="002103FE">
      <w:pPr>
        <w:pStyle w:val="a4"/>
        <w:rPr>
          <w:ins w:id="1458" w:author="yangshangchuan" w:date="2013-01-23T11:19:00Z"/>
          <w:rFonts w:ascii="courier;monospace" w:hAnsi="courier;monospace"/>
          <w:color w:val="000000"/>
        </w:rPr>
      </w:pPr>
      <w:ins w:id="1459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&lt;/property&gt;</w:t>
        </w:r>
      </w:ins>
    </w:p>
    <w:p w:rsidR="002103FE" w:rsidRPr="002103FE" w:rsidRDefault="002103FE" w:rsidP="002103FE">
      <w:pPr>
        <w:pStyle w:val="a4"/>
        <w:rPr>
          <w:ins w:id="1460" w:author="yangshangchuan" w:date="2013-01-23T11:19:00Z"/>
          <w:rFonts w:ascii="courier;monospace" w:hAnsi="courier;monospace"/>
          <w:color w:val="000000"/>
        </w:rPr>
      </w:pPr>
    </w:p>
    <w:p w:rsidR="002103FE" w:rsidRPr="002103FE" w:rsidRDefault="002103FE" w:rsidP="002103FE">
      <w:pPr>
        <w:pStyle w:val="a4"/>
        <w:rPr>
          <w:ins w:id="1461" w:author="yangshangchuan" w:date="2013-01-23T11:19:00Z"/>
          <w:rFonts w:ascii="courier;monospace" w:hAnsi="courier;monospace"/>
          <w:color w:val="000000"/>
        </w:rPr>
      </w:pPr>
      <w:ins w:id="1462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463" w:author="yangshangchuan" w:date="2013-01-23T11:19:00Z"/>
          <w:rFonts w:ascii="courier;monospace" w:hAnsi="courier;monospace"/>
          <w:color w:val="000000"/>
        </w:rPr>
      </w:pPr>
      <w:ins w:id="1464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name&gt;</w:t>
        </w:r>
        <w:proofErr w:type="gramEnd"/>
        <w:r w:rsidRPr="002103FE">
          <w:rPr>
            <w:rFonts w:ascii="courier;monospace" w:hAnsi="courier;monospace"/>
            <w:color w:val="000000"/>
          </w:rPr>
          <w:t>trace.password&lt;/name&gt;</w:t>
        </w:r>
      </w:ins>
    </w:p>
    <w:p w:rsidR="002103FE" w:rsidRPr="002103FE" w:rsidRDefault="002103FE" w:rsidP="002103FE">
      <w:pPr>
        <w:pStyle w:val="a4"/>
        <w:rPr>
          <w:ins w:id="1465" w:author="yangshangchuan" w:date="2013-01-23T11:19:00Z"/>
          <w:rFonts w:ascii="courier;monospace" w:hAnsi="courier;monospace"/>
          <w:color w:val="000000"/>
        </w:rPr>
      </w:pPr>
      <w:ins w:id="1466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&lt;!--</w:t>
        </w:r>
      </w:ins>
    </w:p>
    <w:p w:rsidR="002103FE" w:rsidRPr="002103FE" w:rsidRDefault="002103FE" w:rsidP="002103FE">
      <w:pPr>
        <w:pStyle w:val="a4"/>
        <w:rPr>
          <w:ins w:id="1467" w:author="yangshangchuan" w:date="2013-01-23T11:19:00Z"/>
          <w:rFonts w:ascii="courier;monospace" w:hAnsi="courier;monospace"/>
          <w:color w:val="000000"/>
        </w:rPr>
      </w:pPr>
      <w:ins w:id="1468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</w:r>
        <w:proofErr w:type="gramStart"/>
        <w:r w:rsidRPr="002103FE">
          <w:rPr>
            <w:rFonts w:ascii="courier;monospace" w:hAnsi="courier;monospace"/>
            <w:color w:val="000000"/>
          </w:rPr>
          <w:t>change</w:t>
        </w:r>
        <w:proofErr w:type="gramEnd"/>
        <w:r w:rsidRPr="002103FE">
          <w:rPr>
            <w:rFonts w:ascii="courier;monospace" w:hAnsi="courier;monospace"/>
            <w:color w:val="000000"/>
          </w:rPr>
          <w:t xml:space="preserve"> this to the root user's password, and/or change the user below</w:t>
        </w:r>
      </w:ins>
    </w:p>
    <w:p w:rsidR="002103FE" w:rsidRPr="002103FE" w:rsidRDefault="002103FE" w:rsidP="002103FE">
      <w:pPr>
        <w:pStyle w:val="a4"/>
        <w:rPr>
          <w:ins w:id="1469" w:author="yangshangchuan" w:date="2013-01-23T11:19:00Z"/>
          <w:rFonts w:ascii="courier;monospace" w:hAnsi="courier;monospace"/>
          <w:color w:val="000000"/>
        </w:rPr>
      </w:pPr>
      <w:ins w:id="1470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 --&gt;</w:t>
        </w:r>
      </w:ins>
    </w:p>
    <w:p w:rsidR="002103FE" w:rsidRPr="002103FE" w:rsidRDefault="002103FE" w:rsidP="002103FE">
      <w:pPr>
        <w:pStyle w:val="a4"/>
        <w:rPr>
          <w:ins w:id="1471" w:author="yangshangchuan" w:date="2013-01-23T11:19:00Z"/>
          <w:rFonts w:ascii="courier;monospace" w:hAnsi="courier;monospace"/>
          <w:color w:val="000000"/>
        </w:rPr>
      </w:pPr>
      <w:ins w:id="1472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ysc&lt;/value&gt;</w:t>
        </w:r>
      </w:ins>
    </w:p>
    <w:p w:rsidR="002103FE" w:rsidRPr="002103FE" w:rsidRDefault="002103FE" w:rsidP="002103FE">
      <w:pPr>
        <w:pStyle w:val="a4"/>
        <w:rPr>
          <w:ins w:id="1473" w:author="yangshangchuan" w:date="2013-01-23T11:19:00Z"/>
          <w:rFonts w:ascii="courier;monospace" w:hAnsi="courier;monospace"/>
          <w:color w:val="000000"/>
        </w:rPr>
      </w:pPr>
      <w:ins w:id="1474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&lt;/property&gt;</w:t>
        </w:r>
      </w:ins>
    </w:p>
    <w:p w:rsidR="002103FE" w:rsidRPr="002103FE" w:rsidRDefault="002103FE" w:rsidP="002103FE">
      <w:pPr>
        <w:pStyle w:val="a4"/>
        <w:rPr>
          <w:ins w:id="1475" w:author="yangshangchuan" w:date="2013-01-23T11:19:00Z"/>
          <w:rFonts w:ascii="courier;monospace" w:hAnsi="courier;monospace"/>
          <w:color w:val="000000"/>
        </w:rPr>
      </w:pPr>
    </w:p>
    <w:p w:rsidR="002103FE" w:rsidRPr="002103FE" w:rsidRDefault="002103FE" w:rsidP="002103FE">
      <w:pPr>
        <w:pStyle w:val="a4"/>
        <w:rPr>
          <w:ins w:id="1476" w:author="yangshangchuan" w:date="2013-01-23T11:19:00Z"/>
          <w:rFonts w:ascii="courier;monospace" w:hAnsi="courier;monospace"/>
          <w:color w:val="000000"/>
        </w:rPr>
      </w:pPr>
      <w:ins w:id="1477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2103FE">
          <w:rPr>
            <w:rFonts w:ascii="courier;monospace" w:hAnsi="courier;monospace"/>
            <w:color w:val="000000"/>
          </w:rPr>
          <w:t>property</w:t>
        </w:r>
        <w:proofErr w:type="gramEnd"/>
        <w:r w:rsidRPr="002103FE">
          <w:rPr>
            <w:rFonts w:ascii="courier;monospace" w:hAnsi="courier;monospace"/>
            <w:color w:val="000000"/>
          </w:rPr>
          <w:t>&gt;</w:t>
        </w:r>
      </w:ins>
    </w:p>
    <w:p w:rsidR="002103FE" w:rsidRPr="002103FE" w:rsidRDefault="002103FE" w:rsidP="002103FE">
      <w:pPr>
        <w:pStyle w:val="a4"/>
        <w:rPr>
          <w:ins w:id="1478" w:author="yangshangchuan" w:date="2013-01-23T11:19:00Z"/>
          <w:rFonts w:ascii="courier;monospace" w:hAnsi="courier;monospace"/>
          <w:color w:val="000000"/>
        </w:rPr>
      </w:pPr>
      <w:ins w:id="1479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name&gt;</w:t>
        </w:r>
        <w:proofErr w:type="gramEnd"/>
        <w:r w:rsidRPr="002103FE">
          <w:rPr>
            <w:rFonts w:ascii="courier;monospace" w:hAnsi="courier;monospace"/>
            <w:color w:val="000000"/>
          </w:rPr>
          <w:t>trace.user&lt;/name&gt;</w:t>
        </w:r>
      </w:ins>
    </w:p>
    <w:p w:rsidR="002103FE" w:rsidRPr="002103FE" w:rsidRDefault="002103FE" w:rsidP="002103FE">
      <w:pPr>
        <w:pStyle w:val="a4"/>
        <w:rPr>
          <w:ins w:id="1480" w:author="yangshangchuan" w:date="2013-01-23T11:19:00Z"/>
          <w:rFonts w:ascii="courier;monospace" w:hAnsi="courier;monospace"/>
          <w:color w:val="000000"/>
        </w:rPr>
      </w:pPr>
      <w:ins w:id="1481" w:author="yangshangchuan" w:date="2013-01-23T11:19:00Z">
        <w:r w:rsidRPr="002103FE">
          <w:rPr>
            <w:rFonts w:ascii="courier;monospace" w:hAnsi="courier;monospace"/>
            <w:color w:val="000000"/>
          </w:rPr>
          <w:tab/>
        </w:r>
        <w:r w:rsidRPr="002103FE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2103FE">
          <w:rPr>
            <w:rFonts w:ascii="courier;monospace" w:hAnsi="courier;monospace"/>
            <w:color w:val="000000"/>
          </w:rPr>
          <w:t>value&gt;</w:t>
        </w:r>
        <w:proofErr w:type="gramEnd"/>
        <w:r w:rsidRPr="002103FE">
          <w:rPr>
            <w:rFonts w:ascii="courier;monospace" w:hAnsi="courier;monospace"/>
            <w:color w:val="000000"/>
          </w:rPr>
          <w:t>root&lt;/value&gt;</w:t>
        </w:r>
      </w:ins>
    </w:p>
    <w:p w:rsidR="002103FE" w:rsidRPr="002103FE" w:rsidRDefault="003D6B56" w:rsidP="002103FE">
      <w:pPr>
        <w:pStyle w:val="a4"/>
        <w:rPr>
          <w:ins w:id="1482" w:author="yangshangchuan" w:date="2013-01-23T11:19:00Z"/>
          <w:rFonts w:ascii="courier;monospace" w:hAnsi="courier;monospace"/>
          <w:color w:val="000000"/>
        </w:rPr>
      </w:pPr>
      <w:ins w:id="1483" w:author="yangshangchuan" w:date="2013-01-23T11:19:00Z">
        <w:r>
          <w:rPr>
            <w:rFonts w:ascii="courier;monospace" w:hAnsi="courier;monospace"/>
            <w:color w:val="000000"/>
          </w:rPr>
          <w:tab/>
        </w:r>
        <w:r>
          <w:rPr>
            <w:rFonts w:ascii="courier;monospace" w:hAnsi="courier;monospace"/>
            <w:color w:val="000000"/>
          </w:rPr>
          <w:tab/>
          <w:t>&lt;/property&gt;</w:t>
        </w:r>
      </w:ins>
    </w:p>
    <w:p w:rsidR="002D5233" w:rsidRDefault="002D5233" w:rsidP="00334012">
      <w:pPr>
        <w:pStyle w:val="a4"/>
        <w:tabs>
          <w:tab w:val="clear" w:pos="420"/>
        </w:tabs>
        <w:rPr>
          <w:ins w:id="1484" w:author="yangshangchuan" w:date="2013-01-23T11:19:00Z"/>
          <w:rFonts w:ascii="courier;monospace" w:hAnsi="courier;monospace"/>
          <w:color w:val="000000"/>
        </w:rPr>
      </w:pPr>
      <w:ins w:id="1485" w:author="yangshangchuan" w:date="2013-01-23T11:07:00Z">
        <w:r>
          <w:rPr>
            <w:rFonts w:ascii="courier;monospace" w:hAnsi="courier;monospace" w:hint="eastAsia"/>
            <w:color w:val="000000"/>
          </w:rPr>
          <w:tab/>
        </w:r>
      </w:ins>
      <w:ins w:id="1486" w:author="yangshangchuan" w:date="2013-01-23T12:24:00Z">
        <w:r w:rsidR="00151F43">
          <w:rPr>
            <w:rFonts w:ascii="courier;monospace" w:hAnsi="courier;monospace" w:hint="eastAsia"/>
            <w:color w:val="000000"/>
          </w:rPr>
          <w:t>9</w:t>
        </w:r>
      </w:ins>
      <w:ins w:id="1487" w:author="yangshangchuan" w:date="2013-01-23T11:07:00Z">
        <w:r>
          <w:rPr>
            <w:rFonts w:ascii="courier;monospace" w:hAnsi="courier;monospace" w:hint="eastAsia"/>
            <w:color w:val="000000"/>
          </w:rPr>
          <w:t>、</w:t>
        </w:r>
      </w:ins>
      <w:ins w:id="1488" w:author="yangshangchuan" w:date="2013-01-23T11:19:00Z">
        <w:r w:rsidR="003D6B56" w:rsidRPr="003D6B56">
          <w:rPr>
            <w:rFonts w:ascii="courier;monospace" w:hAnsi="courier;monospace"/>
            <w:color w:val="000000"/>
          </w:rPr>
          <w:t>bin/accumulo init</w:t>
        </w:r>
      </w:ins>
    </w:p>
    <w:p w:rsidR="003D6B56" w:rsidRDefault="003D6B56" w:rsidP="00334012">
      <w:pPr>
        <w:pStyle w:val="a4"/>
        <w:tabs>
          <w:tab w:val="clear" w:pos="420"/>
        </w:tabs>
        <w:rPr>
          <w:ins w:id="1489" w:author="yangshangchuan" w:date="2013-01-23T10:05:00Z"/>
          <w:rFonts w:ascii="courier;monospace" w:hAnsi="courier;monospace"/>
          <w:color w:val="000000"/>
        </w:rPr>
      </w:pPr>
      <w:ins w:id="1490" w:author="yangshangchuan" w:date="2013-01-23T11:19:00Z">
        <w:r>
          <w:rPr>
            <w:rFonts w:ascii="courier;monospace" w:hAnsi="courier;monospace" w:hint="eastAsia"/>
            <w:color w:val="000000"/>
          </w:rPr>
          <w:tab/>
          <w:t>1</w:t>
        </w:r>
      </w:ins>
      <w:ins w:id="1491" w:author="yangshangchuan" w:date="2013-01-23T12:24:00Z">
        <w:r w:rsidR="00151F43">
          <w:rPr>
            <w:rFonts w:ascii="courier;monospace" w:hAnsi="courier;monospace" w:hint="eastAsia"/>
            <w:color w:val="000000"/>
          </w:rPr>
          <w:t>0</w:t>
        </w:r>
      </w:ins>
      <w:ins w:id="1492" w:author="yangshangchuan" w:date="2013-01-23T11:19:00Z">
        <w:r>
          <w:rPr>
            <w:rFonts w:ascii="courier;monospace" w:hAnsi="courier;monospace" w:hint="eastAsia"/>
            <w:color w:val="000000"/>
          </w:rPr>
          <w:t>、</w:t>
        </w:r>
      </w:ins>
      <w:ins w:id="1493" w:author="yangshangchuan" w:date="2013-01-23T11:39:00Z">
        <w:r w:rsidR="009C0FBC" w:rsidRPr="009C0FBC">
          <w:rPr>
            <w:rFonts w:ascii="courier;monospace" w:hAnsi="courier;monospace"/>
            <w:color w:val="000000"/>
          </w:rPr>
          <w:t>bin/start-all.</w:t>
        </w:r>
        <w:proofErr w:type="gramStart"/>
        <w:r w:rsidR="009C0FBC" w:rsidRPr="009C0FBC">
          <w:rPr>
            <w:rFonts w:ascii="courier;monospace" w:hAnsi="courier;monospace"/>
            <w:color w:val="000000"/>
          </w:rPr>
          <w:t>sh</w:t>
        </w:r>
      </w:ins>
      <w:proofErr w:type="gramEnd"/>
    </w:p>
    <w:p w:rsidR="00C62429" w:rsidRDefault="00E729B9" w:rsidP="005B151B">
      <w:pPr>
        <w:pStyle w:val="a4"/>
        <w:tabs>
          <w:tab w:val="clear" w:pos="420"/>
        </w:tabs>
        <w:rPr>
          <w:ins w:id="1494" w:author="yangshangchuan" w:date="2013-01-23T12:31:00Z"/>
          <w:rFonts w:ascii="courier;monospace" w:hAnsi="courier;monospace"/>
          <w:color w:val="000000"/>
        </w:rPr>
      </w:pPr>
      <w:ins w:id="1495" w:author="yangshangchuan" w:date="2013-01-23T12:31:00Z">
        <w:r>
          <w:rPr>
            <w:rFonts w:ascii="courier;monospace" w:hAnsi="courier;monospace" w:hint="eastAsia"/>
            <w:color w:val="000000"/>
          </w:rPr>
          <w:tab/>
          <w:t>11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>bin/stop-all.</w:t>
        </w:r>
        <w:proofErr w:type="gramStart"/>
        <w:r>
          <w:rPr>
            <w:rFonts w:ascii="courier;monospace" w:hAnsi="courier;monospace" w:hint="eastAsia"/>
            <w:color w:val="000000"/>
          </w:rPr>
          <w:t>sh</w:t>
        </w:r>
        <w:proofErr w:type="gramEnd"/>
      </w:ins>
    </w:p>
    <w:p w:rsidR="00E729B9" w:rsidRDefault="00263194" w:rsidP="005B151B">
      <w:pPr>
        <w:pStyle w:val="a4"/>
        <w:tabs>
          <w:tab w:val="clear" w:pos="420"/>
        </w:tabs>
        <w:rPr>
          <w:ins w:id="1496" w:author="yangshangchuan" w:date="2013-01-23T18:08:00Z"/>
          <w:rFonts w:ascii="courier;monospace" w:hAnsi="courier;monospace"/>
          <w:color w:val="000000"/>
        </w:rPr>
      </w:pPr>
      <w:ins w:id="1497" w:author="yangshangchuan" w:date="2013-01-23T12:53:00Z">
        <w:r>
          <w:rPr>
            <w:rFonts w:ascii="courier;monospace" w:hAnsi="courier;monospace" w:hint="eastAsia"/>
            <w:color w:val="000000"/>
          </w:rPr>
          <w:tab/>
          <w:t>12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>web</w:t>
        </w:r>
        <w:r>
          <w:rPr>
            <w:rFonts w:ascii="courier;monospace" w:hAnsi="courier;monospace" w:hint="eastAsia"/>
            <w:color w:val="000000"/>
          </w:rPr>
          <w:t>访问：</w:t>
        </w:r>
        <w:r w:rsidR="00D75797">
          <w:rPr>
            <w:rFonts w:ascii="courier;monospace" w:hAnsi="courier;monospace"/>
            <w:color w:val="000000"/>
          </w:rPr>
          <w:fldChar w:fldCharType="begin"/>
        </w:r>
        <w:r w:rsidR="00D75797">
          <w:rPr>
            <w:rFonts w:ascii="courier;monospace" w:hAnsi="courier;monospace"/>
            <w:color w:val="000000"/>
          </w:rPr>
          <w:instrText xml:space="preserve"> HYPERLINK "</w:instrText>
        </w:r>
        <w:r w:rsidR="00D75797" w:rsidRPr="00263194">
          <w:rPr>
            <w:rFonts w:ascii="courier;monospace" w:hAnsi="courier;monospace"/>
            <w:color w:val="000000"/>
          </w:rPr>
          <w:instrText>http://</w:instrText>
        </w:r>
        <w:r w:rsidR="00D75797" w:rsidRPr="00334012">
          <w:rPr>
            <w:rFonts w:ascii="courier;monospace" w:hAnsi="courier;monospace"/>
            <w:color w:val="000000"/>
          </w:rPr>
          <w:instrText>devcluster01</w:instrText>
        </w:r>
        <w:r w:rsidR="00D75797" w:rsidRPr="00263194">
          <w:rPr>
            <w:rFonts w:ascii="courier;monospace" w:hAnsi="courier;monospace"/>
            <w:color w:val="000000"/>
          </w:rPr>
          <w:instrText>:50095/</w:instrText>
        </w:r>
        <w:r w:rsidR="00D75797">
          <w:rPr>
            <w:rFonts w:ascii="courier;monospace" w:hAnsi="courier;monospace"/>
            <w:color w:val="000000"/>
          </w:rPr>
          <w:instrText xml:space="preserve">" </w:instrText>
        </w:r>
        <w:r w:rsidR="00D75797">
          <w:rPr>
            <w:rFonts w:ascii="courier;monospace" w:hAnsi="courier;monospace"/>
            <w:color w:val="000000"/>
          </w:rPr>
          <w:fldChar w:fldCharType="separate"/>
        </w:r>
        <w:r w:rsidR="00D75797" w:rsidRPr="00D22536">
          <w:rPr>
            <w:rStyle w:val="ac"/>
            <w:rFonts w:ascii="courier;monospace" w:hAnsi="courier;monospace"/>
          </w:rPr>
          <w:t>http://devcluster01:50095/</w:t>
        </w:r>
        <w:r w:rsidR="00D75797">
          <w:rPr>
            <w:rFonts w:ascii="courier;monospace" w:hAnsi="courier;monospace"/>
            <w:color w:val="000000"/>
          </w:rPr>
          <w:fldChar w:fldCharType="end"/>
        </w:r>
      </w:ins>
    </w:p>
    <w:p w:rsidR="00E11A35" w:rsidRDefault="00E11A35" w:rsidP="005B151B">
      <w:pPr>
        <w:pStyle w:val="a4"/>
        <w:tabs>
          <w:tab w:val="clear" w:pos="420"/>
        </w:tabs>
        <w:rPr>
          <w:ins w:id="1498" w:author="yangshangchuan" w:date="2013-01-23T18:02:00Z"/>
          <w:rFonts w:ascii="courier;monospace" w:hAnsi="courier;monospace"/>
          <w:color w:val="000000"/>
        </w:rPr>
      </w:pPr>
    </w:p>
    <w:p w:rsidR="00BB7CB3" w:rsidRDefault="00BB7CB3" w:rsidP="005B151B">
      <w:pPr>
        <w:pStyle w:val="a4"/>
        <w:tabs>
          <w:tab w:val="clear" w:pos="420"/>
        </w:tabs>
        <w:rPr>
          <w:ins w:id="1499" w:author="yangshangchuan" w:date="2013-01-23T12:53:00Z"/>
          <w:rFonts w:ascii="courier;monospace" w:hAnsi="courier;monospace"/>
          <w:color w:val="000000"/>
        </w:rPr>
      </w:pPr>
      <w:ins w:id="1500" w:author="yangshangchuan" w:date="2013-01-23T18:02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修改</w:t>
        </w:r>
        <w:r>
          <w:rPr>
            <w:rFonts w:ascii="courier;monospace" w:hAnsi="courier;monospace" w:hint="eastAsia"/>
            <w:color w:val="000000"/>
          </w:rPr>
          <w:t>nutch2.1</w:t>
        </w:r>
      </w:ins>
      <w:ins w:id="1501" w:author="yangshangchuan" w:date="2013-01-23T18:12:00Z">
        <w:r w:rsidR="004D776C">
          <w:rPr>
            <w:rFonts w:ascii="courier;monospace" w:hAnsi="courier;monospace" w:hint="eastAsia"/>
            <w:color w:val="000000"/>
          </w:rPr>
          <w:t>：</w:t>
        </w:r>
      </w:ins>
    </w:p>
    <w:p w:rsidR="00BB7CB3" w:rsidRDefault="00BB7CB3" w:rsidP="00E11A35">
      <w:pPr>
        <w:pStyle w:val="a4"/>
        <w:tabs>
          <w:tab w:val="clear" w:pos="420"/>
        </w:tabs>
        <w:rPr>
          <w:ins w:id="1502" w:author="yangshangchuan" w:date="2013-01-23T18:04:00Z"/>
          <w:rFonts w:ascii="courier;monospace" w:hAnsi="courier;monospace"/>
          <w:color w:val="000000"/>
        </w:rPr>
      </w:pPr>
      <w:ins w:id="1503" w:author="yangshangchuan" w:date="2013-01-23T17:59:00Z">
        <w:r>
          <w:rPr>
            <w:rFonts w:ascii="courier;monospace" w:hAnsi="courier;monospace" w:hint="eastAsia"/>
            <w:color w:val="000000"/>
          </w:rPr>
          <w:tab/>
        </w:r>
      </w:ins>
      <w:ins w:id="1504" w:author="yangshangchuan" w:date="2013-01-23T18:08:00Z">
        <w:r w:rsidR="00E11A35">
          <w:rPr>
            <w:rFonts w:ascii="courier;monospace" w:hAnsi="courier;monospace" w:hint="eastAsia"/>
            <w:color w:val="000000"/>
          </w:rPr>
          <w:t>1</w:t>
        </w:r>
      </w:ins>
      <w:ins w:id="1505" w:author="yangshangchuan" w:date="2013-01-23T17:57:00Z">
        <w:r>
          <w:rPr>
            <w:rFonts w:ascii="courier;monospace" w:hAnsi="courier;monospace" w:hint="eastAsia"/>
            <w:color w:val="000000"/>
          </w:rPr>
          <w:t>、</w:t>
        </w:r>
      </w:ins>
      <w:ins w:id="1506" w:author="yangshangchuan" w:date="2013-01-23T18:04:00Z">
        <w:r>
          <w:rPr>
            <w:rFonts w:ascii="courier;monospace" w:hAnsi="courier;monospace" w:hint="eastAsia"/>
            <w:color w:val="000000"/>
          </w:rPr>
          <w:t>cd</w:t>
        </w:r>
      </w:ins>
      <w:ins w:id="1507" w:author="yangshangchuan" w:date="2013-01-23T18:05:00Z">
        <w:r>
          <w:rPr>
            <w:rFonts w:ascii="courier;monospace" w:hAnsi="courier;monospace" w:hint="eastAsia"/>
            <w:color w:val="000000"/>
          </w:rPr>
          <w:t xml:space="preserve"> </w:t>
        </w:r>
      </w:ins>
      <w:ins w:id="1508" w:author="yangshangchuan" w:date="2013-01-23T18:04:00Z">
        <w:r>
          <w:rPr>
            <w:rFonts w:ascii="courier;monospace" w:hAnsi="courier;monospace" w:hint="eastAsia"/>
            <w:color w:val="000000"/>
          </w:rPr>
          <w:t xml:space="preserve"> </w:t>
        </w:r>
        <w:r w:rsidRPr="00BB7CB3">
          <w:rPr>
            <w:rFonts w:ascii="courier;monospace" w:hAnsi="courier;monospace"/>
            <w:color w:val="000000"/>
          </w:rPr>
          <w:t>/home/</w:t>
        </w:r>
        <w:r>
          <w:rPr>
            <w:rFonts w:ascii="courier;monospace" w:hAnsi="courier;monospace"/>
            <w:color w:val="000000"/>
          </w:rPr>
          <w:t>ysc/</w:t>
        </w:r>
        <w:r>
          <w:rPr>
            <w:rFonts w:ascii="courier;monospace" w:hAnsi="courier;monospace" w:hint="eastAsia"/>
            <w:color w:val="000000"/>
          </w:rPr>
          <w:t>nutch</w:t>
        </w:r>
        <w:r>
          <w:rPr>
            <w:rFonts w:ascii="courier;monospace" w:hAnsi="courier;monospace"/>
            <w:color w:val="000000"/>
          </w:rPr>
          <w:t>-2.1</w:t>
        </w:r>
      </w:ins>
    </w:p>
    <w:p w:rsidR="00BB7CB3" w:rsidRDefault="00BB7CB3" w:rsidP="005B151B">
      <w:pPr>
        <w:pStyle w:val="a4"/>
        <w:tabs>
          <w:tab w:val="clear" w:pos="420"/>
        </w:tabs>
        <w:rPr>
          <w:ins w:id="1509" w:author="yangshangchuan" w:date="2013-01-23T18:04:00Z"/>
          <w:rFonts w:ascii="courier;monospace" w:hAnsi="courier;monospace"/>
          <w:color w:val="000000"/>
        </w:rPr>
      </w:pPr>
      <w:ins w:id="1510" w:author="yangshangchuan" w:date="2013-01-23T18:04:00Z">
        <w:r>
          <w:rPr>
            <w:rFonts w:ascii="courier;monospace" w:hAnsi="courier;monospace" w:hint="eastAsia"/>
            <w:color w:val="000000"/>
          </w:rPr>
          <w:tab/>
        </w:r>
      </w:ins>
      <w:ins w:id="1511" w:author="yangshangchuan" w:date="2013-01-23T18:11:00Z">
        <w:r w:rsidR="004D776C">
          <w:rPr>
            <w:rFonts w:ascii="courier;monospace" w:hAnsi="courier;monospace" w:hint="eastAsia"/>
            <w:color w:val="000000"/>
          </w:rPr>
          <w:t>2</w:t>
        </w:r>
        <w:r w:rsidR="004D776C">
          <w:rPr>
            <w:rFonts w:ascii="courier;monospace" w:hAnsi="courier;monospace" w:hint="eastAsia"/>
            <w:color w:val="000000"/>
          </w:rPr>
          <w:t>、</w:t>
        </w:r>
      </w:ins>
      <w:ins w:id="1512" w:author="yangshangchuan" w:date="2013-01-23T18:04:00Z">
        <w:r>
          <w:rPr>
            <w:rFonts w:ascii="courier;monospace" w:hAnsi="courier;monospace" w:hint="eastAsia"/>
            <w:color w:val="000000"/>
          </w:rPr>
          <w:t xml:space="preserve">vi  </w:t>
        </w:r>
        <w:r w:rsidRPr="00BB7CB3">
          <w:rPr>
            <w:rFonts w:ascii="courier;monospace" w:hAnsi="courier;monospace"/>
            <w:color w:val="000000"/>
          </w:rPr>
          <w:t>conf/gora.</w:t>
        </w:r>
        <w:proofErr w:type="gramStart"/>
        <w:r w:rsidRPr="00BB7CB3">
          <w:rPr>
            <w:rFonts w:ascii="courier;monospace" w:hAnsi="courier;monospace"/>
            <w:color w:val="000000"/>
          </w:rPr>
          <w:t>properties</w:t>
        </w:r>
        <w:proofErr w:type="gramEnd"/>
      </w:ins>
    </w:p>
    <w:p w:rsidR="00BB7CB3" w:rsidRDefault="00BB7CB3" w:rsidP="005B151B">
      <w:pPr>
        <w:pStyle w:val="a4"/>
        <w:tabs>
          <w:tab w:val="clear" w:pos="420"/>
        </w:tabs>
        <w:rPr>
          <w:ins w:id="1513" w:author="yangshangchuan" w:date="2013-01-23T17:58:00Z"/>
          <w:rFonts w:ascii="courier;monospace" w:hAnsi="courier;monospace"/>
          <w:color w:val="000000"/>
        </w:rPr>
      </w:pPr>
      <w:ins w:id="1514" w:author="yangshangchuan" w:date="2013-01-23T18:04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515" w:author="yangshangchuan" w:date="2013-01-23T18:05:00Z"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BB7CB3" w:rsidRPr="00BB7CB3" w:rsidRDefault="00BB7CB3" w:rsidP="00BB7CB3">
      <w:pPr>
        <w:pStyle w:val="a4"/>
        <w:rPr>
          <w:ins w:id="1516" w:author="yangshangchuan" w:date="2013-01-23T17:58:00Z"/>
          <w:rFonts w:ascii="courier;monospace" w:hAnsi="courier;monospace"/>
          <w:color w:val="000000"/>
        </w:rPr>
      </w:pPr>
      <w:ins w:id="1517" w:author="yangshangchuan" w:date="2013-01-23T17:58:00Z">
        <w:r w:rsidRPr="00BB7CB3"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ab/>
          <w:t>gora.datastore.default=org.apache.gora.accumulo.store.AccumuloStore</w:t>
        </w:r>
      </w:ins>
    </w:p>
    <w:p w:rsidR="00BB7CB3" w:rsidRPr="00BB7CB3" w:rsidRDefault="00BB7CB3" w:rsidP="00BB7CB3">
      <w:pPr>
        <w:pStyle w:val="a4"/>
        <w:rPr>
          <w:ins w:id="1518" w:author="yangshangchuan" w:date="2013-01-23T17:58:00Z"/>
          <w:rFonts w:ascii="courier;monospace" w:hAnsi="courier;monospace"/>
          <w:color w:val="000000"/>
        </w:rPr>
      </w:pPr>
      <w:ins w:id="1519" w:author="yangshangchuan" w:date="2013-01-23T17:58:00Z">
        <w:r>
          <w:rPr>
            <w:rFonts w:ascii="courier;monospace" w:hAnsi="courier;monospace"/>
            <w:color w:val="000000"/>
          </w:rPr>
          <w:tab/>
        </w:r>
        <w:r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>gora.datastore.accumulo.mock=false</w:t>
        </w:r>
      </w:ins>
    </w:p>
    <w:p w:rsidR="00BB7CB3" w:rsidRPr="00BB7CB3" w:rsidRDefault="00BB7CB3" w:rsidP="00BB7CB3">
      <w:pPr>
        <w:pStyle w:val="a4"/>
        <w:rPr>
          <w:ins w:id="1520" w:author="yangshangchuan" w:date="2013-01-23T17:58:00Z"/>
          <w:rFonts w:ascii="courier;monospace" w:hAnsi="courier;monospace"/>
          <w:color w:val="000000"/>
        </w:rPr>
      </w:pPr>
      <w:ins w:id="1521" w:author="yangshangchuan" w:date="2013-01-23T17:58:00Z">
        <w:r>
          <w:rPr>
            <w:rFonts w:ascii="courier;monospace" w:hAnsi="courier;monospace"/>
            <w:color w:val="000000"/>
          </w:rPr>
          <w:tab/>
        </w:r>
        <w:r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>gora.datastore.accumulo.instance=accumulo</w:t>
        </w:r>
      </w:ins>
    </w:p>
    <w:p w:rsidR="00BB7CB3" w:rsidRPr="00BB7CB3" w:rsidRDefault="00BB7CB3" w:rsidP="00BB7CB3">
      <w:pPr>
        <w:pStyle w:val="a4"/>
        <w:rPr>
          <w:ins w:id="1522" w:author="yangshangchuan" w:date="2013-01-23T17:58:00Z"/>
          <w:rFonts w:ascii="courier;monospace" w:hAnsi="courier;monospace"/>
          <w:color w:val="000000"/>
        </w:rPr>
      </w:pPr>
      <w:ins w:id="1523" w:author="yangshangchuan" w:date="2013-01-23T17:58:00Z">
        <w:r>
          <w:rPr>
            <w:rFonts w:ascii="courier;monospace" w:hAnsi="courier;monospace"/>
            <w:color w:val="000000"/>
          </w:rPr>
          <w:tab/>
        </w:r>
        <w:r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>gora.datastore.accumulo.zookeepers=host6</w:t>
        </w:r>
        <w:proofErr w:type="gramStart"/>
        <w:r w:rsidRPr="00BB7CB3">
          <w:rPr>
            <w:rFonts w:ascii="courier;monospace" w:hAnsi="courier;monospace"/>
            <w:color w:val="000000"/>
          </w:rPr>
          <w:t>,host8</w:t>
        </w:r>
        <w:proofErr w:type="gramEnd"/>
      </w:ins>
    </w:p>
    <w:p w:rsidR="00BB7CB3" w:rsidRPr="00BB7CB3" w:rsidRDefault="00BB7CB3" w:rsidP="00BB7CB3">
      <w:pPr>
        <w:pStyle w:val="a4"/>
        <w:rPr>
          <w:ins w:id="1524" w:author="yangshangchuan" w:date="2013-01-23T17:58:00Z"/>
          <w:rFonts w:ascii="courier;monospace" w:hAnsi="courier;monospace"/>
          <w:color w:val="000000"/>
        </w:rPr>
      </w:pPr>
      <w:ins w:id="1525" w:author="yangshangchuan" w:date="2013-01-23T17:58:00Z">
        <w:r>
          <w:rPr>
            <w:rFonts w:ascii="courier;monospace" w:hAnsi="courier;monospace"/>
            <w:color w:val="000000"/>
          </w:rPr>
          <w:lastRenderedPageBreak/>
          <w:tab/>
        </w:r>
        <w:r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>gora.datastore.accumulo.user=root</w:t>
        </w:r>
      </w:ins>
    </w:p>
    <w:p w:rsidR="001630FA" w:rsidRDefault="00BB7CB3" w:rsidP="00BB7CB3">
      <w:pPr>
        <w:pStyle w:val="a4"/>
        <w:tabs>
          <w:tab w:val="clear" w:pos="420"/>
        </w:tabs>
        <w:rPr>
          <w:ins w:id="1526" w:author="yangshangchuan" w:date="2013-01-23T18:05:00Z"/>
          <w:rFonts w:ascii="courier;monospace" w:hAnsi="courier;monospace"/>
          <w:color w:val="000000"/>
        </w:rPr>
      </w:pPr>
      <w:ins w:id="1527" w:author="yangshangchuan" w:date="2013-01-23T17:58:00Z">
        <w:r>
          <w:rPr>
            <w:rFonts w:ascii="courier;monospace" w:hAnsi="courier;monospace"/>
            <w:color w:val="000000"/>
          </w:rPr>
          <w:tab/>
        </w:r>
        <w:r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>gora.datastore.accumulo.password=ysc</w:t>
        </w:r>
      </w:ins>
    </w:p>
    <w:p w:rsidR="001630FA" w:rsidRDefault="001630FA" w:rsidP="00BB7CB3">
      <w:pPr>
        <w:pStyle w:val="a4"/>
        <w:tabs>
          <w:tab w:val="clear" w:pos="420"/>
        </w:tabs>
        <w:rPr>
          <w:ins w:id="1528" w:author="yangshangchuan" w:date="2013-01-23T18:07:00Z"/>
          <w:rFonts w:ascii="courier;monospace" w:hAnsi="courier;monospace"/>
          <w:color w:val="000000"/>
        </w:rPr>
      </w:pPr>
      <w:ins w:id="1529" w:author="yangshangchuan" w:date="2013-01-23T18:05:00Z">
        <w:r>
          <w:rPr>
            <w:rFonts w:ascii="courier;monospace" w:hAnsi="courier;monospace" w:hint="eastAsia"/>
            <w:color w:val="000000"/>
          </w:rPr>
          <w:tab/>
        </w:r>
      </w:ins>
      <w:ins w:id="1530" w:author="yangshangchuan" w:date="2013-01-23T18:11:00Z">
        <w:r w:rsidR="004D776C">
          <w:rPr>
            <w:rFonts w:ascii="courier;monospace" w:hAnsi="courier;monospace" w:hint="eastAsia"/>
            <w:color w:val="000000"/>
          </w:rPr>
          <w:t>3</w:t>
        </w:r>
        <w:r w:rsidR="004D776C">
          <w:rPr>
            <w:rFonts w:ascii="courier;monospace" w:hAnsi="courier;monospace" w:hint="eastAsia"/>
            <w:color w:val="000000"/>
          </w:rPr>
          <w:t>、</w:t>
        </w:r>
      </w:ins>
      <w:ins w:id="1531" w:author="yangshangchuan" w:date="2013-01-23T18:07:00Z">
        <w:r>
          <w:rPr>
            <w:rFonts w:ascii="courier;monospace" w:hAnsi="courier;monospace" w:hint="eastAsia"/>
            <w:color w:val="000000"/>
          </w:rPr>
          <w:t xml:space="preserve">vi  </w:t>
        </w:r>
      </w:ins>
      <w:ins w:id="1532" w:author="yangshangchuan" w:date="2013-01-23T18:06:00Z">
        <w:r w:rsidRPr="001630FA">
          <w:rPr>
            <w:rFonts w:ascii="courier;monospace" w:hAnsi="courier;monospace"/>
            <w:color w:val="000000"/>
          </w:rPr>
          <w:t>conf/nutch-site.</w:t>
        </w:r>
        <w:proofErr w:type="gramStart"/>
        <w:r w:rsidRPr="001630FA">
          <w:rPr>
            <w:rFonts w:ascii="courier;monospace" w:hAnsi="courier;monospace"/>
            <w:color w:val="000000"/>
          </w:rPr>
          <w:t>xml</w:t>
        </w:r>
      </w:ins>
      <w:proofErr w:type="gramEnd"/>
    </w:p>
    <w:p w:rsidR="001630FA" w:rsidRDefault="001630FA" w:rsidP="00BB7CB3">
      <w:pPr>
        <w:pStyle w:val="a4"/>
        <w:tabs>
          <w:tab w:val="clear" w:pos="420"/>
        </w:tabs>
        <w:rPr>
          <w:ins w:id="1533" w:author="yangshangchuan" w:date="2013-01-23T18:06:00Z"/>
          <w:rFonts w:ascii="courier;monospace" w:hAnsi="courier;monospace"/>
          <w:color w:val="000000"/>
        </w:rPr>
      </w:pPr>
      <w:ins w:id="1534" w:author="yangshangchuan" w:date="2013-01-23T18:0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1630FA" w:rsidRPr="001630FA" w:rsidRDefault="001630FA" w:rsidP="001630FA">
      <w:pPr>
        <w:pStyle w:val="a4"/>
        <w:rPr>
          <w:ins w:id="1535" w:author="yangshangchuan" w:date="2013-01-23T18:06:00Z"/>
          <w:rFonts w:ascii="courier;monospace" w:hAnsi="courier;monospace"/>
          <w:color w:val="000000"/>
        </w:rPr>
      </w:pPr>
      <w:ins w:id="1536" w:author="yangshangchuan" w:date="2013-01-23T18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1630FA">
          <w:rPr>
            <w:rFonts w:ascii="courier;monospace" w:hAnsi="courier;monospace"/>
            <w:color w:val="000000"/>
          </w:rPr>
          <w:t>property</w:t>
        </w:r>
        <w:proofErr w:type="gramEnd"/>
        <w:r w:rsidRPr="001630FA">
          <w:rPr>
            <w:rFonts w:ascii="courier;monospace" w:hAnsi="courier;monospace"/>
            <w:color w:val="000000"/>
          </w:rPr>
          <w:t>&gt;</w:t>
        </w:r>
      </w:ins>
    </w:p>
    <w:p w:rsidR="001630FA" w:rsidRPr="001630FA" w:rsidRDefault="001630FA" w:rsidP="001630FA">
      <w:pPr>
        <w:pStyle w:val="a4"/>
        <w:rPr>
          <w:ins w:id="1537" w:author="yangshangchuan" w:date="2013-01-23T18:06:00Z"/>
          <w:rFonts w:ascii="courier;monospace" w:hAnsi="courier;monospace"/>
          <w:color w:val="000000"/>
        </w:rPr>
      </w:pPr>
      <w:ins w:id="1538" w:author="yangshangchuan" w:date="2013-01-23T18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&lt;name&gt;storage.data.store.class&lt;/name&gt;</w:t>
        </w:r>
      </w:ins>
    </w:p>
    <w:p w:rsidR="001630FA" w:rsidRPr="001630FA" w:rsidRDefault="001630FA" w:rsidP="001630FA">
      <w:pPr>
        <w:pStyle w:val="a4"/>
        <w:rPr>
          <w:ins w:id="1539" w:author="yangshangchuan" w:date="2013-01-23T18:06:00Z"/>
          <w:rFonts w:ascii="courier;monospace" w:hAnsi="courier;monospace"/>
          <w:color w:val="000000"/>
        </w:rPr>
      </w:pPr>
      <w:ins w:id="1540" w:author="yangshangchuan" w:date="2013-01-23T18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&lt;value&gt;org.apache.gora.accumulo.store.AccumuloStore&lt;/value&gt;</w:t>
        </w:r>
      </w:ins>
    </w:p>
    <w:p w:rsidR="004D776C" w:rsidRDefault="001630FA" w:rsidP="00E11A35">
      <w:pPr>
        <w:pStyle w:val="a4"/>
        <w:tabs>
          <w:tab w:val="clear" w:pos="420"/>
        </w:tabs>
        <w:rPr>
          <w:ins w:id="1541" w:author="yangshangchuan" w:date="2013-01-23T18:11:00Z"/>
          <w:rFonts w:ascii="courier;monospace" w:hAnsi="courier;monospace"/>
          <w:color w:val="000000"/>
        </w:rPr>
      </w:pPr>
      <w:ins w:id="1542" w:author="yangshangchuan" w:date="2013-01-23T18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&lt;/property&gt;</w:t>
        </w:r>
      </w:ins>
    </w:p>
    <w:p w:rsidR="004D776C" w:rsidRDefault="004D776C" w:rsidP="00E11A35">
      <w:pPr>
        <w:pStyle w:val="a4"/>
        <w:tabs>
          <w:tab w:val="clear" w:pos="420"/>
        </w:tabs>
        <w:rPr>
          <w:ins w:id="1543" w:author="yangshangchuan" w:date="2013-01-23T18:11:00Z"/>
          <w:rFonts w:ascii="courier;monospace" w:hAnsi="courier;monospace"/>
          <w:color w:val="000000"/>
        </w:rPr>
      </w:pPr>
      <w:ins w:id="1544" w:author="yangshangchuan" w:date="2013-01-23T18:11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  <w:r w:rsidRPr="004D776C">
          <w:rPr>
            <w:rFonts w:ascii="courier;monospace" w:hAnsi="courier;monospace"/>
            <w:color w:val="000000"/>
          </w:rPr>
          <w:t>vi ivy/ivy.</w:t>
        </w:r>
        <w:proofErr w:type="gramStart"/>
        <w:r w:rsidRPr="004D776C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4D776C" w:rsidRDefault="004D776C" w:rsidP="00E11A35">
      <w:pPr>
        <w:pStyle w:val="a4"/>
        <w:tabs>
          <w:tab w:val="clear" w:pos="420"/>
        </w:tabs>
        <w:rPr>
          <w:ins w:id="1545" w:author="yangshangchuan" w:date="2013-01-23T18:12:00Z"/>
          <w:rFonts w:ascii="courier;monospace" w:hAnsi="courier;monospace"/>
          <w:color w:val="000000"/>
        </w:rPr>
      </w:pPr>
      <w:ins w:id="1546" w:author="yangshangchuan" w:date="2013-01-23T18:1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547" w:author="yangshangchuan" w:date="2013-01-23T18:12:00Z"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4D776C" w:rsidRPr="004D776C" w:rsidRDefault="004D776C" w:rsidP="00E11A35">
      <w:pPr>
        <w:pStyle w:val="a4"/>
        <w:tabs>
          <w:tab w:val="clear" w:pos="420"/>
        </w:tabs>
        <w:rPr>
          <w:ins w:id="1548" w:author="yangshangchuan" w:date="2013-01-23T18:08:00Z"/>
          <w:rFonts w:ascii="courier;monospace" w:hAnsi="courier;monospace"/>
          <w:color w:val="000000"/>
        </w:rPr>
      </w:pPr>
      <w:ins w:id="1549" w:author="yangshangchuan" w:date="2013-01-23T18:12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4D776C">
          <w:rPr>
            <w:rFonts w:ascii="courier;monospace" w:hAnsi="courier;monospace"/>
            <w:color w:val="000000"/>
          </w:rPr>
          <w:t>&lt;dependency org="org.apache.gora" name="gora-accumulo" rev="0.2.1" conf="*-&gt;default" /&gt;</w:t>
        </w:r>
      </w:ins>
    </w:p>
    <w:p w:rsidR="00E11A35" w:rsidRDefault="00E11A35" w:rsidP="00E11A35">
      <w:pPr>
        <w:pStyle w:val="a4"/>
        <w:tabs>
          <w:tab w:val="clear" w:pos="420"/>
        </w:tabs>
        <w:rPr>
          <w:ins w:id="1550" w:author="yangshangchuan" w:date="2013-01-23T18:08:00Z"/>
          <w:rFonts w:ascii="courier;monospace" w:hAnsi="courier;monospace"/>
          <w:color w:val="000000"/>
        </w:rPr>
      </w:pPr>
      <w:ins w:id="1551" w:author="yangshangchuan" w:date="2013-01-23T18:08:00Z">
        <w:r>
          <w:rPr>
            <w:rFonts w:ascii="courier;monospace" w:hAnsi="courier;monospace" w:hint="eastAsia"/>
            <w:color w:val="000000"/>
          </w:rPr>
          <w:tab/>
        </w:r>
      </w:ins>
      <w:ins w:id="1552" w:author="yangshangchuan" w:date="2013-01-23T18:13:00Z">
        <w:r w:rsidR="004D776C">
          <w:rPr>
            <w:rFonts w:ascii="courier;monospace" w:hAnsi="courier;monospace" w:hint="eastAsia"/>
            <w:color w:val="000000"/>
          </w:rPr>
          <w:t>5</w:t>
        </w:r>
      </w:ins>
      <w:ins w:id="1553" w:author="yangshangchuan" w:date="2013-01-23T18:08:00Z">
        <w:r>
          <w:rPr>
            <w:rFonts w:ascii="courier;monospace" w:hAnsi="courier;monospace" w:hint="eastAsia"/>
            <w:color w:val="000000"/>
          </w:rPr>
          <w:t>、升级</w:t>
        </w:r>
        <w:r w:rsidRPr="00BB7CB3">
          <w:rPr>
            <w:rFonts w:ascii="courier;monospace" w:hAnsi="courier;monospace"/>
            <w:color w:val="000000"/>
          </w:rPr>
          <w:t>accumulo</w:t>
        </w:r>
      </w:ins>
    </w:p>
    <w:p w:rsidR="00E11A35" w:rsidRPr="00BB7CB3" w:rsidRDefault="00E11A35" w:rsidP="00E11A35">
      <w:pPr>
        <w:pStyle w:val="a4"/>
        <w:rPr>
          <w:ins w:id="1554" w:author="yangshangchuan" w:date="2013-01-23T18:08:00Z"/>
          <w:rFonts w:ascii="courier;monospace" w:hAnsi="courier;monospace"/>
          <w:color w:val="000000"/>
        </w:rPr>
      </w:pPr>
      <w:ins w:id="1555" w:author="yangshangchuan" w:date="2013-01-23T18:08:00Z">
        <w:r>
          <w:rPr>
            <w:rFonts w:ascii="courier;monospace" w:hAnsi="courier;monospace"/>
            <w:color w:val="000000"/>
          </w:rPr>
          <w:tab/>
        </w:r>
        <w:r>
          <w:rPr>
            <w:rFonts w:ascii="courier;monospace" w:hAnsi="courier;monospace"/>
            <w:color w:val="000000"/>
          </w:rPr>
          <w:tab/>
        </w:r>
        <w:proofErr w:type="gramStart"/>
        <w:r>
          <w:rPr>
            <w:rFonts w:ascii="courier;monospace" w:hAnsi="courier;monospace"/>
            <w:color w:val="000000"/>
          </w:rPr>
          <w:t>cp</w:t>
        </w:r>
        <w:proofErr w:type="gramEnd"/>
        <w:r>
          <w:rPr>
            <w:rFonts w:ascii="courier;monospace" w:hAnsi="courier;monospace"/>
            <w:color w:val="000000"/>
          </w:rPr>
          <w:t xml:space="preserve"> /home</w:t>
        </w:r>
        <w:r w:rsidRPr="00BB7CB3">
          <w:rPr>
            <w:rFonts w:ascii="courier;monospace" w:hAnsi="courier;monospace"/>
            <w:color w:val="000000"/>
          </w:rPr>
          <w:t xml:space="preserve">/ysc/accumulo-1.4.2/lib/accumulo-core-1.4.2.jar </w:t>
        </w:r>
        <w:r>
          <w:rPr>
            <w:rFonts w:ascii="courier;monospace" w:hAnsi="courier;monospace" w:hint="eastAsia"/>
            <w:color w:val="000000"/>
          </w:rPr>
          <w:t xml:space="preserve"> </w:t>
        </w:r>
        <w:r w:rsidRPr="00BB7CB3">
          <w:rPr>
            <w:rFonts w:ascii="courier;monospace" w:hAnsi="courier;monospace"/>
            <w:color w:val="000000"/>
          </w:rPr>
          <w:t>/home/ysc/</w:t>
        </w:r>
        <w:r>
          <w:rPr>
            <w:rFonts w:ascii="courier;monospace" w:hAnsi="courier;monospace" w:hint="eastAsia"/>
            <w:color w:val="000000"/>
          </w:rPr>
          <w:t>nutch</w:t>
        </w:r>
        <w:r w:rsidRPr="00BB7CB3">
          <w:rPr>
            <w:rFonts w:ascii="courier;monospace" w:hAnsi="courier;monospace"/>
            <w:color w:val="000000"/>
          </w:rPr>
          <w:t>-2.1/lib</w:t>
        </w:r>
      </w:ins>
    </w:p>
    <w:p w:rsidR="00E11A35" w:rsidRPr="00BB7CB3" w:rsidRDefault="00E11A35" w:rsidP="00E11A35">
      <w:pPr>
        <w:pStyle w:val="a4"/>
        <w:rPr>
          <w:ins w:id="1556" w:author="yangshangchuan" w:date="2013-01-23T18:08:00Z"/>
          <w:rFonts w:ascii="courier;monospace" w:hAnsi="courier;monospace"/>
          <w:color w:val="000000"/>
        </w:rPr>
      </w:pPr>
      <w:ins w:id="1557" w:author="yangshangchuan" w:date="2013-01-23T18:08:00Z">
        <w:r w:rsidRPr="00BB7CB3"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ab/>
        </w:r>
        <w:proofErr w:type="gramStart"/>
        <w:r w:rsidRPr="00BB7CB3">
          <w:rPr>
            <w:rFonts w:ascii="courier;monospace" w:hAnsi="courier;monospace"/>
            <w:color w:val="000000"/>
          </w:rPr>
          <w:t>cp</w:t>
        </w:r>
        <w:proofErr w:type="gramEnd"/>
        <w:r w:rsidRPr="00BB7CB3">
          <w:rPr>
            <w:rFonts w:ascii="courier;monospace" w:hAnsi="courier;monospace"/>
            <w:color w:val="000000"/>
          </w:rPr>
          <w:t xml:space="preserve"> /home/ysc/accumulo-1.4.2/lib/accumulo-start-1.4.2.jar </w:t>
        </w:r>
        <w:r>
          <w:rPr>
            <w:rFonts w:ascii="courier;monospace" w:hAnsi="courier;monospace" w:hint="eastAsia"/>
            <w:color w:val="000000"/>
          </w:rPr>
          <w:t xml:space="preserve"> </w:t>
        </w:r>
        <w:r w:rsidRPr="00BB7CB3">
          <w:rPr>
            <w:rFonts w:ascii="courier;monospace" w:hAnsi="courier;monospace"/>
            <w:color w:val="000000"/>
          </w:rPr>
          <w:t>/home/</w:t>
        </w:r>
        <w:r>
          <w:rPr>
            <w:rFonts w:ascii="courier;monospace" w:hAnsi="courier;monospace"/>
            <w:color w:val="000000"/>
          </w:rPr>
          <w:t>ysc/</w:t>
        </w:r>
        <w:r>
          <w:rPr>
            <w:rFonts w:ascii="courier;monospace" w:hAnsi="courier;monospace" w:hint="eastAsia"/>
            <w:color w:val="000000"/>
          </w:rPr>
          <w:t>nutch</w:t>
        </w:r>
        <w:r w:rsidRPr="00BB7CB3">
          <w:rPr>
            <w:rFonts w:ascii="courier;monospace" w:hAnsi="courier;monospace"/>
            <w:color w:val="000000"/>
          </w:rPr>
          <w:t>-2.1/lib</w:t>
        </w:r>
      </w:ins>
    </w:p>
    <w:p w:rsidR="00E11A35" w:rsidRDefault="00E11A35" w:rsidP="00E11A35">
      <w:pPr>
        <w:pStyle w:val="a4"/>
        <w:rPr>
          <w:ins w:id="1558" w:author="yangshangchuan" w:date="2013-01-23T18:08:00Z"/>
          <w:rFonts w:ascii="courier;monospace" w:hAnsi="courier;monospace"/>
          <w:color w:val="000000"/>
        </w:rPr>
      </w:pPr>
      <w:ins w:id="1559" w:author="yangshangchuan" w:date="2013-01-23T18:08:00Z">
        <w:r w:rsidRPr="00BB7CB3"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ab/>
        </w:r>
        <w:proofErr w:type="gramStart"/>
        <w:r w:rsidRPr="00BB7CB3">
          <w:rPr>
            <w:rFonts w:ascii="courier;monospace" w:hAnsi="courier;monospace"/>
            <w:color w:val="000000"/>
          </w:rPr>
          <w:t>cp</w:t>
        </w:r>
        <w:proofErr w:type="gramEnd"/>
        <w:r w:rsidRPr="00BB7CB3">
          <w:rPr>
            <w:rFonts w:ascii="courier;monospace" w:hAnsi="courier;monospace"/>
            <w:color w:val="000000"/>
          </w:rPr>
          <w:t xml:space="preserve"> /home/ysc/accumulo-1.4.2/lib/cloudtrace-1.4.2.jar </w:t>
        </w:r>
        <w:r>
          <w:rPr>
            <w:rFonts w:ascii="courier;monospace" w:hAnsi="courier;monospace" w:hint="eastAsia"/>
            <w:color w:val="000000"/>
          </w:rPr>
          <w:t xml:space="preserve"> </w:t>
        </w:r>
        <w:r w:rsidRPr="00BB7CB3">
          <w:rPr>
            <w:rFonts w:ascii="courier;monospace" w:hAnsi="courier;monospace"/>
            <w:color w:val="000000"/>
          </w:rPr>
          <w:t>/home/</w:t>
        </w:r>
        <w:r>
          <w:rPr>
            <w:rFonts w:ascii="courier;monospace" w:hAnsi="courier;monospace"/>
            <w:color w:val="000000"/>
          </w:rPr>
          <w:t>ysc/</w:t>
        </w:r>
        <w:r>
          <w:rPr>
            <w:rFonts w:ascii="courier;monospace" w:hAnsi="courier;monospace" w:hint="eastAsia"/>
            <w:color w:val="000000"/>
          </w:rPr>
          <w:t>nutch</w:t>
        </w:r>
        <w:r w:rsidRPr="00BB7CB3">
          <w:rPr>
            <w:rFonts w:ascii="courier;monospace" w:hAnsi="courier;monospace"/>
            <w:color w:val="000000"/>
          </w:rPr>
          <w:t>-2.1/lib</w:t>
        </w:r>
      </w:ins>
    </w:p>
    <w:p w:rsidR="005D0462" w:rsidRDefault="005D0462" w:rsidP="00E11A35">
      <w:pPr>
        <w:pStyle w:val="a4"/>
        <w:rPr>
          <w:ins w:id="1560" w:author="yangshangchuan" w:date="2013-01-23T18:08:00Z"/>
          <w:rFonts w:ascii="courier;monospace" w:hAnsi="courier;monospace"/>
          <w:color w:val="000000"/>
        </w:rPr>
      </w:pPr>
      <w:ins w:id="1561" w:author="yangshangchuan" w:date="2013-01-23T18:08:00Z">
        <w:r>
          <w:rPr>
            <w:rFonts w:ascii="courier;monospace" w:hAnsi="courier;monospace" w:hint="eastAsia"/>
            <w:color w:val="000000"/>
          </w:rPr>
          <w:tab/>
        </w:r>
      </w:ins>
      <w:ins w:id="1562" w:author="yangshangchuan" w:date="2013-01-23T18:13:00Z">
        <w:r w:rsidR="004D776C">
          <w:rPr>
            <w:rFonts w:ascii="courier;monospace" w:hAnsi="courier;monospace" w:hint="eastAsia"/>
            <w:color w:val="000000"/>
          </w:rPr>
          <w:t>6</w:t>
        </w:r>
        <w:r w:rsidR="004D776C">
          <w:rPr>
            <w:rFonts w:ascii="courier;monospace" w:hAnsi="courier;monospace" w:hint="eastAsia"/>
            <w:color w:val="000000"/>
          </w:rPr>
          <w:t>、</w:t>
        </w:r>
      </w:ins>
      <w:ins w:id="1563" w:author="yangshangchuan" w:date="2013-01-23T18:08:00Z">
        <w:r>
          <w:rPr>
            <w:rFonts w:ascii="courier;monospace" w:hAnsi="courier;monospace" w:hint="eastAsia"/>
            <w:color w:val="000000"/>
          </w:rPr>
          <w:t>ant</w:t>
        </w:r>
      </w:ins>
    </w:p>
    <w:p w:rsidR="00E11A35" w:rsidRDefault="00E11A35" w:rsidP="00E11A35">
      <w:pPr>
        <w:pStyle w:val="a4"/>
        <w:rPr>
          <w:ins w:id="1564" w:author="yangshangchuan" w:date="2013-01-23T18:13:00Z"/>
          <w:rFonts w:ascii="courier;monospace" w:hAnsi="courier;monospace"/>
          <w:color w:val="000000"/>
        </w:rPr>
      </w:pPr>
      <w:ins w:id="1565" w:author="yangshangchuan" w:date="2013-01-23T18:08:00Z">
        <w:r>
          <w:rPr>
            <w:rFonts w:ascii="courier;monospace" w:hAnsi="courier;monospace" w:hint="eastAsia"/>
            <w:color w:val="000000"/>
          </w:rPr>
          <w:tab/>
        </w:r>
      </w:ins>
      <w:ins w:id="1566" w:author="yangshangchuan" w:date="2013-01-23T18:13:00Z">
        <w:r w:rsidR="004D776C">
          <w:rPr>
            <w:rFonts w:ascii="courier;monospace" w:hAnsi="courier;monospace" w:hint="eastAsia"/>
            <w:color w:val="000000"/>
          </w:rPr>
          <w:t>7</w:t>
        </w:r>
        <w:r w:rsidR="004D776C">
          <w:rPr>
            <w:rFonts w:ascii="courier;monospace" w:hAnsi="courier;monospace" w:hint="eastAsia"/>
            <w:color w:val="000000"/>
          </w:rPr>
          <w:t>、</w:t>
        </w:r>
      </w:ins>
      <w:ins w:id="1567" w:author="yangshangchuan" w:date="2013-01-23T18:08:00Z">
        <w:r>
          <w:rPr>
            <w:rFonts w:ascii="courier;monospace" w:hAnsi="courier;monospace" w:hint="eastAsia"/>
            <w:color w:val="000000"/>
          </w:rPr>
          <w:t xml:space="preserve">cd </w:t>
        </w:r>
        <w:r w:rsidRPr="00BB7CB3">
          <w:rPr>
            <w:rFonts w:ascii="courier;monospace" w:hAnsi="courier;monospace"/>
            <w:color w:val="000000"/>
          </w:rPr>
          <w:t>runtime/deploy</w:t>
        </w:r>
      </w:ins>
    </w:p>
    <w:p w:rsidR="004D776C" w:rsidRPr="00BB7CB3" w:rsidRDefault="004D776C" w:rsidP="00E11A35">
      <w:pPr>
        <w:pStyle w:val="a4"/>
        <w:rPr>
          <w:ins w:id="1568" w:author="yangshangchuan" w:date="2013-01-23T18:08:00Z"/>
          <w:rFonts w:ascii="courier;monospace" w:hAnsi="courier;monospace"/>
          <w:color w:val="000000"/>
        </w:rPr>
      </w:pPr>
      <w:ins w:id="1569" w:author="yangshangchuan" w:date="2013-01-23T18:13:00Z">
        <w:r>
          <w:rPr>
            <w:rFonts w:ascii="courier;monospace" w:hAnsi="courier;monospace" w:hint="eastAsia"/>
            <w:color w:val="000000"/>
          </w:rPr>
          <w:tab/>
          <w:t>8</w:t>
        </w:r>
        <w:r>
          <w:rPr>
            <w:rFonts w:ascii="courier;monospace" w:hAnsi="courier;monospace" w:hint="eastAsia"/>
            <w:color w:val="000000"/>
          </w:rPr>
          <w:t>、删除旧</w:t>
        </w:r>
      </w:ins>
      <w:ins w:id="1570" w:author="yangshangchuan" w:date="2013-01-23T18:14:00Z">
        <w:r>
          <w:rPr>
            <w:rFonts w:ascii="courier;monospace" w:hAnsi="courier;monospace" w:hint="eastAsia"/>
            <w:color w:val="000000"/>
          </w:rPr>
          <w:t>jar</w:t>
        </w:r>
      </w:ins>
    </w:p>
    <w:p w:rsidR="00E11A35" w:rsidRPr="00BB7CB3" w:rsidRDefault="00E11A35" w:rsidP="00E11A35">
      <w:pPr>
        <w:pStyle w:val="a4"/>
        <w:rPr>
          <w:ins w:id="1571" w:author="yangshangchuan" w:date="2013-01-23T18:08:00Z"/>
          <w:rFonts w:ascii="courier;monospace" w:hAnsi="courier;monospace"/>
          <w:color w:val="000000"/>
        </w:rPr>
      </w:pPr>
      <w:ins w:id="1572" w:author="yangshangchuan" w:date="2013-01-23T18:08:00Z">
        <w:r w:rsidRPr="00BB7CB3"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ab/>
        </w:r>
        <w:proofErr w:type="gramStart"/>
        <w:r w:rsidRPr="00BB7CB3">
          <w:rPr>
            <w:rFonts w:ascii="courier;monospace" w:hAnsi="courier;monospace"/>
            <w:color w:val="000000"/>
          </w:rPr>
          <w:t>zip</w:t>
        </w:r>
        <w:proofErr w:type="gramEnd"/>
        <w:r w:rsidRPr="00BB7CB3">
          <w:rPr>
            <w:rFonts w:ascii="courier;monospace" w:hAnsi="courier;monospace"/>
            <w:color w:val="000000"/>
          </w:rPr>
          <w:t xml:space="preserve"> -d apache-nutch-2.1.job lib/accumulo-core-1.4.0.jar</w:t>
        </w:r>
      </w:ins>
    </w:p>
    <w:p w:rsidR="00E11A35" w:rsidRPr="00BB7CB3" w:rsidRDefault="00E11A35" w:rsidP="00E11A35">
      <w:pPr>
        <w:pStyle w:val="a4"/>
        <w:rPr>
          <w:ins w:id="1573" w:author="yangshangchuan" w:date="2013-01-23T18:08:00Z"/>
          <w:rFonts w:ascii="courier;monospace" w:hAnsi="courier;monospace"/>
          <w:color w:val="000000"/>
        </w:rPr>
      </w:pPr>
      <w:ins w:id="1574" w:author="yangshangchuan" w:date="2013-01-23T18:08:00Z">
        <w:r w:rsidRPr="00BB7CB3"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ab/>
        </w:r>
        <w:proofErr w:type="gramStart"/>
        <w:r w:rsidRPr="00BB7CB3">
          <w:rPr>
            <w:rFonts w:ascii="courier;monospace" w:hAnsi="courier;monospace"/>
            <w:color w:val="000000"/>
          </w:rPr>
          <w:t>zip</w:t>
        </w:r>
        <w:proofErr w:type="gramEnd"/>
        <w:r w:rsidRPr="00BB7CB3">
          <w:rPr>
            <w:rFonts w:ascii="courier;monospace" w:hAnsi="courier;monospace"/>
            <w:color w:val="000000"/>
          </w:rPr>
          <w:t xml:space="preserve"> -d apache-nutch-2.1.job lib/accumulo-start-1.4.0.jar</w:t>
        </w:r>
      </w:ins>
    </w:p>
    <w:p w:rsidR="00E11A35" w:rsidRDefault="00E11A35" w:rsidP="00E11A35">
      <w:pPr>
        <w:pStyle w:val="a4"/>
        <w:tabs>
          <w:tab w:val="clear" w:pos="420"/>
        </w:tabs>
        <w:rPr>
          <w:ins w:id="1575" w:author="yangshangchuan" w:date="2013-01-23T18:08:00Z"/>
          <w:rFonts w:ascii="courier;monospace" w:hAnsi="courier;monospace"/>
          <w:color w:val="000000"/>
        </w:rPr>
      </w:pPr>
      <w:ins w:id="1576" w:author="yangshangchuan" w:date="2013-01-23T18:08:00Z">
        <w:r w:rsidRPr="00BB7CB3"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ab/>
        </w:r>
        <w:proofErr w:type="gramStart"/>
        <w:r w:rsidRPr="00BB7CB3">
          <w:rPr>
            <w:rFonts w:ascii="courier;monospace" w:hAnsi="courier;monospace"/>
            <w:color w:val="000000"/>
          </w:rPr>
          <w:t>zip</w:t>
        </w:r>
        <w:proofErr w:type="gramEnd"/>
        <w:r w:rsidRPr="00BB7CB3">
          <w:rPr>
            <w:rFonts w:ascii="courier;monospace" w:hAnsi="courier;monospace"/>
            <w:color w:val="000000"/>
          </w:rPr>
          <w:t xml:space="preserve"> -d apache-nutch-2.1.job lib/cloudtrace-1.4.2.jar</w:t>
        </w:r>
      </w:ins>
    </w:p>
    <w:p w:rsidR="00434400" w:rsidRPr="00921DB8" w:rsidRDefault="00434400" w:rsidP="00434400">
      <w:pPr>
        <w:pStyle w:val="a4"/>
        <w:tabs>
          <w:tab w:val="clear" w:pos="420"/>
        </w:tabs>
        <w:rPr>
          <w:ins w:id="1577" w:author="yangshangchuan" w:date="2013-01-23T19:31:00Z"/>
          <w:rFonts w:ascii="courier;monospace" w:hAnsi="courier;monospace"/>
          <w:color w:val="000000"/>
        </w:rPr>
      </w:pPr>
    </w:p>
    <w:p w:rsidR="0040694F" w:rsidRDefault="00434400" w:rsidP="0040694F">
      <w:pPr>
        <w:pStyle w:val="a4"/>
        <w:tabs>
          <w:tab w:val="clear" w:pos="420"/>
        </w:tabs>
        <w:rPr>
          <w:ins w:id="1578" w:author="yangshangchuan" w:date="2013-01-24T00:32:00Z"/>
        </w:rPr>
      </w:pPr>
      <w:ins w:id="1579" w:author="yangshangchuan" w:date="2013-01-23T19:31:00Z">
        <w:r>
          <w:rPr>
            <w:rFonts w:ascii="courier;monospace" w:hAnsi="courier;monospace" w:hint="eastAsia"/>
            <w:color w:val="000000"/>
          </w:rPr>
          <w:t>十</w:t>
        </w:r>
      </w:ins>
      <w:ins w:id="1580" w:author="yangshangchuan" w:date="2013-01-23T19:32:00Z">
        <w:r>
          <w:rPr>
            <w:rFonts w:ascii="courier;monospace" w:hAnsi="courier;monospace" w:hint="eastAsia"/>
            <w:color w:val="000000"/>
          </w:rPr>
          <w:t>三</w:t>
        </w:r>
      </w:ins>
      <w:ins w:id="1581" w:author="yangshangchuan" w:date="2013-01-23T19:31:00Z">
        <w:r>
          <w:rPr>
            <w:rFonts w:ascii="courier;monospace" w:hAnsi="courier;monospace"/>
            <w:color w:val="000000"/>
          </w:rPr>
          <w:t>、</w:t>
        </w:r>
        <w:r w:rsidRPr="00710E18">
          <w:t>配置</w:t>
        </w:r>
      </w:ins>
      <w:ins w:id="1582" w:author="yangshangchuan" w:date="2013-01-23T19:32:00Z">
        <w:r>
          <w:rPr>
            <w:rFonts w:ascii="Arial" w:hAnsi="Arial" w:cs="Arial"/>
            <w:color w:val="000000"/>
            <w:shd w:val="clear" w:color="auto" w:fill="FFFFFF"/>
          </w:rPr>
          <w:t>Cassandra</w:t>
        </w:r>
        <w:r>
          <w:rPr>
            <w:rStyle w:val="apple-converted-space"/>
            <w:rFonts w:ascii="Arial" w:hAnsi="Arial" w:cs="Arial"/>
            <w:color w:val="000000"/>
            <w:shd w:val="clear" w:color="auto" w:fill="FFFFFF"/>
          </w:rPr>
          <w:t> </w:t>
        </w:r>
      </w:ins>
      <w:ins w:id="1583" w:author="yangshangchuan" w:date="2013-01-23T19:31:00Z">
        <w:r w:rsidRPr="00710E18">
          <w:t>集群</w:t>
        </w:r>
        <w:r>
          <w:rPr>
            <w:rFonts w:hint="eastAsia"/>
          </w:rPr>
          <w:t>以运行</w:t>
        </w:r>
        <w:r>
          <w:rPr>
            <w:rFonts w:hint="eastAsia"/>
          </w:rPr>
          <w:t>nutch-2.1</w:t>
        </w:r>
      </w:ins>
      <w:ins w:id="1584" w:author="yangshangchuan" w:date="2013-01-23T21:40:00Z">
        <w:r w:rsidR="00B6059D">
          <w:rPr>
            <w:rFonts w:hint="eastAsia"/>
          </w:rPr>
          <w:t>（</w:t>
        </w:r>
        <w:r w:rsidR="00B6059D"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 xml:space="preserve">Cassandra </w:t>
        </w:r>
        <w:r w:rsidR="00B6059D"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采用去中心化结构</w:t>
        </w:r>
        <w:r w:rsidR="00B6059D">
          <w:rPr>
            <w:rFonts w:hint="eastAsia"/>
          </w:rPr>
          <w:t>）</w:t>
        </w:r>
      </w:ins>
    </w:p>
    <w:p w:rsidR="0040694F" w:rsidRDefault="0040694F" w:rsidP="00434400">
      <w:pPr>
        <w:pStyle w:val="a4"/>
        <w:tabs>
          <w:tab w:val="clear" w:pos="420"/>
        </w:tabs>
        <w:rPr>
          <w:ins w:id="1585" w:author="yangshangchuan" w:date="2013-01-24T00:32:00Z"/>
        </w:rPr>
      </w:pPr>
      <w:ins w:id="1586" w:author="yangshangchuan" w:date="2013-01-24T00:32:00Z">
        <w:r>
          <w:rPr>
            <w:rFonts w:hint="eastAsia"/>
          </w:rPr>
          <w:tab/>
        </w:r>
      </w:ins>
      <w:ins w:id="1587" w:author="yangshangchuan" w:date="2013-01-24T00:36:00Z">
        <w:r w:rsidR="003A7E6A">
          <w:rPr>
            <w:rFonts w:hint="eastAsia"/>
          </w:rPr>
          <w:t>1</w:t>
        </w:r>
        <w:r w:rsidR="003A7E6A">
          <w:rPr>
            <w:rFonts w:hint="eastAsia"/>
          </w:rPr>
          <w:t>、</w:t>
        </w:r>
      </w:ins>
      <w:ins w:id="1588" w:author="yangshangchuan" w:date="2013-01-24T00:32:00Z">
        <w:r w:rsidRPr="0040694F">
          <w:t>vi /etc/hosts</w:t>
        </w:r>
      </w:ins>
      <w:ins w:id="1589" w:author="yangshangchuan" w:date="2013-01-24T00:38:00Z">
        <w:r w:rsidR="00CC45F8">
          <w:rPr>
            <w:rFonts w:hint="eastAsia"/>
          </w:rPr>
          <w:t>（注意：需要登录到每一台机器上面，将</w:t>
        </w:r>
        <w:r w:rsidR="00CC45F8">
          <w:rPr>
            <w:rFonts w:hint="eastAsia"/>
          </w:rPr>
          <w:t>localhost</w:t>
        </w:r>
        <w:r w:rsidR="00CC45F8">
          <w:rPr>
            <w:rFonts w:hint="eastAsia"/>
          </w:rPr>
          <w:t>解析到实际地址）</w:t>
        </w:r>
      </w:ins>
    </w:p>
    <w:p w:rsidR="0040694F" w:rsidRDefault="0040694F" w:rsidP="0040694F">
      <w:pPr>
        <w:pStyle w:val="a4"/>
        <w:tabs>
          <w:tab w:val="clear" w:pos="420"/>
        </w:tabs>
        <w:rPr>
          <w:ins w:id="1590" w:author="yangshangchuan" w:date="2013-01-23T19:32:00Z"/>
        </w:rPr>
      </w:pPr>
      <w:ins w:id="1591" w:author="yangshangchuan" w:date="2013-01-24T00:32:00Z">
        <w:r>
          <w:rPr>
            <w:rFonts w:hint="eastAsia"/>
          </w:rPr>
          <w:tab/>
        </w:r>
        <w:r>
          <w:rPr>
            <w:rFonts w:hint="eastAsia"/>
          </w:rPr>
          <w:tab/>
          <w:t>192</w:t>
        </w:r>
        <w:r w:rsidRPr="0040694F">
          <w:t>.1</w:t>
        </w:r>
        <w:r>
          <w:rPr>
            <w:rFonts w:hint="eastAsia"/>
          </w:rPr>
          <w:t>6</w:t>
        </w:r>
      </w:ins>
      <w:ins w:id="1592" w:author="yangshangchuan" w:date="2013-01-24T00:34:00Z">
        <w:r>
          <w:rPr>
            <w:rFonts w:hint="eastAsia"/>
          </w:rPr>
          <w:t>8</w:t>
        </w:r>
      </w:ins>
      <w:ins w:id="1593" w:author="yangshangchuan" w:date="2013-01-24T00:32:00Z">
        <w:r w:rsidRPr="0040694F">
          <w:t>.</w:t>
        </w:r>
        <w:r>
          <w:rPr>
            <w:rFonts w:hint="eastAsia"/>
          </w:rPr>
          <w:t>1</w:t>
        </w:r>
        <w:r w:rsidRPr="0040694F">
          <w:t>.</w:t>
        </w:r>
        <w:r>
          <w:rPr>
            <w:rFonts w:hint="eastAsia"/>
          </w:rPr>
          <w:t>1</w:t>
        </w:r>
        <w:r w:rsidRPr="0040694F">
          <w:t xml:space="preserve">       </w:t>
        </w:r>
        <w:proofErr w:type="gramStart"/>
        <w:r w:rsidRPr="0040694F">
          <w:t>localhost</w:t>
        </w:r>
      </w:ins>
      <w:proofErr w:type="gramEnd"/>
    </w:p>
    <w:p w:rsidR="00434400" w:rsidRPr="00434400" w:rsidRDefault="00434400" w:rsidP="00434400">
      <w:pPr>
        <w:pStyle w:val="a4"/>
        <w:tabs>
          <w:tab w:val="clear" w:pos="420"/>
        </w:tabs>
        <w:rPr>
          <w:ins w:id="1594" w:author="yangshangchuan" w:date="2013-01-23T19:31:00Z"/>
        </w:rPr>
      </w:pPr>
      <w:ins w:id="1595" w:author="yangshangchuan" w:date="2013-01-23T19:32:00Z">
        <w:r>
          <w:rPr>
            <w:rFonts w:hint="eastAsia"/>
          </w:rPr>
          <w:tab/>
        </w:r>
      </w:ins>
      <w:ins w:id="1596" w:author="yangshangchuan" w:date="2013-01-24T00:36:00Z">
        <w:r w:rsidR="003A7E6A">
          <w:rPr>
            <w:rFonts w:hint="eastAsia"/>
          </w:rPr>
          <w:t>2</w:t>
        </w:r>
      </w:ins>
      <w:ins w:id="1597" w:author="yangshangchuan" w:date="2013-01-23T19:32:00Z">
        <w:r>
          <w:rPr>
            <w:rFonts w:hint="eastAsia"/>
          </w:rPr>
          <w:t>、</w:t>
        </w:r>
        <w:r w:rsidRPr="00434400">
          <w:t>wget http://labs.mop.com/apache-mirror/cassandra/1.2.0/apache-cassandra-1.2.0-bin.tar.gz</w:t>
        </w:r>
      </w:ins>
    </w:p>
    <w:p w:rsidR="00E11A35" w:rsidRDefault="00434400" w:rsidP="001630FA">
      <w:pPr>
        <w:pStyle w:val="a4"/>
        <w:tabs>
          <w:tab w:val="clear" w:pos="420"/>
        </w:tabs>
        <w:rPr>
          <w:ins w:id="1598" w:author="yangshangchuan" w:date="2013-01-23T19:42:00Z"/>
          <w:rFonts w:ascii="courier;monospace" w:hAnsi="courier;monospace"/>
          <w:color w:val="000000"/>
        </w:rPr>
      </w:pPr>
      <w:ins w:id="1599" w:author="yangshangchuan" w:date="2013-01-23T19:33:00Z">
        <w:r>
          <w:rPr>
            <w:rFonts w:ascii="courier;monospace" w:hAnsi="courier;monospace" w:hint="eastAsia"/>
            <w:color w:val="000000"/>
          </w:rPr>
          <w:tab/>
        </w:r>
      </w:ins>
      <w:ins w:id="1600" w:author="yangshangchuan" w:date="2013-01-24T00:36:00Z">
        <w:r w:rsidR="003A7E6A">
          <w:rPr>
            <w:rFonts w:ascii="courier;monospace" w:hAnsi="courier;monospace" w:hint="eastAsia"/>
            <w:color w:val="000000"/>
          </w:rPr>
          <w:t>3</w:t>
        </w:r>
      </w:ins>
      <w:ins w:id="1601" w:author="yangshangchuan" w:date="2013-01-23T19:33:00Z">
        <w:r>
          <w:rPr>
            <w:rFonts w:ascii="courier;monospace" w:hAnsi="courier;monospace" w:hint="eastAsia"/>
            <w:color w:val="000000"/>
          </w:rPr>
          <w:t>、</w:t>
        </w:r>
      </w:ins>
      <w:ins w:id="1602" w:author="yangshangchuan" w:date="2013-01-23T19:42:00Z">
        <w:r>
          <w:rPr>
            <w:rFonts w:ascii="courier;monospace" w:hAnsi="courier;monospace" w:hint="eastAsia"/>
            <w:color w:val="000000"/>
          </w:rPr>
          <w:t xml:space="preserve">tar </w:t>
        </w:r>
        <w:r w:rsidR="00C02E15">
          <w:rPr>
            <w:rFonts w:ascii="courier;monospace" w:hAnsi="courier;monospace" w:hint="eastAsia"/>
            <w:color w:val="000000"/>
          </w:rPr>
          <w:t>-</w:t>
        </w:r>
        <w:r>
          <w:rPr>
            <w:rFonts w:ascii="courier;monospace" w:hAnsi="courier;monospace" w:hint="eastAsia"/>
            <w:color w:val="000000"/>
          </w:rPr>
          <w:t xml:space="preserve">xzvf </w:t>
        </w:r>
      </w:ins>
      <w:ins w:id="1603" w:author="yangshangchuan" w:date="2013-01-23T19:43:00Z">
        <w:r w:rsidR="00C02E15">
          <w:rPr>
            <w:rFonts w:ascii="courier;monospace" w:hAnsi="courier;monospace" w:hint="eastAsia"/>
            <w:color w:val="000000"/>
          </w:rPr>
          <w:t xml:space="preserve"> </w:t>
        </w:r>
        <w:r w:rsidR="00C02E15" w:rsidRPr="00434400">
          <w:t>apache-cassandra-1.2.0-bin.tar.gz</w:t>
        </w:r>
      </w:ins>
    </w:p>
    <w:p w:rsidR="00C02E15" w:rsidRDefault="00C02E15" w:rsidP="001630FA">
      <w:pPr>
        <w:pStyle w:val="a4"/>
        <w:tabs>
          <w:tab w:val="clear" w:pos="420"/>
        </w:tabs>
        <w:rPr>
          <w:ins w:id="1604" w:author="yangshangchuan" w:date="2013-01-23T19:33:00Z"/>
          <w:rFonts w:ascii="courier;monospace" w:hAnsi="courier;monospace"/>
          <w:color w:val="000000"/>
        </w:rPr>
      </w:pPr>
      <w:ins w:id="1605" w:author="yangshangchuan" w:date="2013-01-23T19:42:00Z">
        <w:r>
          <w:rPr>
            <w:rFonts w:ascii="courier;monospace" w:hAnsi="courier;monospace" w:hint="eastAsia"/>
            <w:color w:val="000000"/>
          </w:rPr>
          <w:tab/>
        </w:r>
      </w:ins>
      <w:ins w:id="1606" w:author="yangshangchuan" w:date="2013-01-24T00:36:00Z">
        <w:r w:rsidR="003A7E6A">
          <w:rPr>
            <w:rFonts w:ascii="courier;monospace" w:hAnsi="courier;monospace" w:hint="eastAsia"/>
            <w:color w:val="000000"/>
          </w:rPr>
          <w:t>4</w:t>
        </w:r>
      </w:ins>
      <w:ins w:id="1607" w:author="yangshangchuan" w:date="2013-01-23T19:42:00Z"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</w:t>
        </w:r>
        <w:r w:rsidRPr="00C02E15">
          <w:rPr>
            <w:rFonts w:ascii="courier;monospace" w:hAnsi="courier;monospace"/>
            <w:color w:val="000000"/>
          </w:rPr>
          <w:t>apache-cassandra-1.2.0</w:t>
        </w:r>
      </w:ins>
    </w:p>
    <w:p w:rsidR="00434400" w:rsidRDefault="00C02E15" w:rsidP="001630FA">
      <w:pPr>
        <w:pStyle w:val="a4"/>
        <w:tabs>
          <w:tab w:val="clear" w:pos="420"/>
        </w:tabs>
        <w:rPr>
          <w:ins w:id="1608" w:author="yangshangchuan" w:date="2013-01-23T20:12:00Z"/>
          <w:rFonts w:ascii="courier;monospace" w:hAnsi="courier;monospace"/>
          <w:color w:val="000000"/>
        </w:rPr>
      </w:pPr>
      <w:ins w:id="1609" w:author="yangshangchuan" w:date="2013-01-23T19:43:00Z">
        <w:r>
          <w:rPr>
            <w:rFonts w:ascii="courier;monospace" w:hAnsi="courier;monospace" w:hint="eastAsia"/>
            <w:color w:val="000000"/>
          </w:rPr>
          <w:tab/>
        </w:r>
      </w:ins>
      <w:ins w:id="1610" w:author="yangshangchuan" w:date="2013-01-24T00:36:00Z">
        <w:r w:rsidR="003A7E6A">
          <w:rPr>
            <w:rFonts w:ascii="courier;monospace" w:hAnsi="courier;monospace" w:hint="eastAsia"/>
            <w:color w:val="000000"/>
          </w:rPr>
          <w:t>5</w:t>
        </w:r>
      </w:ins>
      <w:ins w:id="1611" w:author="yangshangchuan" w:date="2013-01-23T20:02:00Z">
        <w:r w:rsidR="00E077D4">
          <w:rPr>
            <w:rFonts w:ascii="courier;monospace" w:hAnsi="courier;monospace" w:hint="eastAsia"/>
            <w:color w:val="000000"/>
          </w:rPr>
          <w:t>、</w:t>
        </w:r>
      </w:ins>
      <w:ins w:id="1612" w:author="yangshangchuan" w:date="2013-01-23T20:13:00Z">
        <w:r w:rsidR="00C721A5" w:rsidRPr="00C721A5">
          <w:rPr>
            <w:rFonts w:ascii="courier;monospace" w:hAnsi="courier;monospace"/>
            <w:color w:val="000000"/>
          </w:rPr>
          <w:t>vi conf/cassandra-env.</w:t>
        </w:r>
        <w:proofErr w:type="gramStart"/>
        <w:r w:rsidR="00C721A5" w:rsidRPr="00C721A5">
          <w:rPr>
            <w:rFonts w:ascii="courier;monospace" w:hAnsi="courier;monospace"/>
            <w:color w:val="000000"/>
          </w:rPr>
          <w:t>sh</w:t>
        </w:r>
      </w:ins>
      <w:proofErr w:type="gramEnd"/>
    </w:p>
    <w:p w:rsidR="00C721A5" w:rsidRDefault="00C721A5" w:rsidP="001630FA">
      <w:pPr>
        <w:pStyle w:val="a4"/>
        <w:tabs>
          <w:tab w:val="clear" w:pos="420"/>
        </w:tabs>
        <w:rPr>
          <w:ins w:id="1613" w:author="yangshangchuan" w:date="2013-01-23T20:13:00Z"/>
          <w:rFonts w:ascii="courier;monospace" w:hAnsi="courier;monospace"/>
          <w:color w:val="000000"/>
        </w:rPr>
      </w:pPr>
      <w:ins w:id="1614" w:author="yangshangchuan" w:date="2013-01-23T20:13:00Z">
        <w:r>
          <w:rPr>
            <w:rFonts w:ascii="courier;monospace" w:hAnsi="courier;monospace" w:hint="eastAsia"/>
            <w:color w:val="000000"/>
          </w:rPr>
          <w:tab/>
        </w:r>
      </w:ins>
      <w:ins w:id="1615" w:author="yangshangchuan" w:date="2013-01-23T20:19:00Z">
        <w:r w:rsidR="00A858AD">
          <w:rPr>
            <w:rFonts w:ascii="courier;monospace" w:hAnsi="courier;monospace" w:hint="eastAsia"/>
            <w:color w:val="000000"/>
          </w:rPr>
          <w:tab/>
        </w:r>
      </w:ins>
      <w:ins w:id="1616" w:author="yangshangchuan" w:date="2013-01-23T20:13:00Z"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C721A5" w:rsidRDefault="00C721A5" w:rsidP="001630FA">
      <w:pPr>
        <w:pStyle w:val="a4"/>
        <w:tabs>
          <w:tab w:val="clear" w:pos="420"/>
        </w:tabs>
        <w:rPr>
          <w:ins w:id="1617" w:author="yangshangchuan" w:date="2013-01-23T20:35:00Z"/>
          <w:rFonts w:ascii="courier;monospace" w:hAnsi="courier;monospace"/>
          <w:color w:val="000000"/>
        </w:rPr>
      </w:pPr>
      <w:ins w:id="1618" w:author="yangshangchuan" w:date="2013-01-23T20:12:00Z">
        <w:r>
          <w:rPr>
            <w:rFonts w:ascii="courier;monospace" w:hAnsi="courier;monospace" w:hint="eastAsia"/>
            <w:color w:val="000000"/>
          </w:rPr>
          <w:tab/>
        </w:r>
      </w:ins>
      <w:ins w:id="1619" w:author="yangshangchuan" w:date="2013-01-23T20:19:00Z">
        <w:r w:rsidR="00A858AD">
          <w:rPr>
            <w:rFonts w:ascii="courier;monospace" w:hAnsi="courier;monospace" w:hint="eastAsia"/>
            <w:color w:val="000000"/>
          </w:rPr>
          <w:tab/>
        </w:r>
      </w:ins>
      <w:ins w:id="1620" w:author="yangshangchuan" w:date="2013-01-23T20:12:00Z">
        <w:r w:rsidRPr="00C721A5">
          <w:rPr>
            <w:rFonts w:ascii="courier;monospace" w:hAnsi="courier;monospace"/>
            <w:color w:val="000000"/>
          </w:rPr>
          <w:t>MAX_HEAP_SIZE="4G"</w:t>
        </w:r>
      </w:ins>
    </w:p>
    <w:p w:rsidR="00C61FC6" w:rsidRDefault="00C61FC6" w:rsidP="001630FA">
      <w:pPr>
        <w:pStyle w:val="a4"/>
        <w:tabs>
          <w:tab w:val="clear" w:pos="420"/>
        </w:tabs>
        <w:rPr>
          <w:ins w:id="1621" w:author="yangshangchuan" w:date="2013-01-23T19:33:00Z"/>
          <w:rFonts w:ascii="courier;monospace" w:hAnsi="courier;monospace"/>
          <w:color w:val="000000"/>
        </w:rPr>
      </w:pPr>
      <w:ins w:id="1622" w:author="yangshangchuan" w:date="2013-01-23T20:35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C61FC6">
          <w:rPr>
            <w:rFonts w:ascii="courier;monospace" w:hAnsi="courier;monospace"/>
            <w:color w:val="000000"/>
          </w:rPr>
          <w:t>HEAP_NEWSIZE="800M"</w:t>
        </w:r>
      </w:ins>
    </w:p>
    <w:p w:rsidR="00434400" w:rsidRDefault="00A858AD" w:rsidP="001630FA">
      <w:pPr>
        <w:pStyle w:val="a4"/>
        <w:tabs>
          <w:tab w:val="clear" w:pos="420"/>
        </w:tabs>
        <w:rPr>
          <w:ins w:id="1623" w:author="yangshangchuan" w:date="2013-01-23T20:19:00Z"/>
          <w:rFonts w:ascii="courier;monospace" w:hAnsi="courier;monospace"/>
          <w:color w:val="000000"/>
        </w:rPr>
      </w:pPr>
      <w:ins w:id="1624" w:author="yangshangchuan" w:date="2013-01-23T20:19:00Z">
        <w:r>
          <w:rPr>
            <w:rFonts w:ascii="courier;monospace" w:hAnsi="courier;monospace" w:hint="eastAsia"/>
            <w:color w:val="000000"/>
          </w:rPr>
          <w:tab/>
        </w:r>
      </w:ins>
      <w:ins w:id="1625" w:author="yangshangchuan" w:date="2013-01-24T00:36:00Z">
        <w:r w:rsidR="003A7E6A">
          <w:rPr>
            <w:rFonts w:ascii="courier;monospace" w:hAnsi="courier;monospace" w:hint="eastAsia"/>
            <w:color w:val="000000"/>
          </w:rPr>
          <w:t>6</w:t>
        </w:r>
      </w:ins>
      <w:ins w:id="1626" w:author="yangshangchuan" w:date="2013-01-23T20:19:00Z">
        <w:r>
          <w:rPr>
            <w:rFonts w:ascii="courier;monospace" w:hAnsi="courier;monospace" w:hint="eastAsia"/>
            <w:color w:val="000000"/>
          </w:rPr>
          <w:t>、</w:t>
        </w:r>
        <w:r w:rsidRPr="00A858AD">
          <w:rPr>
            <w:rFonts w:ascii="courier;monospace" w:hAnsi="courier;monospace"/>
            <w:color w:val="000000"/>
          </w:rPr>
          <w:t>vi conf/log4j-server.</w:t>
        </w:r>
        <w:proofErr w:type="gramStart"/>
        <w:r w:rsidRPr="00A858AD">
          <w:rPr>
            <w:rFonts w:ascii="courier;monospace" w:hAnsi="courier;monospace"/>
            <w:color w:val="000000"/>
          </w:rPr>
          <w:t>properties</w:t>
        </w:r>
        <w:proofErr w:type="gramEnd"/>
      </w:ins>
    </w:p>
    <w:p w:rsidR="00A858AD" w:rsidRDefault="00A858AD" w:rsidP="001630FA">
      <w:pPr>
        <w:pStyle w:val="a4"/>
        <w:tabs>
          <w:tab w:val="clear" w:pos="420"/>
        </w:tabs>
        <w:rPr>
          <w:ins w:id="1627" w:author="yangshangchuan" w:date="2013-01-23T20:19:00Z"/>
          <w:rFonts w:ascii="courier;monospace" w:hAnsi="courier;monospace"/>
          <w:color w:val="000000"/>
        </w:rPr>
      </w:pPr>
      <w:ins w:id="1628" w:author="yangshangchuan" w:date="2013-01-23T20:1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修改：</w:t>
        </w:r>
      </w:ins>
    </w:p>
    <w:p w:rsidR="00A858AD" w:rsidRDefault="00A858AD" w:rsidP="001630FA">
      <w:pPr>
        <w:pStyle w:val="a4"/>
        <w:tabs>
          <w:tab w:val="clear" w:pos="420"/>
        </w:tabs>
        <w:rPr>
          <w:ins w:id="1629" w:author="yangshangchuan" w:date="2013-01-23T20:19:00Z"/>
          <w:rFonts w:ascii="courier;monospace" w:hAnsi="courier;monospace"/>
          <w:color w:val="000000"/>
        </w:rPr>
      </w:pPr>
      <w:ins w:id="1630" w:author="yangshangchuan" w:date="2013-01-23T20:1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A858AD">
          <w:rPr>
            <w:rFonts w:ascii="courier;monospace" w:hAnsi="courier;monospace"/>
            <w:color w:val="000000"/>
          </w:rPr>
          <w:t>log4j.appender.R.File=/home/ysc/cassandra/system.log</w:t>
        </w:r>
      </w:ins>
    </w:p>
    <w:p w:rsidR="00A858AD" w:rsidRDefault="00A858AD" w:rsidP="001630FA">
      <w:pPr>
        <w:pStyle w:val="a4"/>
        <w:tabs>
          <w:tab w:val="clear" w:pos="420"/>
        </w:tabs>
        <w:rPr>
          <w:ins w:id="1631" w:author="yangshangchuan" w:date="2013-01-23T20:30:00Z"/>
          <w:rFonts w:ascii="courier;monospace" w:hAnsi="courier;monospace"/>
          <w:color w:val="000000"/>
        </w:rPr>
      </w:pPr>
      <w:ins w:id="1632" w:author="yangshangchuan" w:date="2013-01-23T20:19:00Z">
        <w:r>
          <w:rPr>
            <w:rFonts w:ascii="courier;monospace" w:hAnsi="courier;monospace" w:hint="eastAsia"/>
            <w:color w:val="000000"/>
          </w:rPr>
          <w:tab/>
        </w:r>
      </w:ins>
      <w:ins w:id="1633" w:author="yangshangchuan" w:date="2013-01-24T00:36:00Z">
        <w:r w:rsidR="003A7E6A">
          <w:rPr>
            <w:rFonts w:ascii="courier;monospace" w:hAnsi="courier;monospace" w:hint="eastAsia"/>
            <w:color w:val="000000"/>
          </w:rPr>
          <w:t>7</w:t>
        </w:r>
      </w:ins>
      <w:ins w:id="1634" w:author="yangshangchuan" w:date="2013-01-23T20:19:00Z">
        <w:r>
          <w:rPr>
            <w:rFonts w:ascii="courier;monospace" w:hAnsi="courier;monospace" w:hint="eastAsia"/>
            <w:color w:val="000000"/>
          </w:rPr>
          <w:t>、</w:t>
        </w:r>
      </w:ins>
      <w:ins w:id="1635" w:author="yangshangchuan" w:date="2013-01-23T20:34:00Z">
        <w:r w:rsidR="000C7D7F" w:rsidRPr="000C7D7F">
          <w:rPr>
            <w:rFonts w:ascii="courier;monospace" w:hAnsi="courier;monospace"/>
            <w:color w:val="000000"/>
          </w:rPr>
          <w:t>vi conf/cassandra.</w:t>
        </w:r>
        <w:proofErr w:type="gramStart"/>
        <w:r w:rsidR="000C7D7F" w:rsidRPr="000C7D7F">
          <w:rPr>
            <w:rFonts w:ascii="courier;monospace" w:hAnsi="courier;monospace"/>
            <w:color w:val="000000"/>
          </w:rPr>
          <w:t>yaml</w:t>
        </w:r>
      </w:ins>
      <w:proofErr w:type="gramEnd"/>
    </w:p>
    <w:p w:rsidR="000C7D7F" w:rsidRDefault="000C7D7F" w:rsidP="001630FA">
      <w:pPr>
        <w:pStyle w:val="a4"/>
        <w:tabs>
          <w:tab w:val="clear" w:pos="420"/>
        </w:tabs>
        <w:rPr>
          <w:ins w:id="1636" w:author="yangshangchuan" w:date="2013-01-23T20:30:00Z"/>
          <w:rFonts w:ascii="courier;monospace" w:hAnsi="courier;monospace"/>
          <w:color w:val="000000"/>
        </w:rPr>
      </w:pPr>
      <w:ins w:id="1637" w:author="yangshangchuan" w:date="2013-01-23T20:3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修改：</w:t>
        </w:r>
      </w:ins>
    </w:p>
    <w:p w:rsidR="000C7D7F" w:rsidRDefault="000C7D7F" w:rsidP="001630FA">
      <w:pPr>
        <w:pStyle w:val="a4"/>
        <w:tabs>
          <w:tab w:val="clear" w:pos="420"/>
        </w:tabs>
        <w:rPr>
          <w:ins w:id="1638" w:author="yangshangchuan" w:date="2013-01-23T20:27:00Z"/>
          <w:rFonts w:ascii="courier;monospace" w:hAnsi="courier;monospace"/>
          <w:color w:val="000000"/>
        </w:rPr>
      </w:pPr>
      <w:ins w:id="1639" w:author="yangshangchuan" w:date="2013-01-23T20:3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0C7D7F">
          <w:rPr>
            <w:rFonts w:ascii="courier;monospace" w:hAnsi="courier;monospace"/>
            <w:color w:val="000000"/>
          </w:rPr>
          <w:t xml:space="preserve">cluster_name: </w:t>
        </w:r>
        <w:proofErr w:type="gramStart"/>
        <w:r w:rsidRPr="000C7D7F">
          <w:rPr>
            <w:rFonts w:ascii="courier;monospace" w:hAnsi="courier;monospace"/>
            <w:color w:val="000000"/>
          </w:rPr>
          <w:t>'Cassandra  Cluster'</w:t>
        </w:r>
      </w:ins>
      <w:proofErr w:type="gramEnd"/>
    </w:p>
    <w:p w:rsidR="000C7D7F" w:rsidRPr="000C7D7F" w:rsidRDefault="000C7D7F" w:rsidP="000C7D7F">
      <w:pPr>
        <w:pStyle w:val="a4"/>
        <w:rPr>
          <w:ins w:id="1640" w:author="yangshangchuan" w:date="2013-01-23T20:29:00Z"/>
          <w:rFonts w:ascii="courier;monospace" w:hAnsi="courier;monospace"/>
          <w:color w:val="000000"/>
        </w:rPr>
      </w:pPr>
      <w:ins w:id="1641" w:author="yangshangchuan" w:date="2013-01-23T20:2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0C7D7F">
          <w:rPr>
            <w:rFonts w:ascii="courier;monospace" w:hAnsi="courier;monospace"/>
            <w:color w:val="000000"/>
          </w:rPr>
          <w:t>data_file_directories:</w:t>
        </w:r>
      </w:ins>
    </w:p>
    <w:p w:rsidR="000C7D7F" w:rsidRDefault="000C7D7F" w:rsidP="000C7D7F">
      <w:pPr>
        <w:pStyle w:val="a4"/>
        <w:tabs>
          <w:tab w:val="clear" w:pos="420"/>
        </w:tabs>
        <w:rPr>
          <w:ins w:id="1642" w:author="yangshangchuan" w:date="2013-01-23T20:27:00Z"/>
          <w:rFonts w:ascii="courier;monospace" w:hAnsi="courier;monospace"/>
          <w:color w:val="000000"/>
        </w:rPr>
      </w:pPr>
      <w:ins w:id="1643" w:author="yangshangchuan" w:date="2013-01-23T20:2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0C7D7F">
          <w:rPr>
            <w:rFonts w:ascii="courier;monospace" w:hAnsi="courier;monospace"/>
            <w:color w:val="000000"/>
          </w:rPr>
          <w:t xml:space="preserve">    - /home/ysc/cassandra/data</w:t>
        </w:r>
      </w:ins>
    </w:p>
    <w:p w:rsidR="000C7D7F" w:rsidRDefault="000C7D7F" w:rsidP="001630FA">
      <w:pPr>
        <w:pStyle w:val="a4"/>
        <w:tabs>
          <w:tab w:val="clear" w:pos="420"/>
        </w:tabs>
        <w:rPr>
          <w:ins w:id="1644" w:author="yangshangchuan" w:date="2013-01-23T20:27:00Z"/>
          <w:rFonts w:ascii="courier;monospace" w:hAnsi="courier;monospace"/>
          <w:color w:val="000000"/>
        </w:rPr>
      </w:pPr>
      <w:ins w:id="1645" w:author="yangshangchuan" w:date="2013-01-23T2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0C7D7F">
          <w:rPr>
            <w:rFonts w:ascii="courier;monospace" w:hAnsi="courier;monospace"/>
            <w:color w:val="000000"/>
          </w:rPr>
          <w:t>commitlog_directory: /home/ysc/</w:t>
        </w:r>
        <w:proofErr w:type="gramStart"/>
        <w:r w:rsidRPr="000C7D7F">
          <w:rPr>
            <w:rFonts w:ascii="courier;monospace" w:hAnsi="courier;monospace"/>
            <w:color w:val="000000"/>
          </w:rPr>
          <w:t>cassandra/</w:t>
        </w:r>
        <w:proofErr w:type="gramEnd"/>
        <w:r w:rsidRPr="000C7D7F">
          <w:rPr>
            <w:rFonts w:ascii="courier;monospace" w:hAnsi="courier;monospace"/>
            <w:color w:val="000000"/>
          </w:rPr>
          <w:t>commitlog</w:t>
        </w:r>
      </w:ins>
    </w:p>
    <w:p w:rsidR="000C7D7F" w:rsidRDefault="000C7D7F" w:rsidP="001630FA">
      <w:pPr>
        <w:pStyle w:val="a4"/>
        <w:tabs>
          <w:tab w:val="clear" w:pos="420"/>
        </w:tabs>
        <w:rPr>
          <w:ins w:id="1646" w:author="yangshangchuan" w:date="2013-01-23T21:43:00Z"/>
          <w:rFonts w:ascii="courier;monospace" w:hAnsi="courier;monospace"/>
          <w:color w:val="000000"/>
        </w:rPr>
      </w:pPr>
      <w:ins w:id="1647" w:author="yangshangchuan" w:date="2013-01-23T20:2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0C7D7F">
          <w:rPr>
            <w:rFonts w:ascii="courier;monospace" w:hAnsi="courier;monospace"/>
            <w:color w:val="000000"/>
          </w:rPr>
          <w:t>saved_caches_directory: /home/ysc/</w:t>
        </w:r>
        <w:proofErr w:type="gramStart"/>
        <w:r w:rsidRPr="000C7D7F">
          <w:rPr>
            <w:rFonts w:ascii="courier;monospace" w:hAnsi="courier;monospace"/>
            <w:color w:val="000000"/>
          </w:rPr>
          <w:t>cassandra/</w:t>
        </w:r>
        <w:proofErr w:type="gramEnd"/>
        <w:r w:rsidRPr="000C7D7F">
          <w:rPr>
            <w:rFonts w:ascii="courier;monospace" w:hAnsi="courier;monospace"/>
            <w:color w:val="000000"/>
          </w:rPr>
          <w:t>saved_caches</w:t>
        </w:r>
      </w:ins>
    </w:p>
    <w:p w:rsidR="00B6059D" w:rsidRDefault="00B6059D" w:rsidP="001630FA">
      <w:pPr>
        <w:pStyle w:val="a4"/>
        <w:tabs>
          <w:tab w:val="clear" w:pos="420"/>
        </w:tabs>
        <w:rPr>
          <w:ins w:id="1648" w:author="yangshangchuan" w:date="2013-01-23T21:43:00Z"/>
          <w:rFonts w:ascii="courier;monospace" w:hAnsi="courier;monospace"/>
          <w:color w:val="000000"/>
        </w:rPr>
      </w:pPr>
    </w:p>
    <w:p w:rsidR="00B6059D" w:rsidRDefault="00B6059D" w:rsidP="001630FA">
      <w:pPr>
        <w:pStyle w:val="a4"/>
        <w:tabs>
          <w:tab w:val="clear" w:pos="420"/>
        </w:tabs>
        <w:rPr>
          <w:ins w:id="1649" w:author="yangshangchuan" w:date="2013-01-23T21:43:00Z"/>
          <w:rFonts w:ascii="courier;monospace" w:hAnsi="courier;monospace"/>
          <w:color w:val="000000"/>
        </w:rPr>
      </w:pPr>
      <w:ins w:id="1650" w:author="yangshangchuan" w:date="2013-01-23T21:4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B6059D">
          <w:rPr>
            <w:rFonts w:ascii="courier;monospace" w:hAnsi="courier;monospace"/>
            <w:color w:val="000000"/>
          </w:rPr>
          <w:t xml:space="preserve">- </w:t>
        </w:r>
        <w:proofErr w:type="gramStart"/>
        <w:r w:rsidRPr="00B6059D">
          <w:rPr>
            <w:rFonts w:ascii="courier;monospace" w:hAnsi="courier;monospace"/>
            <w:color w:val="000000"/>
          </w:rPr>
          <w:t>seeds</w:t>
        </w:r>
        <w:proofErr w:type="gramEnd"/>
        <w:r w:rsidRPr="00B6059D">
          <w:rPr>
            <w:rFonts w:ascii="courier;monospace" w:hAnsi="courier;monospace"/>
            <w:color w:val="000000"/>
          </w:rPr>
          <w:t>: "</w:t>
        </w:r>
      </w:ins>
      <w:ins w:id="1651" w:author="yangshangchuan" w:date="2013-01-23T21:57:00Z">
        <w:r w:rsidR="003804E1">
          <w:rPr>
            <w:rFonts w:ascii="courier;monospace" w:hAnsi="courier;monospace" w:hint="eastAsia"/>
            <w:color w:val="000000"/>
          </w:rPr>
          <w:t>192</w:t>
        </w:r>
      </w:ins>
      <w:ins w:id="1652" w:author="yangshangchuan" w:date="2013-01-23T21:43:00Z">
        <w:r w:rsidRPr="00B6059D">
          <w:rPr>
            <w:rFonts w:ascii="courier;monospace" w:hAnsi="courier;monospace"/>
            <w:color w:val="000000"/>
          </w:rPr>
          <w:t>.1</w:t>
        </w:r>
      </w:ins>
      <w:ins w:id="1653" w:author="yangshangchuan" w:date="2013-01-23T21:57:00Z">
        <w:r w:rsidR="003804E1">
          <w:rPr>
            <w:rFonts w:ascii="courier;monospace" w:hAnsi="courier;monospace" w:hint="eastAsia"/>
            <w:color w:val="000000"/>
          </w:rPr>
          <w:t>68</w:t>
        </w:r>
      </w:ins>
      <w:ins w:id="1654" w:author="yangshangchuan" w:date="2013-01-23T21:43:00Z">
        <w:r w:rsidRPr="00B6059D">
          <w:rPr>
            <w:rFonts w:ascii="courier;monospace" w:hAnsi="courier;monospace"/>
            <w:color w:val="000000"/>
          </w:rPr>
          <w:t>.</w:t>
        </w:r>
      </w:ins>
      <w:ins w:id="1655" w:author="yangshangchuan" w:date="2013-01-23T21:57:00Z">
        <w:r w:rsidR="003804E1">
          <w:rPr>
            <w:rFonts w:ascii="courier;monospace" w:hAnsi="courier;monospace" w:hint="eastAsia"/>
            <w:color w:val="000000"/>
          </w:rPr>
          <w:t>1</w:t>
        </w:r>
      </w:ins>
      <w:ins w:id="1656" w:author="yangshangchuan" w:date="2013-01-23T21:43:00Z">
        <w:r w:rsidRPr="00B6059D">
          <w:rPr>
            <w:rFonts w:ascii="courier;monospace" w:hAnsi="courier;monospace"/>
            <w:color w:val="000000"/>
          </w:rPr>
          <w:t>.</w:t>
        </w:r>
      </w:ins>
      <w:ins w:id="1657" w:author="yangshangchuan" w:date="2013-01-23T21:57:00Z">
        <w:r w:rsidR="003804E1">
          <w:rPr>
            <w:rFonts w:ascii="courier;monospace" w:hAnsi="courier;monospace" w:hint="eastAsia"/>
            <w:color w:val="000000"/>
          </w:rPr>
          <w:t>1</w:t>
        </w:r>
      </w:ins>
      <w:ins w:id="1658" w:author="yangshangchuan" w:date="2013-01-23T21:43:00Z">
        <w:r w:rsidRPr="00B6059D">
          <w:rPr>
            <w:rFonts w:ascii="courier;monospace" w:hAnsi="courier;monospace"/>
            <w:color w:val="000000"/>
          </w:rPr>
          <w:t>"</w:t>
        </w:r>
      </w:ins>
    </w:p>
    <w:p w:rsidR="00B6059D" w:rsidRDefault="00B6059D" w:rsidP="001630FA">
      <w:pPr>
        <w:pStyle w:val="a4"/>
        <w:tabs>
          <w:tab w:val="clear" w:pos="420"/>
        </w:tabs>
        <w:rPr>
          <w:ins w:id="1659" w:author="yangshangchuan" w:date="2013-01-23T19:33:00Z"/>
          <w:rFonts w:ascii="courier;monospace" w:hAnsi="courier;monospace"/>
          <w:color w:val="000000"/>
        </w:rPr>
      </w:pPr>
      <w:ins w:id="1660" w:author="yangshangchuan" w:date="2013-01-23T21:4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661" w:author="yangshangchuan" w:date="2013-01-23T21:44:00Z">
        <w:r w:rsidRPr="00B6059D">
          <w:rPr>
            <w:rFonts w:ascii="courier;monospace" w:hAnsi="courier;monospace"/>
            <w:color w:val="000000"/>
          </w:rPr>
          <w:t xml:space="preserve">listen_address: </w:t>
        </w:r>
      </w:ins>
      <w:ins w:id="1662" w:author="yangshangchuan" w:date="2013-01-23T21:57:00Z">
        <w:r w:rsidR="003804E1">
          <w:rPr>
            <w:rFonts w:ascii="courier;monospace" w:hAnsi="courier;monospace" w:hint="eastAsia"/>
            <w:color w:val="000000"/>
          </w:rPr>
          <w:t>192</w:t>
        </w:r>
        <w:r w:rsidR="003804E1" w:rsidRPr="00B6059D">
          <w:rPr>
            <w:rFonts w:ascii="courier;monospace" w:hAnsi="courier;monospace"/>
            <w:color w:val="000000"/>
          </w:rPr>
          <w:t>.1</w:t>
        </w:r>
        <w:r w:rsidR="003804E1">
          <w:rPr>
            <w:rFonts w:ascii="courier;monospace" w:hAnsi="courier;monospace" w:hint="eastAsia"/>
            <w:color w:val="000000"/>
          </w:rPr>
          <w:t>68</w:t>
        </w:r>
        <w:r w:rsidR="003804E1" w:rsidRPr="00B6059D">
          <w:rPr>
            <w:rFonts w:ascii="courier;monospace" w:hAnsi="courier;monospace"/>
            <w:color w:val="000000"/>
          </w:rPr>
          <w:t>.</w:t>
        </w:r>
        <w:r w:rsidR="003804E1">
          <w:rPr>
            <w:rFonts w:ascii="courier;monospace" w:hAnsi="courier;monospace" w:hint="eastAsia"/>
            <w:color w:val="000000"/>
          </w:rPr>
          <w:t>1</w:t>
        </w:r>
        <w:r w:rsidR="003804E1" w:rsidRPr="00B6059D">
          <w:rPr>
            <w:rFonts w:ascii="courier;monospace" w:hAnsi="courier;monospace"/>
            <w:color w:val="000000"/>
          </w:rPr>
          <w:t>.</w:t>
        </w:r>
        <w:r w:rsidR="003804E1">
          <w:rPr>
            <w:rFonts w:ascii="courier;monospace" w:hAnsi="courier;monospace" w:hint="eastAsia"/>
            <w:color w:val="000000"/>
          </w:rPr>
          <w:t>1</w:t>
        </w:r>
      </w:ins>
    </w:p>
    <w:p w:rsidR="00434400" w:rsidRDefault="00B6059D" w:rsidP="001630FA">
      <w:pPr>
        <w:pStyle w:val="a4"/>
        <w:tabs>
          <w:tab w:val="clear" w:pos="420"/>
        </w:tabs>
        <w:rPr>
          <w:ins w:id="1663" w:author="yangshangchuan" w:date="2013-01-24T13:59:00Z"/>
          <w:rFonts w:ascii="courier;monospace" w:hAnsi="courier;monospace"/>
          <w:color w:val="000000"/>
        </w:rPr>
      </w:pPr>
      <w:ins w:id="1664" w:author="yangshangchuan" w:date="2013-01-23T21:4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B6059D">
          <w:rPr>
            <w:rFonts w:ascii="courier;monospace" w:hAnsi="courier;monospace"/>
            <w:color w:val="000000"/>
          </w:rPr>
          <w:t xml:space="preserve">rpc_address: </w:t>
        </w:r>
      </w:ins>
      <w:ins w:id="1665" w:author="yangshangchuan" w:date="2013-01-23T21:57:00Z">
        <w:r w:rsidR="003804E1">
          <w:rPr>
            <w:rFonts w:ascii="courier;monospace" w:hAnsi="courier;monospace" w:hint="eastAsia"/>
            <w:color w:val="000000"/>
          </w:rPr>
          <w:t>192</w:t>
        </w:r>
        <w:r w:rsidR="003804E1" w:rsidRPr="00B6059D">
          <w:rPr>
            <w:rFonts w:ascii="courier;monospace" w:hAnsi="courier;monospace"/>
            <w:color w:val="000000"/>
          </w:rPr>
          <w:t>.1</w:t>
        </w:r>
        <w:r w:rsidR="003804E1">
          <w:rPr>
            <w:rFonts w:ascii="courier;monospace" w:hAnsi="courier;monospace" w:hint="eastAsia"/>
            <w:color w:val="000000"/>
          </w:rPr>
          <w:t>68</w:t>
        </w:r>
        <w:r w:rsidR="003804E1" w:rsidRPr="00B6059D">
          <w:rPr>
            <w:rFonts w:ascii="courier;monospace" w:hAnsi="courier;monospace"/>
            <w:color w:val="000000"/>
          </w:rPr>
          <w:t>.</w:t>
        </w:r>
        <w:r w:rsidR="003804E1">
          <w:rPr>
            <w:rFonts w:ascii="courier;monospace" w:hAnsi="courier;monospace" w:hint="eastAsia"/>
            <w:color w:val="000000"/>
          </w:rPr>
          <w:t>1</w:t>
        </w:r>
        <w:r w:rsidR="003804E1" w:rsidRPr="00B6059D">
          <w:rPr>
            <w:rFonts w:ascii="courier;monospace" w:hAnsi="courier;monospace"/>
            <w:color w:val="000000"/>
          </w:rPr>
          <w:t>.</w:t>
        </w:r>
        <w:r w:rsidR="003804E1">
          <w:rPr>
            <w:rFonts w:ascii="courier;monospace" w:hAnsi="courier;monospace" w:hint="eastAsia"/>
            <w:color w:val="000000"/>
          </w:rPr>
          <w:t>1</w:t>
        </w:r>
      </w:ins>
    </w:p>
    <w:p w:rsidR="00F02790" w:rsidRDefault="00F02790" w:rsidP="001630FA">
      <w:pPr>
        <w:pStyle w:val="a4"/>
        <w:tabs>
          <w:tab w:val="clear" w:pos="420"/>
        </w:tabs>
        <w:rPr>
          <w:ins w:id="1666" w:author="yangshangchuan" w:date="2013-01-24T13:59:00Z"/>
          <w:rFonts w:ascii="courier;monospace" w:hAnsi="courier;monospace"/>
          <w:color w:val="000000"/>
        </w:rPr>
      </w:pPr>
    </w:p>
    <w:p w:rsidR="00F02790" w:rsidRDefault="00F02790" w:rsidP="001630FA">
      <w:pPr>
        <w:pStyle w:val="a4"/>
        <w:tabs>
          <w:tab w:val="clear" w:pos="420"/>
        </w:tabs>
        <w:rPr>
          <w:ins w:id="1667" w:author="yangshangchuan" w:date="2013-01-24T13:59:00Z"/>
          <w:rFonts w:ascii="courier;monospace" w:hAnsi="courier;monospace"/>
          <w:color w:val="000000"/>
        </w:rPr>
      </w:pPr>
      <w:ins w:id="1668" w:author="yangshangchuan" w:date="2013-01-24T13:5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F02790">
          <w:rPr>
            <w:rFonts w:ascii="courier;monospace" w:hAnsi="courier;monospace"/>
            <w:color w:val="000000"/>
          </w:rPr>
          <w:t>thrift_framed_transport_size_in_mb: 1023</w:t>
        </w:r>
      </w:ins>
    </w:p>
    <w:p w:rsidR="00F02790" w:rsidRDefault="00F02790" w:rsidP="001630FA">
      <w:pPr>
        <w:pStyle w:val="a4"/>
        <w:tabs>
          <w:tab w:val="clear" w:pos="420"/>
        </w:tabs>
        <w:rPr>
          <w:ins w:id="1669" w:author="yangshangchuan" w:date="2013-01-24T02:08:00Z"/>
          <w:rFonts w:ascii="courier;monospace" w:hAnsi="courier;monospace"/>
          <w:color w:val="000000"/>
        </w:rPr>
      </w:pPr>
      <w:ins w:id="1670" w:author="yangshangchuan" w:date="2013-01-24T13:5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671" w:author="yangshangchuan" w:date="2013-01-24T14:00:00Z">
        <w:r w:rsidRPr="00F02790">
          <w:rPr>
            <w:rFonts w:ascii="courier;monospace" w:hAnsi="courier;monospace"/>
            <w:color w:val="000000"/>
          </w:rPr>
          <w:t>thrift_max_message_length_in_mb: 1024</w:t>
        </w:r>
      </w:ins>
    </w:p>
    <w:p w:rsidR="004E7FE7" w:rsidRDefault="004E7FE7" w:rsidP="001630FA">
      <w:pPr>
        <w:pStyle w:val="a4"/>
        <w:tabs>
          <w:tab w:val="clear" w:pos="420"/>
        </w:tabs>
        <w:rPr>
          <w:ins w:id="1672" w:author="yangshangchuan" w:date="2013-01-24T02:08:00Z"/>
          <w:rFonts w:ascii="courier;monospace" w:hAnsi="courier;monospace"/>
          <w:color w:val="000000"/>
        </w:rPr>
      </w:pPr>
      <w:ins w:id="1673" w:author="yangshangchuan" w:date="2013-01-24T02:08:00Z">
        <w:r>
          <w:rPr>
            <w:rFonts w:ascii="courier;monospace" w:hAnsi="courier;monospace" w:hint="eastAsia"/>
            <w:color w:val="000000"/>
          </w:rPr>
          <w:tab/>
          <w:t>8</w:t>
        </w:r>
        <w:r>
          <w:rPr>
            <w:rFonts w:ascii="courier;monospace" w:hAnsi="courier;monospace" w:hint="eastAsia"/>
            <w:color w:val="000000"/>
          </w:rPr>
          <w:t>、</w:t>
        </w:r>
        <w:r w:rsidRPr="004E7FE7">
          <w:rPr>
            <w:rFonts w:ascii="courier;monospace" w:hAnsi="courier;monospace"/>
            <w:color w:val="000000"/>
          </w:rPr>
          <w:t>vi bin/stop-server</w:t>
        </w:r>
      </w:ins>
    </w:p>
    <w:p w:rsidR="004E7FE7" w:rsidRDefault="004E7FE7" w:rsidP="001630FA">
      <w:pPr>
        <w:pStyle w:val="a4"/>
        <w:tabs>
          <w:tab w:val="clear" w:pos="420"/>
        </w:tabs>
        <w:rPr>
          <w:ins w:id="1674" w:author="yangshangchuan" w:date="2013-01-24T02:08:00Z"/>
          <w:rFonts w:ascii="courier;monospace" w:hAnsi="courier;monospace"/>
          <w:color w:val="000000"/>
        </w:rPr>
      </w:pPr>
      <w:ins w:id="1675" w:author="yangshangchuan" w:date="2013-01-24T02:0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4E7FE7" w:rsidRPr="004E7FE7" w:rsidRDefault="004E7FE7" w:rsidP="004E7FE7">
      <w:pPr>
        <w:pStyle w:val="a4"/>
        <w:rPr>
          <w:ins w:id="1676" w:author="yangshangchuan" w:date="2013-01-24T02:09:00Z"/>
          <w:rFonts w:ascii="courier;monospace" w:hAnsi="courier;monospace"/>
          <w:color w:val="000000"/>
        </w:rPr>
      </w:pPr>
      <w:ins w:id="1677" w:author="yangshangchuan" w:date="2013-01-24T02:09:00Z">
        <w:r w:rsidRPr="004E7FE7">
          <w:rPr>
            <w:rFonts w:ascii="courier;monospace" w:hAnsi="courier;monospace"/>
            <w:color w:val="000000"/>
          </w:rPr>
          <w:tab/>
        </w:r>
        <w:r w:rsidRPr="004E7FE7">
          <w:rPr>
            <w:rFonts w:ascii="courier;monospace" w:hAnsi="courier;monospace"/>
            <w:color w:val="000000"/>
          </w:rPr>
          <w:tab/>
        </w:r>
        <w:proofErr w:type="gramStart"/>
        <w:r w:rsidRPr="004E7FE7">
          <w:rPr>
            <w:rFonts w:ascii="courier;monospace" w:hAnsi="courier;monospace"/>
            <w:color w:val="000000"/>
          </w:rPr>
          <w:t>user</w:t>
        </w:r>
        <w:proofErr w:type="gramEnd"/>
        <w:r w:rsidRPr="004E7FE7">
          <w:rPr>
            <w:rFonts w:ascii="courier;monospace" w:hAnsi="courier;monospace"/>
            <w:color w:val="000000"/>
          </w:rPr>
          <w:t>=`whoami`</w:t>
        </w:r>
      </w:ins>
    </w:p>
    <w:p w:rsidR="004E7FE7" w:rsidRDefault="004E7FE7" w:rsidP="004E7FE7">
      <w:pPr>
        <w:pStyle w:val="a4"/>
        <w:tabs>
          <w:tab w:val="clear" w:pos="420"/>
        </w:tabs>
        <w:rPr>
          <w:ins w:id="1678" w:author="yangshangchuan" w:date="2013-01-23T21:49:00Z"/>
          <w:rFonts w:ascii="courier;monospace" w:hAnsi="courier;monospace"/>
          <w:color w:val="000000"/>
        </w:rPr>
      </w:pPr>
      <w:ins w:id="1679" w:author="yangshangchuan" w:date="2013-01-24T02:09:00Z">
        <w:r w:rsidRPr="004E7FE7">
          <w:rPr>
            <w:rFonts w:ascii="courier;monospace" w:hAnsi="courier;monospace"/>
            <w:color w:val="000000"/>
          </w:rPr>
          <w:tab/>
        </w:r>
        <w:r w:rsidRPr="004E7FE7">
          <w:rPr>
            <w:rFonts w:ascii="courier;monospace" w:hAnsi="courier;monospace"/>
            <w:color w:val="000000"/>
          </w:rPr>
          <w:tab/>
        </w:r>
        <w:proofErr w:type="gramStart"/>
        <w:r w:rsidRPr="004E7FE7">
          <w:rPr>
            <w:rFonts w:ascii="courier;monospace" w:hAnsi="courier;monospace"/>
            <w:color w:val="000000"/>
          </w:rPr>
          <w:t>pgrep</w:t>
        </w:r>
        <w:proofErr w:type="gramEnd"/>
        <w:r w:rsidRPr="004E7FE7">
          <w:rPr>
            <w:rFonts w:ascii="courier;monospace" w:hAnsi="courier;monospace"/>
            <w:color w:val="000000"/>
          </w:rPr>
          <w:t xml:space="preserve"> -u $user -f cassandra | xargs kill -9</w:t>
        </w:r>
      </w:ins>
    </w:p>
    <w:p w:rsidR="00B6059D" w:rsidRDefault="00B6059D" w:rsidP="001630FA">
      <w:pPr>
        <w:pStyle w:val="a4"/>
        <w:tabs>
          <w:tab w:val="clear" w:pos="420"/>
        </w:tabs>
        <w:rPr>
          <w:ins w:id="1680" w:author="yangshangchuan" w:date="2013-01-23T21:56:00Z"/>
          <w:rFonts w:ascii="courier;monospace" w:hAnsi="courier;monospace"/>
          <w:color w:val="000000"/>
        </w:rPr>
      </w:pPr>
      <w:ins w:id="1681" w:author="yangshangchuan" w:date="2013-01-23T21:49:00Z">
        <w:r>
          <w:rPr>
            <w:rFonts w:ascii="courier;monospace" w:hAnsi="courier;monospace" w:hint="eastAsia"/>
            <w:color w:val="000000"/>
          </w:rPr>
          <w:tab/>
        </w:r>
      </w:ins>
      <w:ins w:id="1682" w:author="yangshangchuan" w:date="2013-01-24T02:09:00Z">
        <w:r w:rsidR="004E7FE7">
          <w:rPr>
            <w:rFonts w:ascii="courier;monospace" w:hAnsi="courier;monospace" w:hint="eastAsia"/>
            <w:color w:val="000000"/>
          </w:rPr>
          <w:t>9</w:t>
        </w:r>
      </w:ins>
      <w:ins w:id="1683" w:author="yangshangchuan" w:date="2013-01-23T21:49:00Z">
        <w:r>
          <w:rPr>
            <w:rFonts w:ascii="courier;monospace" w:hAnsi="courier;monospace" w:hint="eastAsia"/>
            <w:color w:val="000000"/>
          </w:rPr>
          <w:t>、复制</w:t>
        </w:r>
        <w:r w:rsidRPr="000C7D7F">
          <w:rPr>
            <w:rFonts w:ascii="courier;monospace" w:hAnsi="courier;monospace"/>
            <w:color w:val="000000"/>
          </w:rPr>
          <w:t>cassandra</w:t>
        </w:r>
        <w:r>
          <w:rPr>
            <w:rFonts w:ascii="courier;monospace" w:hAnsi="courier;monospace" w:hint="eastAsia"/>
            <w:color w:val="000000"/>
          </w:rPr>
          <w:t>到其他节点：</w:t>
        </w:r>
      </w:ins>
    </w:p>
    <w:p w:rsidR="003804E1" w:rsidRDefault="003804E1" w:rsidP="001630FA">
      <w:pPr>
        <w:pStyle w:val="a4"/>
        <w:tabs>
          <w:tab w:val="clear" w:pos="420"/>
        </w:tabs>
        <w:rPr>
          <w:ins w:id="1684" w:author="yangshangchuan" w:date="2013-01-23T21:49:00Z"/>
          <w:rFonts w:ascii="courier;monospace" w:hAnsi="courier;monospace"/>
          <w:color w:val="000000"/>
        </w:rPr>
      </w:pPr>
      <w:ins w:id="1685" w:author="yangshangchuan" w:date="2013-01-23T21:5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cd ..</w:t>
        </w:r>
      </w:ins>
      <w:proofErr w:type="gramEnd"/>
    </w:p>
    <w:p w:rsidR="003804E1" w:rsidRDefault="00B6059D" w:rsidP="003804E1">
      <w:pPr>
        <w:pStyle w:val="a4"/>
        <w:tabs>
          <w:tab w:val="clear" w:pos="420"/>
        </w:tabs>
        <w:rPr>
          <w:ins w:id="1686" w:author="yangshangchuan" w:date="2013-01-23T21:57:00Z"/>
          <w:rFonts w:ascii="courier;monospace" w:hAnsi="courier;monospace"/>
          <w:color w:val="000000"/>
        </w:rPr>
      </w:pPr>
      <w:ins w:id="1687" w:author="yangshangchuan" w:date="2013-01-23T21:4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688" w:author="yangshangchuan" w:date="2013-01-23T21:59:00Z">
        <w:r w:rsidR="009A1DD4" w:rsidRPr="009A1DD4">
          <w:rPr>
            <w:rFonts w:ascii="courier;monospace" w:hAnsi="courier;monospace"/>
            <w:color w:val="000000"/>
          </w:rPr>
          <w:t>scp</w:t>
        </w:r>
        <w:proofErr w:type="gramEnd"/>
        <w:r w:rsidR="009A1DD4" w:rsidRPr="009A1DD4">
          <w:rPr>
            <w:rFonts w:ascii="courier;monospace" w:hAnsi="courier;monospace"/>
            <w:color w:val="000000"/>
          </w:rPr>
          <w:t xml:space="preserve"> -r apache-cassandra-1.2.0 devcluster02:/home/ysc</w:t>
        </w:r>
      </w:ins>
    </w:p>
    <w:p w:rsidR="003804E1" w:rsidRDefault="003804E1" w:rsidP="003804E1">
      <w:pPr>
        <w:pStyle w:val="a4"/>
        <w:tabs>
          <w:tab w:val="clear" w:pos="420"/>
        </w:tabs>
        <w:rPr>
          <w:ins w:id="1689" w:author="yangshangchuan" w:date="2013-01-23T21:57:00Z"/>
          <w:rFonts w:ascii="courier;monospace" w:hAnsi="courier;monospace"/>
          <w:color w:val="000000"/>
        </w:rPr>
      </w:pPr>
      <w:ins w:id="1690" w:author="yangshangchuan" w:date="2013-01-23T21:5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691" w:author="yangshangchuan" w:date="2013-01-23T21:59:00Z">
        <w:r w:rsidR="009A1DD4" w:rsidRPr="009A1DD4">
          <w:rPr>
            <w:rFonts w:ascii="courier;monospace" w:hAnsi="courier;monospace"/>
            <w:color w:val="000000"/>
          </w:rPr>
          <w:t>scp</w:t>
        </w:r>
        <w:proofErr w:type="gramEnd"/>
        <w:r w:rsidR="009A1DD4" w:rsidRPr="009A1DD4">
          <w:rPr>
            <w:rFonts w:ascii="courier;monospace" w:hAnsi="courier;monospace"/>
            <w:color w:val="000000"/>
          </w:rPr>
          <w:t xml:space="preserve"> -r apache-cassandra-1.2.0 devcluster03:/home/ysc</w:t>
        </w:r>
      </w:ins>
    </w:p>
    <w:p w:rsidR="00B6059D" w:rsidRDefault="003804E1" w:rsidP="001630FA">
      <w:pPr>
        <w:pStyle w:val="a4"/>
        <w:tabs>
          <w:tab w:val="clear" w:pos="420"/>
        </w:tabs>
        <w:rPr>
          <w:ins w:id="1692" w:author="yangshangchuan" w:date="2013-01-23T21:58:00Z"/>
          <w:rFonts w:ascii="courier;monospace" w:hAnsi="courier;monospace"/>
          <w:color w:val="000000"/>
        </w:rPr>
      </w:pPr>
      <w:ins w:id="1693" w:author="yangshangchuan" w:date="2013-01-23T21:5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分别在</w:t>
        </w:r>
      </w:ins>
      <w:ins w:id="1694" w:author="yangshangchuan" w:date="2013-01-23T21:58:00Z">
        <w:r>
          <w:rPr>
            <w:rFonts w:hint="eastAsia"/>
          </w:rPr>
          <w:t>devcluster02</w:t>
        </w:r>
        <w:r>
          <w:rPr>
            <w:rFonts w:ascii="courier;monospace" w:hAnsi="courier;monospace" w:hint="eastAsia"/>
            <w:color w:val="000000"/>
          </w:rPr>
          <w:t>和</w:t>
        </w:r>
        <w:r>
          <w:rPr>
            <w:rFonts w:hint="eastAsia"/>
          </w:rPr>
          <w:t>devcluster03</w:t>
        </w:r>
        <w:r>
          <w:rPr>
            <w:rFonts w:ascii="courier;monospace" w:hAnsi="courier;monospace" w:hint="eastAsia"/>
            <w:color w:val="000000"/>
          </w:rPr>
          <w:t>上面修改：</w:t>
        </w:r>
      </w:ins>
    </w:p>
    <w:p w:rsidR="003804E1" w:rsidRPr="003804E1" w:rsidRDefault="003804E1" w:rsidP="001630FA">
      <w:pPr>
        <w:pStyle w:val="a4"/>
        <w:tabs>
          <w:tab w:val="clear" w:pos="420"/>
        </w:tabs>
        <w:rPr>
          <w:ins w:id="1695" w:author="yangshangchuan" w:date="2013-01-23T21:46:00Z"/>
          <w:rFonts w:ascii="courier;monospace" w:hAnsi="courier;monospace"/>
          <w:color w:val="000000"/>
        </w:rPr>
      </w:pPr>
      <w:ins w:id="1696" w:author="yangshangchuan" w:date="2013-01-23T21:5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0C7D7F">
          <w:rPr>
            <w:rFonts w:ascii="courier;monospace" w:hAnsi="courier;monospace"/>
            <w:color w:val="000000"/>
          </w:rPr>
          <w:t>vi</w:t>
        </w:r>
        <w:proofErr w:type="gramEnd"/>
        <w:r w:rsidRPr="000C7D7F">
          <w:rPr>
            <w:rFonts w:ascii="courier;monospace" w:hAnsi="courier;monospace"/>
            <w:color w:val="000000"/>
          </w:rPr>
          <w:t xml:space="preserve"> conf/cassandra.yaml</w:t>
        </w:r>
      </w:ins>
    </w:p>
    <w:p w:rsidR="003804E1" w:rsidRDefault="003804E1" w:rsidP="003804E1">
      <w:pPr>
        <w:pStyle w:val="a4"/>
        <w:tabs>
          <w:tab w:val="clear" w:pos="420"/>
        </w:tabs>
        <w:rPr>
          <w:ins w:id="1697" w:author="yangshangchuan" w:date="2013-01-23T21:58:00Z"/>
          <w:rFonts w:ascii="courier;monospace" w:hAnsi="courier;monospace"/>
          <w:color w:val="000000"/>
        </w:rPr>
      </w:pPr>
      <w:ins w:id="1698" w:author="yangshangchuan" w:date="2013-01-23T21:5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B6059D">
          <w:rPr>
            <w:rFonts w:ascii="courier;monospace" w:hAnsi="courier;monospace"/>
            <w:color w:val="000000"/>
          </w:rPr>
          <w:t xml:space="preserve">listen_address: </w:t>
        </w:r>
        <w:r>
          <w:rPr>
            <w:rFonts w:ascii="courier;monospace" w:hAnsi="courier;monospace" w:hint="eastAsia"/>
            <w:color w:val="000000"/>
          </w:rPr>
          <w:t>192</w:t>
        </w:r>
        <w:r w:rsidRPr="00B6059D">
          <w:rPr>
            <w:rFonts w:ascii="courier;monospace" w:hAnsi="courier;monospace"/>
            <w:color w:val="000000"/>
          </w:rPr>
          <w:t>.1</w:t>
        </w:r>
        <w:r>
          <w:rPr>
            <w:rFonts w:ascii="courier;monospace" w:hAnsi="courier;monospace" w:hint="eastAsia"/>
            <w:color w:val="000000"/>
          </w:rPr>
          <w:t>68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2</w:t>
        </w:r>
      </w:ins>
    </w:p>
    <w:p w:rsidR="003804E1" w:rsidRDefault="003804E1" w:rsidP="003804E1">
      <w:pPr>
        <w:pStyle w:val="a4"/>
        <w:tabs>
          <w:tab w:val="clear" w:pos="420"/>
        </w:tabs>
        <w:rPr>
          <w:ins w:id="1699" w:author="yangshangchuan" w:date="2013-01-23T21:59:00Z"/>
          <w:rFonts w:ascii="courier;monospace" w:hAnsi="courier;monospace"/>
          <w:color w:val="000000"/>
        </w:rPr>
      </w:pPr>
      <w:ins w:id="1700" w:author="yangshangchuan" w:date="2013-01-23T21:5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B6059D">
          <w:rPr>
            <w:rFonts w:ascii="courier;monospace" w:hAnsi="courier;monospace"/>
            <w:color w:val="000000"/>
          </w:rPr>
          <w:t xml:space="preserve">rpc_address: </w:t>
        </w:r>
        <w:r>
          <w:rPr>
            <w:rFonts w:ascii="courier;monospace" w:hAnsi="courier;monospace" w:hint="eastAsia"/>
            <w:color w:val="000000"/>
          </w:rPr>
          <w:t>192</w:t>
        </w:r>
        <w:r w:rsidRPr="00B6059D">
          <w:rPr>
            <w:rFonts w:ascii="courier;monospace" w:hAnsi="courier;monospace"/>
            <w:color w:val="000000"/>
          </w:rPr>
          <w:t>.1</w:t>
        </w:r>
        <w:r>
          <w:rPr>
            <w:rFonts w:ascii="courier;monospace" w:hAnsi="courier;monospace" w:hint="eastAsia"/>
            <w:color w:val="000000"/>
          </w:rPr>
          <w:t>68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2</w:t>
        </w:r>
      </w:ins>
    </w:p>
    <w:p w:rsidR="003804E1" w:rsidRPr="003804E1" w:rsidRDefault="003804E1" w:rsidP="003804E1">
      <w:pPr>
        <w:pStyle w:val="a4"/>
        <w:tabs>
          <w:tab w:val="clear" w:pos="420"/>
        </w:tabs>
        <w:rPr>
          <w:ins w:id="1701" w:author="yangshangchuan" w:date="2013-01-23T21:59:00Z"/>
          <w:rFonts w:ascii="courier;monospace" w:hAnsi="courier;monospace"/>
          <w:color w:val="000000"/>
        </w:rPr>
      </w:pPr>
      <w:ins w:id="1702" w:author="yangshangchuan" w:date="2013-01-23T21:5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0C7D7F">
          <w:rPr>
            <w:rFonts w:ascii="courier;monospace" w:hAnsi="courier;monospace"/>
            <w:color w:val="000000"/>
          </w:rPr>
          <w:t>vi</w:t>
        </w:r>
        <w:proofErr w:type="gramEnd"/>
        <w:r w:rsidRPr="000C7D7F">
          <w:rPr>
            <w:rFonts w:ascii="courier;monospace" w:hAnsi="courier;monospace"/>
            <w:color w:val="000000"/>
          </w:rPr>
          <w:t xml:space="preserve"> conf/cassandra.yaml</w:t>
        </w:r>
      </w:ins>
    </w:p>
    <w:p w:rsidR="003804E1" w:rsidRDefault="003804E1" w:rsidP="003804E1">
      <w:pPr>
        <w:pStyle w:val="a4"/>
        <w:tabs>
          <w:tab w:val="clear" w:pos="420"/>
        </w:tabs>
        <w:rPr>
          <w:ins w:id="1703" w:author="yangshangchuan" w:date="2013-01-23T21:59:00Z"/>
          <w:rFonts w:ascii="courier;monospace" w:hAnsi="courier;monospace"/>
          <w:color w:val="000000"/>
        </w:rPr>
      </w:pPr>
      <w:ins w:id="1704" w:author="yangshangchuan" w:date="2013-01-23T21:5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B6059D">
          <w:rPr>
            <w:rFonts w:ascii="courier;monospace" w:hAnsi="courier;monospace"/>
            <w:color w:val="000000"/>
          </w:rPr>
          <w:t xml:space="preserve">listen_address: </w:t>
        </w:r>
        <w:r>
          <w:rPr>
            <w:rFonts w:ascii="courier;monospace" w:hAnsi="courier;monospace" w:hint="eastAsia"/>
            <w:color w:val="000000"/>
          </w:rPr>
          <w:t>192</w:t>
        </w:r>
        <w:r w:rsidRPr="00B6059D">
          <w:rPr>
            <w:rFonts w:ascii="courier;monospace" w:hAnsi="courier;monospace"/>
            <w:color w:val="000000"/>
          </w:rPr>
          <w:t>.1</w:t>
        </w:r>
        <w:r>
          <w:rPr>
            <w:rFonts w:ascii="courier;monospace" w:hAnsi="courier;monospace" w:hint="eastAsia"/>
            <w:color w:val="000000"/>
          </w:rPr>
          <w:t>68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3</w:t>
        </w:r>
      </w:ins>
    </w:p>
    <w:p w:rsidR="003804E1" w:rsidRDefault="003804E1" w:rsidP="003804E1">
      <w:pPr>
        <w:pStyle w:val="a4"/>
        <w:tabs>
          <w:tab w:val="clear" w:pos="420"/>
        </w:tabs>
        <w:rPr>
          <w:ins w:id="1705" w:author="yangshangchuan" w:date="2013-01-23T21:59:00Z"/>
          <w:rFonts w:ascii="courier;monospace" w:hAnsi="courier;monospace"/>
          <w:color w:val="000000"/>
        </w:rPr>
      </w:pPr>
      <w:ins w:id="1706" w:author="yangshangchuan" w:date="2013-01-23T21:5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B6059D">
          <w:rPr>
            <w:rFonts w:ascii="courier;monospace" w:hAnsi="courier;monospace"/>
            <w:color w:val="000000"/>
          </w:rPr>
          <w:t xml:space="preserve">rpc_address: </w:t>
        </w:r>
        <w:r>
          <w:rPr>
            <w:rFonts w:ascii="courier;monospace" w:hAnsi="courier;monospace" w:hint="eastAsia"/>
            <w:color w:val="000000"/>
          </w:rPr>
          <w:t>192</w:t>
        </w:r>
        <w:r w:rsidRPr="00B6059D">
          <w:rPr>
            <w:rFonts w:ascii="courier;monospace" w:hAnsi="courier;monospace"/>
            <w:color w:val="000000"/>
          </w:rPr>
          <w:t>.1</w:t>
        </w:r>
        <w:r>
          <w:rPr>
            <w:rFonts w:ascii="courier;monospace" w:hAnsi="courier;monospace" w:hint="eastAsia"/>
            <w:color w:val="000000"/>
          </w:rPr>
          <w:t>68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</w:t>
        </w:r>
        <w:r w:rsidRPr="00B6059D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3</w:t>
        </w:r>
      </w:ins>
    </w:p>
    <w:p w:rsidR="003804E1" w:rsidRDefault="009A1DD4" w:rsidP="003804E1">
      <w:pPr>
        <w:pStyle w:val="a4"/>
        <w:tabs>
          <w:tab w:val="clear" w:pos="420"/>
        </w:tabs>
        <w:rPr>
          <w:ins w:id="1707" w:author="yangshangchuan" w:date="2013-01-23T22:00:00Z"/>
          <w:rFonts w:ascii="courier;monospace" w:hAnsi="courier;monospace"/>
          <w:color w:val="000000"/>
        </w:rPr>
      </w:pPr>
      <w:ins w:id="1708" w:author="yangshangchuan" w:date="2013-01-23T22:00:00Z">
        <w:r>
          <w:rPr>
            <w:rFonts w:ascii="courier;monospace" w:hAnsi="courier;monospace" w:hint="eastAsia"/>
            <w:color w:val="000000"/>
          </w:rPr>
          <w:tab/>
        </w:r>
      </w:ins>
      <w:ins w:id="1709" w:author="yangshangchuan" w:date="2013-01-24T02:09:00Z">
        <w:r w:rsidR="004E7FE7">
          <w:rPr>
            <w:rFonts w:ascii="courier;monospace" w:hAnsi="courier;monospace" w:hint="eastAsia"/>
            <w:color w:val="000000"/>
          </w:rPr>
          <w:t>10</w:t>
        </w:r>
      </w:ins>
      <w:ins w:id="1710" w:author="yangshangchuan" w:date="2013-01-23T22:00:00Z">
        <w:r>
          <w:rPr>
            <w:rFonts w:ascii="courier;monospace" w:hAnsi="courier;monospace" w:hint="eastAsia"/>
            <w:color w:val="000000"/>
          </w:rPr>
          <w:t>、分别在</w:t>
        </w:r>
        <w:r>
          <w:rPr>
            <w:rFonts w:ascii="courier;monospace" w:hAnsi="courier;monospace" w:hint="eastAsia"/>
            <w:color w:val="000000"/>
          </w:rPr>
          <w:t>3</w:t>
        </w:r>
        <w:r>
          <w:rPr>
            <w:rFonts w:ascii="courier;monospace" w:hAnsi="courier;monospace" w:hint="eastAsia"/>
            <w:color w:val="000000"/>
          </w:rPr>
          <w:t>个节点上面运行</w:t>
        </w:r>
      </w:ins>
    </w:p>
    <w:p w:rsidR="009A1DD4" w:rsidRDefault="009A1DD4" w:rsidP="003804E1">
      <w:pPr>
        <w:pStyle w:val="a4"/>
        <w:tabs>
          <w:tab w:val="clear" w:pos="420"/>
        </w:tabs>
        <w:rPr>
          <w:ins w:id="1711" w:author="yangshangchuan" w:date="2013-01-23T22:09:00Z"/>
          <w:rFonts w:ascii="Helvetica" w:hAnsi="Helvetica"/>
          <w:color w:val="000000"/>
          <w:sz w:val="21"/>
          <w:szCs w:val="21"/>
          <w:shd w:val="clear" w:color="auto" w:fill="FFFFFF"/>
        </w:rPr>
      </w:pPr>
      <w:ins w:id="1712" w:author="yangshangchuan" w:date="2013-01-23T22:0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713" w:author="yangshangchuan" w:date="2013-01-23T22:01:00Z">
        <w:r w:rsidR="00CB1411"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bin/</w:t>
        </w:r>
        <w:r w:rsidR="00CB1411">
          <w:rPr>
            <w:rFonts w:ascii="Helvetica" w:hAnsi="Helvetica" w:hint="eastAsia"/>
            <w:color w:val="000000"/>
            <w:sz w:val="21"/>
            <w:szCs w:val="21"/>
            <w:shd w:val="clear" w:color="auto" w:fill="FFFFFF"/>
          </w:rPr>
          <w:t>c</w:t>
        </w:r>
        <w:r w:rsidR="00CB1411"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assandra</w:t>
        </w:r>
      </w:ins>
      <w:proofErr w:type="gramEnd"/>
    </w:p>
    <w:p w:rsidR="00CB1411" w:rsidRDefault="00CB1411" w:rsidP="003804E1">
      <w:pPr>
        <w:pStyle w:val="a4"/>
        <w:tabs>
          <w:tab w:val="clear" w:pos="420"/>
        </w:tabs>
        <w:rPr>
          <w:ins w:id="1714" w:author="yangshangchuan" w:date="2013-01-23T22:01:00Z"/>
          <w:rFonts w:ascii="Helvetica" w:hAnsi="Helvetica"/>
          <w:color w:val="000000"/>
          <w:sz w:val="21"/>
          <w:szCs w:val="21"/>
          <w:shd w:val="clear" w:color="auto" w:fill="FFFFFF"/>
        </w:rPr>
      </w:pPr>
      <w:ins w:id="1715" w:author="yangshangchuan" w:date="2013-01-23T22:09:00Z">
        <w:r>
          <w:rPr>
            <w:rFonts w:ascii="Helvetica" w:hAnsi="Helvetica" w:hint="eastAsia"/>
            <w:color w:val="000000"/>
            <w:sz w:val="21"/>
            <w:szCs w:val="21"/>
            <w:shd w:val="clear" w:color="auto" w:fill="FFFFFF"/>
          </w:rPr>
          <w:tab/>
        </w:r>
        <w:r>
          <w:rPr>
            <w:rFonts w:ascii="Helvetica" w:hAnsi="Helvetica" w:hint="eastAsia"/>
            <w:color w:val="000000"/>
            <w:sz w:val="21"/>
            <w:szCs w:val="21"/>
            <w:shd w:val="clear" w:color="auto" w:fill="FFFFFF"/>
          </w:rPr>
          <w:tab/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bin/cassandra -f</w:t>
        </w:r>
        <w:r>
          <w:rPr>
            <w:rStyle w:val="apple-converted-space"/>
            <w:rFonts w:ascii="Helvetica" w:hAnsi="Helvetica"/>
            <w:color w:val="000000"/>
            <w:sz w:val="21"/>
            <w:szCs w:val="21"/>
            <w:shd w:val="clear" w:color="auto" w:fill="FFFFFF"/>
          </w:rPr>
          <w:t> </w:t>
        </w:r>
      </w:ins>
      <w:ins w:id="1716" w:author="yangshangchuan" w:date="2013-01-23T22:10:00Z">
        <w:r>
          <w:rPr>
            <w:rStyle w:val="apple-converted-space"/>
            <w:rFonts w:ascii="Helvetica" w:hAnsi="Helvetica" w:hint="eastAsia"/>
            <w:color w:val="000000"/>
            <w:sz w:val="21"/>
            <w:szCs w:val="21"/>
            <w:shd w:val="clear" w:color="auto" w:fill="FFFFFF"/>
          </w:rPr>
          <w:t xml:space="preserve">  </w:t>
        </w:r>
      </w:ins>
      <w:ins w:id="1717" w:author="yangshangchuan" w:date="2013-01-23T22:09:00Z"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参数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 xml:space="preserve"> -f 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的作用是让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 xml:space="preserve"> Cassandra 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以前端程序方式运行，这样有利于调试和观察日志信息，而在实际生产环境中这个参数是不需要的（即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 xml:space="preserve"> Cassandra 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会以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 xml:space="preserve"> daemon </w:t>
        </w:r>
        <w:r>
          <w:rPr>
            <w:rFonts w:ascii="Helvetica" w:hAnsi="Helvetica"/>
            <w:color w:val="000000"/>
            <w:sz w:val="21"/>
            <w:szCs w:val="21"/>
            <w:shd w:val="clear" w:color="auto" w:fill="FFFFFF"/>
          </w:rPr>
          <w:t>方式运行）</w:t>
        </w:r>
      </w:ins>
    </w:p>
    <w:p w:rsidR="00CB1411" w:rsidRDefault="00CB1411" w:rsidP="003804E1">
      <w:pPr>
        <w:pStyle w:val="a4"/>
        <w:tabs>
          <w:tab w:val="clear" w:pos="420"/>
        </w:tabs>
        <w:rPr>
          <w:ins w:id="1718" w:author="yangshangchuan" w:date="2013-01-23T22:27:00Z"/>
          <w:rFonts w:ascii="courier;monospace" w:hAnsi="courier;monospace"/>
          <w:color w:val="000000"/>
        </w:rPr>
      </w:pPr>
      <w:ins w:id="1719" w:author="yangshangchuan" w:date="2013-01-23T22:11:00Z">
        <w:r>
          <w:rPr>
            <w:rFonts w:ascii="courier;monospace" w:hAnsi="courier;monospace" w:hint="eastAsia"/>
            <w:color w:val="000000"/>
          </w:rPr>
          <w:tab/>
        </w:r>
      </w:ins>
      <w:ins w:id="1720" w:author="yangshangchuan" w:date="2013-01-24T00:36:00Z">
        <w:r w:rsidR="003A7E6A">
          <w:rPr>
            <w:rFonts w:ascii="courier;monospace" w:hAnsi="courier;monospace" w:hint="eastAsia"/>
            <w:color w:val="000000"/>
          </w:rPr>
          <w:t>1</w:t>
        </w:r>
      </w:ins>
      <w:ins w:id="1721" w:author="yangshangchuan" w:date="2013-01-24T02:09:00Z">
        <w:r w:rsidR="004E7FE7">
          <w:rPr>
            <w:rFonts w:ascii="courier;monospace" w:hAnsi="courier;monospace" w:hint="eastAsia"/>
            <w:color w:val="000000"/>
          </w:rPr>
          <w:t>1</w:t>
        </w:r>
      </w:ins>
      <w:ins w:id="1722" w:author="yangshangchuan" w:date="2013-01-23T22:11:00Z">
        <w:r>
          <w:rPr>
            <w:rFonts w:ascii="courier;monospace" w:hAnsi="courier;monospace" w:hint="eastAsia"/>
            <w:color w:val="000000"/>
          </w:rPr>
          <w:t>、</w:t>
        </w:r>
        <w:r w:rsidRPr="00CB1411">
          <w:rPr>
            <w:rFonts w:ascii="courier;monospace" w:hAnsi="courier;monospace"/>
            <w:color w:val="000000"/>
          </w:rPr>
          <w:t xml:space="preserve">bin/nodetool -host </w:t>
        </w:r>
      </w:ins>
      <w:ins w:id="1723" w:author="yangshangchuan" w:date="2013-01-23T22:12:00Z">
        <w:r>
          <w:rPr>
            <w:rFonts w:ascii="courier;monospace" w:hAnsi="courier;monospace"/>
            <w:color w:val="000000"/>
          </w:rPr>
          <w:t>devcluster0</w:t>
        </w:r>
        <w:r>
          <w:rPr>
            <w:rFonts w:ascii="courier;monospace" w:hAnsi="courier;monospace" w:hint="eastAsia"/>
            <w:color w:val="000000"/>
          </w:rPr>
          <w:t xml:space="preserve">1 </w:t>
        </w:r>
      </w:ins>
      <w:ins w:id="1724" w:author="yangshangchuan" w:date="2013-01-23T22:11:00Z">
        <w:r w:rsidRPr="00CB1411">
          <w:rPr>
            <w:rFonts w:ascii="courier;monospace" w:hAnsi="courier;monospace"/>
            <w:color w:val="000000"/>
          </w:rPr>
          <w:t>ring</w:t>
        </w:r>
      </w:ins>
    </w:p>
    <w:p w:rsidR="00831C71" w:rsidRDefault="00831C71" w:rsidP="003804E1">
      <w:pPr>
        <w:pStyle w:val="a4"/>
        <w:tabs>
          <w:tab w:val="clear" w:pos="420"/>
        </w:tabs>
        <w:rPr>
          <w:ins w:id="1725" w:author="yangshangchuan" w:date="2013-01-23T22:25:00Z"/>
          <w:rFonts w:ascii="courier;monospace" w:hAnsi="courier;monospace"/>
          <w:color w:val="000000"/>
        </w:rPr>
      </w:pPr>
      <w:ins w:id="1726" w:author="yangshangchuan" w:date="2013-01-23T22:27:00Z">
        <w:r>
          <w:rPr>
            <w:rFonts w:ascii="courier;monospace" w:hAnsi="courier;monospace" w:hint="eastAsia"/>
            <w:color w:val="000000"/>
          </w:rPr>
          <w:tab/>
        </w:r>
      </w:ins>
      <w:ins w:id="1727" w:author="yangshangchuan" w:date="2013-01-23T22:28:00Z">
        <w:r>
          <w:rPr>
            <w:rFonts w:ascii="courier;monospace" w:hAnsi="courier;monospace" w:hint="eastAsia"/>
            <w:color w:val="000000"/>
          </w:rPr>
          <w:t xml:space="preserve">     </w:t>
        </w:r>
      </w:ins>
      <w:ins w:id="1728" w:author="yangshangchuan" w:date="2013-01-24T13:36:00Z">
        <w:r w:rsidR="00DE39ED">
          <w:rPr>
            <w:rFonts w:ascii="courier;monospace" w:hAnsi="courier;monospace" w:hint="eastAsia"/>
            <w:color w:val="000000"/>
          </w:rPr>
          <w:t xml:space="preserve"> </w:t>
        </w:r>
      </w:ins>
      <w:ins w:id="1729" w:author="yangshangchuan" w:date="2013-01-23T22:28:00Z">
        <w:r>
          <w:rPr>
            <w:rFonts w:ascii="courier;monospace" w:hAnsi="courier;monospace" w:hint="eastAsia"/>
            <w:color w:val="000000"/>
          </w:rPr>
          <w:t xml:space="preserve"> </w:t>
        </w:r>
      </w:ins>
      <w:proofErr w:type="gramStart"/>
      <w:ins w:id="1730" w:author="yangshangchuan" w:date="2013-01-23T22:27:00Z">
        <w:r w:rsidRPr="00CB1411">
          <w:rPr>
            <w:rFonts w:ascii="courier;monospace" w:hAnsi="courier;monospace"/>
            <w:color w:val="000000"/>
          </w:rPr>
          <w:t>bin/nodetool</w:t>
        </w:r>
        <w:proofErr w:type="gramEnd"/>
        <w:r w:rsidRPr="00CB1411">
          <w:rPr>
            <w:rFonts w:ascii="courier;monospace" w:hAnsi="courier;monospace"/>
            <w:color w:val="000000"/>
          </w:rPr>
          <w:t xml:space="preserve"> -host </w:t>
        </w:r>
        <w:r>
          <w:rPr>
            <w:rFonts w:ascii="courier;monospace" w:hAnsi="courier;monospace"/>
            <w:color w:val="000000"/>
          </w:rPr>
          <w:t>devcluster0</w:t>
        </w:r>
        <w:r>
          <w:rPr>
            <w:rFonts w:ascii="courier;monospace" w:hAnsi="courier;monospace" w:hint="eastAsia"/>
            <w:color w:val="000000"/>
          </w:rPr>
          <w:t>1 info</w:t>
        </w:r>
      </w:ins>
    </w:p>
    <w:p w:rsidR="006B7C18" w:rsidRDefault="006B7C18" w:rsidP="003804E1">
      <w:pPr>
        <w:pStyle w:val="a4"/>
        <w:tabs>
          <w:tab w:val="clear" w:pos="420"/>
        </w:tabs>
        <w:rPr>
          <w:ins w:id="1731" w:author="yangshangchuan" w:date="2013-01-23T22:11:00Z"/>
          <w:rFonts w:ascii="courier;monospace" w:hAnsi="courier;monospace"/>
          <w:color w:val="000000"/>
        </w:rPr>
      </w:pPr>
      <w:ins w:id="1732" w:author="yangshangchuan" w:date="2013-01-23T22:25:00Z">
        <w:r>
          <w:rPr>
            <w:rFonts w:ascii="courier;monospace" w:hAnsi="courier;monospace" w:hint="eastAsia"/>
            <w:color w:val="000000"/>
          </w:rPr>
          <w:tab/>
          <w:t>1</w:t>
        </w:r>
      </w:ins>
      <w:ins w:id="1733" w:author="yangshangchuan" w:date="2013-01-24T02:09:00Z">
        <w:r w:rsidR="004E7FE7">
          <w:rPr>
            <w:rFonts w:ascii="courier;monospace" w:hAnsi="courier;monospace" w:hint="eastAsia"/>
            <w:color w:val="000000"/>
          </w:rPr>
          <w:t>2</w:t>
        </w:r>
      </w:ins>
      <w:ins w:id="1734" w:author="yangshangchuan" w:date="2013-01-23T22:25:00Z">
        <w:r>
          <w:rPr>
            <w:rFonts w:ascii="courier;monospace" w:hAnsi="courier;monospace" w:hint="eastAsia"/>
            <w:color w:val="000000"/>
          </w:rPr>
          <w:t>、</w:t>
        </w:r>
      </w:ins>
      <w:ins w:id="1735" w:author="yangshangchuan" w:date="2013-01-24T02:10:00Z">
        <w:r w:rsidR="00A5575F" w:rsidRPr="004E7FE7">
          <w:rPr>
            <w:rFonts w:ascii="courier;monospace" w:hAnsi="courier;monospace"/>
            <w:color w:val="000000"/>
          </w:rPr>
          <w:t>bin/stop-server</w:t>
        </w:r>
      </w:ins>
    </w:p>
    <w:p w:rsidR="00CB1411" w:rsidRDefault="00831C71" w:rsidP="003804E1">
      <w:pPr>
        <w:pStyle w:val="a4"/>
        <w:tabs>
          <w:tab w:val="clear" w:pos="420"/>
        </w:tabs>
        <w:rPr>
          <w:ins w:id="1736" w:author="yangshangchuan" w:date="2013-01-23T22:11:00Z"/>
          <w:rFonts w:ascii="courier;monospace" w:hAnsi="courier;monospace"/>
          <w:color w:val="000000"/>
        </w:rPr>
      </w:pPr>
      <w:ins w:id="1737" w:author="yangshangchuan" w:date="2013-01-23T22:26:00Z">
        <w:r>
          <w:rPr>
            <w:rFonts w:ascii="courier;monospace" w:hAnsi="courier;monospace" w:hint="eastAsia"/>
            <w:color w:val="000000"/>
          </w:rPr>
          <w:tab/>
          <w:t>1</w:t>
        </w:r>
      </w:ins>
      <w:ins w:id="1738" w:author="yangshangchuan" w:date="2013-01-24T02:09:00Z">
        <w:r w:rsidR="004E7FE7">
          <w:rPr>
            <w:rFonts w:ascii="courier;monospace" w:hAnsi="courier;monospace" w:hint="eastAsia"/>
            <w:color w:val="000000"/>
          </w:rPr>
          <w:t>3</w:t>
        </w:r>
      </w:ins>
      <w:ins w:id="1739" w:author="yangshangchuan" w:date="2013-01-23T22:26:00Z">
        <w:r>
          <w:rPr>
            <w:rFonts w:ascii="courier;monospace" w:hAnsi="courier;monospace" w:hint="eastAsia"/>
            <w:color w:val="000000"/>
          </w:rPr>
          <w:t>、</w:t>
        </w:r>
        <w:r>
          <w:rPr>
            <w:color w:val="000000"/>
            <w:lang w:val="en"/>
          </w:rPr>
          <w:t>bin/cassandra-cli</w:t>
        </w:r>
      </w:ins>
    </w:p>
    <w:p w:rsidR="004C5D0F" w:rsidRPr="003A7E6A" w:rsidRDefault="004C5D0F" w:rsidP="004C5D0F">
      <w:pPr>
        <w:pStyle w:val="a4"/>
        <w:tabs>
          <w:tab w:val="clear" w:pos="420"/>
        </w:tabs>
        <w:rPr>
          <w:ins w:id="1740" w:author="yangshangchuan" w:date="2013-01-23T22:13:00Z"/>
          <w:rFonts w:ascii="courier;monospace" w:hAnsi="courier;monospace"/>
          <w:color w:val="000000"/>
        </w:rPr>
      </w:pPr>
    </w:p>
    <w:p w:rsidR="004C5D0F" w:rsidRDefault="004C5D0F" w:rsidP="004C5D0F">
      <w:pPr>
        <w:pStyle w:val="a4"/>
        <w:tabs>
          <w:tab w:val="clear" w:pos="420"/>
        </w:tabs>
        <w:rPr>
          <w:ins w:id="1741" w:author="yangshangchuan" w:date="2013-01-23T22:13:00Z"/>
          <w:rFonts w:ascii="courier;monospace" w:hAnsi="courier;monospace"/>
          <w:color w:val="000000"/>
        </w:rPr>
      </w:pPr>
      <w:ins w:id="1742" w:author="yangshangchuan" w:date="2013-01-23T22:1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修改</w:t>
        </w:r>
        <w:r>
          <w:rPr>
            <w:rFonts w:ascii="courier;monospace" w:hAnsi="courier;monospace" w:hint="eastAsia"/>
            <w:color w:val="000000"/>
          </w:rPr>
          <w:t>nutch2.1</w:t>
        </w:r>
        <w:r>
          <w:rPr>
            <w:rFonts w:ascii="courier;monospace" w:hAnsi="courier;monospace" w:hint="eastAsia"/>
            <w:color w:val="000000"/>
          </w:rPr>
          <w:t>：</w:t>
        </w:r>
      </w:ins>
    </w:p>
    <w:p w:rsidR="004C5D0F" w:rsidRDefault="004C5D0F" w:rsidP="004C5D0F">
      <w:pPr>
        <w:pStyle w:val="a4"/>
        <w:tabs>
          <w:tab w:val="clear" w:pos="420"/>
        </w:tabs>
        <w:rPr>
          <w:ins w:id="1743" w:author="yangshangchuan" w:date="2013-01-23T22:13:00Z"/>
          <w:rFonts w:ascii="courier;monospace" w:hAnsi="courier;monospace"/>
          <w:color w:val="000000"/>
        </w:rPr>
      </w:pPr>
      <w:ins w:id="1744" w:author="yangshangchuan" w:date="2013-01-23T22:13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 </w:t>
        </w:r>
        <w:r w:rsidRPr="00BB7CB3">
          <w:rPr>
            <w:rFonts w:ascii="courier;monospace" w:hAnsi="courier;monospace"/>
            <w:color w:val="000000"/>
          </w:rPr>
          <w:t>/home/</w:t>
        </w:r>
        <w:r>
          <w:rPr>
            <w:rFonts w:ascii="courier;monospace" w:hAnsi="courier;monospace"/>
            <w:color w:val="000000"/>
          </w:rPr>
          <w:t>ysc/</w:t>
        </w:r>
        <w:r>
          <w:rPr>
            <w:rFonts w:ascii="courier;monospace" w:hAnsi="courier;monospace" w:hint="eastAsia"/>
            <w:color w:val="000000"/>
          </w:rPr>
          <w:t>nutch</w:t>
        </w:r>
        <w:r>
          <w:rPr>
            <w:rFonts w:ascii="courier;monospace" w:hAnsi="courier;monospace"/>
            <w:color w:val="000000"/>
          </w:rPr>
          <w:t>-2.1</w:t>
        </w:r>
      </w:ins>
    </w:p>
    <w:p w:rsidR="004C5D0F" w:rsidRDefault="004C5D0F" w:rsidP="004C5D0F">
      <w:pPr>
        <w:pStyle w:val="a4"/>
        <w:tabs>
          <w:tab w:val="clear" w:pos="420"/>
        </w:tabs>
        <w:rPr>
          <w:ins w:id="1745" w:author="yangshangchuan" w:date="2013-01-23T22:13:00Z"/>
          <w:rFonts w:ascii="courier;monospace" w:hAnsi="courier;monospace"/>
          <w:color w:val="000000"/>
        </w:rPr>
      </w:pPr>
      <w:ins w:id="1746" w:author="yangshangchuan" w:date="2013-01-23T22:13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BB7CB3">
          <w:rPr>
            <w:rFonts w:ascii="courier;monospace" w:hAnsi="courier;monospace"/>
            <w:color w:val="000000"/>
          </w:rPr>
          <w:t>conf/gora.</w:t>
        </w:r>
        <w:proofErr w:type="gramStart"/>
        <w:r w:rsidRPr="00BB7CB3">
          <w:rPr>
            <w:rFonts w:ascii="courier;monospace" w:hAnsi="courier;monospace"/>
            <w:color w:val="000000"/>
          </w:rPr>
          <w:t>properties</w:t>
        </w:r>
        <w:proofErr w:type="gramEnd"/>
      </w:ins>
    </w:p>
    <w:p w:rsidR="004C5D0F" w:rsidRDefault="004C5D0F" w:rsidP="004C5D0F">
      <w:pPr>
        <w:pStyle w:val="a4"/>
        <w:tabs>
          <w:tab w:val="clear" w:pos="420"/>
        </w:tabs>
        <w:rPr>
          <w:ins w:id="1747" w:author="yangshangchuan" w:date="2013-01-23T22:13:00Z"/>
          <w:rFonts w:ascii="courier;monospace" w:hAnsi="courier;monospace"/>
          <w:color w:val="000000"/>
        </w:rPr>
      </w:pPr>
      <w:ins w:id="1748" w:author="yangshangchuan" w:date="2013-01-23T22:1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831C71" w:rsidRDefault="004C5D0F" w:rsidP="00831C71">
      <w:pPr>
        <w:pStyle w:val="a4"/>
        <w:rPr>
          <w:ins w:id="1749" w:author="yangshangchuan" w:date="2013-01-23T22:13:00Z"/>
          <w:rFonts w:ascii="courier;monospace" w:hAnsi="courier;monospace"/>
          <w:color w:val="000000"/>
        </w:rPr>
      </w:pPr>
      <w:ins w:id="1750" w:author="yangshangchuan" w:date="2013-01-23T22:13:00Z">
        <w:r w:rsidRPr="00BB7CB3">
          <w:rPr>
            <w:rFonts w:ascii="courier;monospace" w:hAnsi="courier;monospace"/>
            <w:color w:val="000000"/>
          </w:rPr>
          <w:tab/>
        </w:r>
        <w:r w:rsidRPr="00BB7CB3">
          <w:rPr>
            <w:rFonts w:ascii="courier;monospace" w:hAnsi="courier;monospace"/>
            <w:color w:val="000000"/>
          </w:rPr>
          <w:tab/>
        </w:r>
      </w:ins>
      <w:ins w:id="1751" w:author="yangshangchuan" w:date="2013-01-23T22:29:00Z">
        <w:r w:rsidR="00831C71" w:rsidRPr="00831C71">
          <w:rPr>
            <w:rFonts w:ascii="courier;monospace" w:hAnsi="courier;monospace"/>
            <w:color w:val="000000"/>
          </w:rPr>
          <w:t>gora.cassandrastore.servers=host2:9160</w:t>
        </w:r>
        <w:proofErr w:type="gramStart"/>
        <w:r w:rsidR="00831C71" w:rsidRPr="00831C71">
          <w:rPr>
            <w:rFonts w:ascii="courier;monospace" w:hAnsi="courier;monospace"/>
            <w:color w:val="000000"/>
          </w:rPr>
          <w:t>,host6:9160,host8:9160</w:t>
        </w:r>
      </w:ins>
      <w:proofErr w:type="gramEnd"/>
    </w:p>
    <w:p w:rsidR="004C5D0F" w:rsidRDefault="004C5D0F" w:rsidP="004C5D0F">
      <w:pPr>
        <w:pStyle w:val="a4"/>
        <w:tabs>
          <w:tab w:val="clear" w:pos="420"/>
        </w:tabs>
        <w:rPr>
          <w:ins w:id="1752" w:author="yangshangchuan" w:date="2013-01-23T22:13:00Z"/>
          <w:rFonts w:ascii="courier;monospace" w:hAnsi="courier;monospace"/>
          <w:color w:val="000000"/>
        </w:rPr>
      </w:pPr>
      <w:ins w:id="1753" w:author="yangshangchuan" w:date="2013-01-23T22:13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1630FA">
          <w:rPr>
            <w:rFonts w:ascii="courier;monospace" w:hAnsi="courier;monospace"/>
            <w:color w:val="000000"/>
          </w:rPr>
          <w:t>conf/nutch-site.</w:t>
        </w:r>
        <w:proofErr w:type="gramStart"/>
        <w:r w:rsidRPr="001630FA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4C5D0F" w:rsidRDefault="004C5D0F" w:rsidP="004C5D0F">
      <w:pPr>
        <w:pStyle w:val="a4"/>
        <w:tabs>
          <w:tab w:val="clear" w:pos="420"/>
        </w:tabs>
        <w:rPr>
          <w:ins w:id="1754" w:author="yangshangchuan" w:date="2013-01-23T22:13:00Z"/>
          <w:rFonts w:ascii="courier;monospace" w:hAnsi="courier;monospace"/>
          <w:color w:val="000000"/>
        </w:rPr>
      </w:pPr>
      <w:ins w:id="1755" w:author="yangshangchuan" w:date="2013-01-23T22:1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4C5D0F" w:rsidRPr="001630FA" w:rsidRDefault="004C5D0F" w:rsidP="004C5D0F">
      <w:pPr>
        <w:pStyle w:val="a4"/>
        <w:rPr>
          <w:ins w:id="1756" w:author="yangshangchuan" w:date="2013-01-23T22:13:00Z"/>
          <w:rFonts w:ascii="courier;monospace" w:hAnsi="courier;monospace"/>
          <w:color w:val="000000"/>
        </w:rPr>
      </w:pPr>
      <w:ins w:id="1757" w:author="yangshangchuan" w:date="2013-01-23T22:13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1630FA">
          <w:rPr>
            <w:rFonts w:ascii="courier;monospace" w:hAnsi="courier;monospace"/>
            <w:color w:val="000000"/>
          </w:rPr>
          <w:t>property</w:t>
        </w:r>
        <w:proofErr w:type="gramEnd"/>
        <w:r w:rsidRPr="001630FA">
          <w:rPr>
            <w:rFonts w:ascii="courier;monospace" w:hAnsi="courier;monospace"/>
            <w:color w:val="000000"/>
          </w:rPr>
          <w:t>&gt;</w:t>
        </w:r>
      </w:ins>
    </w:p>
    <w:p w:rsidR="004C5D0F" w:rsidRPr="001630FA" w:rsidRDefault="004C5D0F" w:rsidP="004C5D0F">
      <w:pPr>
        <w:pStyle w:val="a4"/>
        <w:rPr>
          <w:ins w:id="1758" w:author="yangshangchuan" w:date="2013-01-23T22:13:00Z"/>
          <w:rFonts w:ascii="courier;monospace" w:hAnsi="courier;monospace"/>
          <w:color w:val="000000"/>
        </w:rPr>
      </w:pPr>
      <w:ins w:id="1759" w:author="yangshangchuan" w:date="2013-01-23T22:13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&lt;name&gt;storage.data.store.class&lt;/name&gt;</w:t>
        </w:r>
      </w:ins>
    </w:p>
    <w:p w:rsidR="004C5D0F" w:rsidRPr="001630FA" w:rsidRDefault="004C5D0F" w:rsidP="004C5D0F">
      <w:pPr>
        <w:pStyle w:val="a4"/>
        <w:rPr>
          <w:ins w:id="1760" w:author="yangshangchuan" w:date="2013-01-23T22:13:00Z"/>
          <w:rFonts w:ascii="courier;monospace" w:hAnsi="courier;monospace"/>
          <w:color w:val="000000"/>
        </w:rPr>
      </w:pPr>
      <w:ins w:id="1761" w:author="yangshangchuan" w:date="2013-01-23T22:13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&lt;value&gt;</w:t>
        </w:r>
      </w:ins>
      <w:ins w:id="1762" w:author="yangshangchuan" w:date="2013-01-24T00:20:00Z">
        <w:r w:rsidR="00961115" w:rsidRPr="00961115">
          <w:rPr>
            <w:rFonts w:ascii="courier;monospace" w:hAnsi="courier;monospace"/>
            <w:color w:val="000000"/>
          </w:rPr>
          <w:t>org.apache.gora.cassandra.store</w:t>
        </w:r>
      </w:ins>
      <w:ins w:id="1763" w:author="yangshangchuan" w:date="2013-01-23T22:33:00Z">
        <w:r w:rsidR="00831C71" w:rsidRPr="00831C71">
          <w:rPr>
            <w:rFonts w:ascii="courier;monospace" w:hAnsi="courier;monospace"/>
            <w:color w:val="000000"/>
          </w:rPr>
          <w:t>.CassandraStore</w:t>
        </w:r>
      </w:ins>
      <w:ins w:id="1764" w:author="yangshangchuan" w:date="2013-01-23T22:13:00Z">
        <w:r w:rsidRPr="001630FA">
          <w:rPr>
            <w:rFonts w:ascii="courier;monospace" w:hAnsi="courier;monospace"/>
            <w:color w:val="000000"/>
          </w:rPr>
          <w:t>&lt;/value&gt;</w:t>
        </w:r>
      </w:ins>
    </w:p>
    <w:p w:rsidR="004C5D0F" w:rsidRDefault="004C5D0F" w:rsidP="004C5D0F">
      <w:pPr>
        <w:pStyle w:val="a4"/>
        <w:tabs>
          <w:tab w:val="clear" w:pos="420"/>
        </w:tabs>
        <w:rPr>
          <w:ins w:id="1765" w:author="yangshangchuan" w:date="2013-01-23T22:13:00Z"/>
          <w:rFonts w:ascii="courier;monospace" w:hAnsi="courier;monospace"/>
          <w:color w:val="000000"/>
        </w:rPr>
      </w:pPr>
      <w:ins w:id="1766" w:author="yangshangchuan" w:date="2013-01-23T22:13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&lt;/property&gt;</w:t>
        </w:r>
      </w:ins>
    </w:p>
    <w:p w:rsidR="004C5D0F" w:rsidRDefault="004C5D0F" w:rsidP="004C5D0F">
      <w:pPr>
        <w:pStyle w:val="a4"/>
        <w:tabs>
          <w:tab w:val="clear" w:pos="420"/>
        </w:tabs>
        <w:rPr>
          <w:ins w:id="1767" w:author="yangshangchuan" w:date="2013-01-23T22:13:00Z"/>
          <w:rFonts w:ascii="courier;monospace" w:hAnsi="courier;monospace"/>
          <w:color w:val="000000"/>
        </w:rPr>
      </w:pPr>
      <w:ins w:id="1768" w:author="yangshangchuan" w:date="2013-01-23T22:13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  <w:r w:rsidRPr="004D776C">
          <w:rPr>
            <w:rFonts w:ascii="courier;monospace" w:hAnsi="courier;monospace"/>
            <w:color w:val="000000"/>
          </w:rPr>
          <w:t>vi ivy/ivy.</w:t>
        </w:r>
        <w:proofErr w:type="gramStart"/>
        <w:r w:rsidRPr="004D776C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4C5D0F" w:rsidRDefault="004C5D0F" w:rsidP="004C5D0F">
      <w:pPr>
        <w:pStyle w:val="a4"/>
        <w:tabs>
          <w:tab w:val="clear" w:pos="420"/>
        </w:tabs>
        <w:rPr>
          <w:ins w:id="1769" w:author="yangshangchuan" w:date="2013-01-23T22:13:00Z"/>
          <w:rFonts w:ascii="courier;monospace" w:hAnsi="courier;monospace"/>
          <w:color w:val="000000"/>
        </w:rPr>
      </w:pPr>
      <w:ins w:id="1770" w:author="yangshangchuan" w:date="2013-01-23T22:1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4C5D0F" w:rsidRPr="004D776C" w:rsidRDefault="004C5D0F" w:rsidP="004C5D0F">
      <w:pPr>
        <w:pStyle w:val="a4"/>
        <w:tabs>
          <w:tab w:val="clear" w:pos="420"/>
        </w:tabs>
        <w:rPr>
          <w:ins w:id="1771" w:author="yangshangchuan" w:date="2013-01-23T22:13:00Z"/>
          <w:rFonts w:ascii="courier;monospace" w:hAnsi="courier;monospace"/>
          <w:color w:val="000000"/>
        </w:rPr>
      </w:pPr>
      <w:ins w:id="1772" w:author="yangshangchuan" w:date="2013-01-23T22:1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773" w:author="yangshangchuan" w:date="2013-01-23T22:35:00Z">
        <w:r w:rsidR="00831C71" w:rsidRPr="00831C71">
          <w:rPr>
            <w:rFonts w:ascii="courier;monospace" w:hAnsi="courier;monospace"/>
            <w:color w:val="000000"/>
          </w:rPr>
          <w:t>&lt;dependency org="org.apache.gora" name="gora-cassandra" rev="0.2</w:t>
        </w:r>
      </w:ins>
      <w:ins w:id="1774" w:author="yangshangchuan" w:date="2013-01-24T00:16:00Z">
        <w:r w:rsidR="002D2631">
          <w:rPr>
            <w:rFonts w:ascii="courier;monospace" w:hAnsi="courier;monospace" w:hint="eastAsia"/>
            <w:color w:val="000000"/>
          </w:rPr>
          <w:t>.1</w:t>
        </w:r>
      </w:ins>
      <w:ins w:id="1775" w:author="yangshangchuan" w:date="2013-01-23T22:35:00Z">
        <w:r w:rsidR="00831C71" w:rsidRPr="00831C71">
          <w:rPr>
            <w:rFonts w:ascii="courier;monospace" w:hAnsi="courier;monospace"/>
            <w:color w:val="000000"/>
          </w:rPr>
          <w:t>" conf="*-&gt;default" /&gt;</w:t>
        </w:r>
      </w:ins>
    </w:p>
    <w:p w:rsidR="004C5D0F" w:rsidRDefault="004C5D0F" w:rsidP="004C5D0F">
      <w:pPr>
        <w:pStyle w:val="a4"/>
        <w:tabs>
          <w:tab w:val="clear" w:pos="420"/>
        </w:tabs>
        <w:rPr>
          <w:ins w:id="1776" w:author="yangshangchuan" w:date="2013-01-23T22:13:00Z"/>
          <w:rFonts w:ascii="courier;monospace" w:hAnsi="courier;monospace"/>
          <w:color w:val="000000"/>
        </w:rPr>
      </w:pPr>
      <w:ins w:id="1777" w:author="yangshangchuan" w:date="2013-01-23T22:13:00Z">
        <w:r>
          <w:rPr>
            <w:rFonts w:ascii="courier;monospace" w:hAnsi="courier;monospace" w:hint="eastAsia"/>
            <w:color w:val="000000"/>
          </w:rPr>
          <w:tab/>
          <w:t>5</w:t>
        </w:r>
        <w:r>
          <w:rPr>
            <w:rFonts w:ascii="courier;monospace" w:hAnsi="courier;monospace" w:hint="eastAsia"/>
            <w:color w:val="000000"/>
          </w:rPr>
          <w:t>、升级</w:t>
        </w:r>
      </w:ins>
      <w:ins w:id="1778" w:author="yangshangchuan" w:date="2013-01-23T22:46:00Z">
        <w:r w:rsidR="001E52F1" w:rsidRPr="00831C71">
          <w:rPr>
            <w:rFonts w:ascii="courier;monospace" w:hAnsi="courier;monospace"/>
            <w:color w:val="000000"/>
          </w:rPr>
          <w:t>cassandra</w:t>
        </w:r>
      </w:ins>
    </w:p>
    <w:p w:rsidR="0013292C" w:rsidRPr="0013292C" w:rsidRDefault="0013292C" w:rsidP="0013292C">
      <w:pPr>
        <w:pStyle w:val="a4"/>
        <w:rPr>
          <w:ins w:id="1779" w:author="yangshangchuan" w:date="2013-01-23T23:33:00Z"/>
          <w:rFonts w:ascii="courier;monospace" w:hAnsi="courier;monospace"/>
          <w:color w:val="000000"/>
        </w:rPr>
      </w:pPr>
      <w:ins w:id="1780" w:author="yangshangchuan" w:date="2013-01-23T23:33:00Z">
        <w:r w:rsidRPr="0013292C">
          <w:rPr>
            <w:rFonts w:ascii="courier;monospace" w:hAnsi="courier;monospace"/>
            <w:color w:val="000000"/>
          </w:rPr>
          <w:tab/>
        </w:r>
        <w:r w:rsidRPr="0013292C">
          <w:rPr>
            <w:rFonts w:ascii="courier;monospace" w:hAnsi="courier;monospace"/>
            <w:color w:val="000000"/>
          </w:rPr>
          <w:tab/>
        </w:r>
        <w:proofErr w:type="gramStart"/>
        <w:r w:rsidRPr="0013292C">
          <w:rPr>
            <w:rFonts w:ascii="courier;monospace" w:hAnsi="courier;monospace"/>
            <w:color w:val="000000"/>
          </w:rPr>
          <w:t>cp</w:t>
        </w:r>
        <w:proofErr w:type="gramEnd"/>
        <w:r w:rsidRPr="0013292C">
          <w:rPr>
            <w:rFonts w:ascii="courier;monospace" w:hAnsi="courier;monospace"/>
            <w:color w:val="000000"/>
          </w:rPr>
          <w:t xml:space="preserve"> /home/ysc/apache-cassandra-1.2.0/lib/apache-cassandra-1.2.0.jar  /home/ysc/nutch-2.1/lib</w:t>
        </w:r>
      </w:ins>
    </w:p>
    <w:p w:rsidR="0013292C" w:rsidRPr="0013292C" w:rsidRDefault="0013292C" w:rsidP="0013292C">
      <w:pPr>
        <w:pStyle w:val="a4"/>
        <w:rPr>
          <w:ins w:id="1781" w:author="yangshangchuan" w:date="2013-01-23T23:33:00Z"/>
          <w:rFonts w:ascii="courier;monospace" w:hAnsi="courier;monospace"/>
          <w:color w:val="000000"/>
        </w:rPr>
      </w:pPr>
      <w:ins w:id="1782" w:author="yangshangchuan" w:date="2013-01-23T23:33:00Z">
        <w:r w:rsidRPr="0013292C">
          <w:rPr>
            <w:rFonts w:ascii="courier;monospace" w:hAnsi="courier;monospace"/>
            <w:color w:val="000000"/>
          </w:rPr>
          <w:tab/>
        </w:r>
        <w:r w:rsidRPr="0013292C">
          <w:rPr>
            <w:rFonts w:ascii="courier;monospace" w:hAnsi="courier;monospace"/>
            <w:color w:val="000000"/>
          </w:rPr>
          <w:tab/>
        </w:r>
        <w:proofErr w:type="gramStart"/>
        <w:r w:rsidRPr="0013292C">
          <w:rPr>
            <w:rFonts w:ascii="courier;monospace" w:hAnsi="courier;monospace"/>
            <w:color w:val="000000"/>
          </w:rPr>
          <w:t>cp</w:t>
        </w:r>
        <w:proofErr w:type="gramEnd"/>
        <w:r w:rsidRPr="0013292C">
          <w:rPr>
            <w:rFonts w:ascii="courier;monospace" w:hAnsi="courier;monospace"/>
            <w:color w:val="000000"/>
          </w:rPr>
          <w:t xml:space="preserve"> /home/ysc/apache-cassandra-1.2.0/lib/apache-cassandra-thrift-1.2.0.jar  /home/ysc/nutch-2.1/lib</w:t>
        </w:r>
      </w:ins>
    </w:p>
    <w:p w:rsidR="0013292C" w:rsidRPr="0013292C" w:rsidRDefault="0013292C" w:rsidP="0013292C">
      <w:pPr>
        <w:pStyle w:val="a4"/>
        <w:tabs>
          <w:tab w:val="clear" w:pos="420"/>
        </w:tabs>
        <w:rPr>
          <w:ins w:id="1783" w:author="yangshangchuan" w:date="2013-01-23T23:33:00Z"/>
          <w:rFonts w:ascii="courier;monospace" w:hAnsi="courier;monospace"/>
          <w:color w:val="000000"/>
        </w:rPr>
      </w:pPr>
      <w:ins w:id="1784" w:author="yangshangchuan" w:date="2013-01-23T23:33:00Z">
        <w:r w:rsidRPr="0013292C">
          <w:rPr>
            <w:rFonts w:ascii="courier;monospace" w:hAnsi="courier;monospace"/>
            <w:color w:val="000000"/>
          </w:rPr>
          <w:tab/>
        </w:r>
        <w:r w:rsidRPr="0013292C">
          <w:rPr>
            <w:rFonts w:ascii="courier;monospace" w:hAnsi="courier;monospace"/>
            <w:color w:val="000000"/>
          </w:rPr>
          <w:tab/>
        </w:r>
        <w:proofErr w:type="gramStart"/>
        <w:r w:rsidRPr="0013292C">
          <w:rPr>
            <w:rFonts w:ascii="courier;monospace" w:hAnsi="courier;monospace"/>
            <w:color w:val="000000"/>
          </w:rPr>
          <w:t>cp</w:t>
        </w:r>
        <w:proofErr w:type="gramEnd"/>
        <w:r w:rsidRPr="0013292C">
          <w:rPr>
            <w:rFonts w:ascii="courier;monospace" w:hAnsi="courier;monospace"/>
            <w:color w:val="000000"/>
          </w:rPr>
          <w:t xml:space="preserve"> /home/ysc/apache-cassandra-1.2.0/lib/jline-1.0.jar  /home/ysc/nutch-2.1/lib</w:t>
        </w:r>
      </w:ins>
    </w:p>
    <w:p w:rsidR="004C5D0F" w:rsidRDefault="004C5D0F" w:rsidP="004C5D0F">
      <w:pPr>
        <w:pStyle w:val="a4"/>
        <w:rPr>
          <w:ins w:id="1785" w:author="yangshangchuan" w:date="2013-01-23T22:13:00Z"/>
          <w:rFonts w:ascii="courier;monospace" w:hAnsi="courier;monospace"/>
          <w:color w:val="000000"/>
        </w:rPr>
      </w:pPr>
      <w:ins w:id="1786" w:author="yangshangchuan" w:date="2013-01-23T22:13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>ant</w:t>
        </w:r>
      </w:ins>
    </w:p>
    <w:p w:rsidR="004C5D0F" w:rsidRDefault="004C5D0F" w:rsidP="004C5D0F">
      <w:pPr>
        <w:pStyle w:val="a4"/>
        <w:rPr>
          <w:ins w:id="1787" w:author="yangshangchuan" w:date="2013-01-23T22:13:00Z"/>
          <w:rFonts w:ascii="courier;monospace" w:hAnsi="courier;monospace"/>
          <w:color w:val="000000"/>
        </w:rPr>
      </w:pPr>
      <w:ins w:id="1788" w:author="yangshangchuan" w:date="2013-01-23T22:13:00Z">
        <w:r>
          <w:rPr>
            <w:rFonts w:ascii="courier;monospace" w:hAnsi="courier;monospace" w:hint="eastAsia"/>
            <w:color w:val="000000"/>
          </w:rPr>
          <w:tab/>
          <w:t>7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</w:t>
        </w:r>
        <w:r w:rsidRPr="00BB7CB3">
          <w:rPr>
            <w:rFonts w:ascii="courier;monospace" w:hAnsi="courier;monospace"/>
            <w:color w:val="000000"/>
          </w:rPr>
          <w:t>runtime/deploy</w:t>
        </w:r>
      </w:ins>
    </w:p>
    <w:p w:rsidR="004C5D0F" w:rsidRPr="00BB7CB3" w:rsidRDefault="004C5D0F" w:rsidP="004C5D0F">
      <w:pPr>
        <w:pStyle w:val="a4"/>
        <w:rPr>
          <w:ins w:id="1789" w:author="yangshangchuan" w:date="2013-01-23T22:13:00Z"/>
          <w:rFonts w:ascii="courier;monospace" w:hAnsi="courier;monospace"/>
          <w:color w:val="000000"/>
        </w:rPr>
      </w:pPr>
      <w:ins w:id="1790" w:author="yangshangchuan" w:date="2013-01-23T22:13:00Z">
        <w:r>
          <w:rPr>
            <w:rFonts w:ascii="courier;monospace" w:hAnsi="courier;monospace" w:hint="eastAsia"/>
            <w:color w:val="000000"/>
          </w:rPr>
          <w:lastRenderedPageBreak/>
          <w:tab/>
          <w:t>8</w:t>
        </w:r>
        <w:r>
          <w:rPr>
            <w:rFonts w:ascii="courier;monospace" w:hAnsi="courier;monospace" w:hint="eastAsia"/>
            <w:color w:val="000000"/>
          </w:rPr>
          <w:t>、删除旧</w:t>
        </w:r>
        <w:r>
          <w:rPr>
            <w:rFonts w:ascii="courier;monospace" w:hAnsi="courier;monospace" w:hint="eastAsia"/>
            <w:color w:val="000000"/>
          </w:rPr>
          <w:t>jar</w:t>
        </w:r>
      </w:ins>
    </w:p>
    <w:p w:rsidR="000D4851" w:rsidRPr="000D4851" w:rsidRDefault="000D4851" w:rsidP="000D4851">
      <w:pPr>
        <w:pStyle w:val="a4"/>
        <w:rPr>
          <w:ins w:id="1791" w:author="yangshangchuan" w:date="2013-01-24T00:15:00Z"/>
          <w:rFonts w:ascii="courier;monospace" w:hAnsi="courier;monospace"/>
          <w:color w:val="000000"/>
        </w:rPr>
      </w:pPr>
      <w:ins w:id="1792" w:author="yangshangchuan" w:date="2013-01-24T00:15:00Z">
        <w:r w:rsidRPr="000D4851">
          <w:rPr>
            <w:rFonts w:ascii="courier;monospace" w:hAnsi="courier;monospace"/>
            <w:color w:val="000000"/>
          </w:rPr>
          <w:tab/>
        </w:r>
        <w:r w:rsidRPr="000D4851">
          <w:rPr>
            <w:rFonts w:ascii="courier;monospace" w:hAnsi="courier;monospace"/>
            <w:color w:val="000000"/>
          </w:rPr>
          <w:tab/>
        </w:r>
        <w:proofErr w:type="gramStart"/>
        <w:r w:rsidRPr="000D4851">
          <w:rPr>
            <w:rFonts w:ascii="courier;monospace" w:hAnsi="courier;monospace"/>
            <w:color w:val="000000"/>
          </w:rPr>
          <w:t>zip</w:t>
        </w:r>
        <w:proofErr w:type="gramEnd"/>
        <w:r w:rsidRPr="000D4851">
          <w:rPr>
            <w:rFonts w:ascii="courier;monospace" w:hAnsi="courier;monospace"/>
            <w:color w:val="000000"/>
          </w:rPr>
          <w:t xml:space="preserve"> -d apache-nutch-2.1.job lib/cassandra-thrift-1.1.2.jar</w:t>
        </w:r>
      </w:ins>
    </w:p>
    <w:p w:rsidR="004C5D0F" w:rsidRPr="0013292C" w:rsidRDefault="000D4851" w:rsidP="000D4851">
      <w:pPr>
        <w:pStyle w:val="a4"/>
        <w:tabs>
          <w:tab w:val="clear" w:pos="420"/>
        </w:tabs>
        <w:rPr>
          <w:ins w:id="1793" w:author="yangshangchuan" w:date="2013-01-23T22:13:00Z"/>
          <w:rFonts w:ascii="courier;monospace" w:hAnsi="courier;monospace"/>
          <w:color w:val="000000"/>
        </w:rPr>
      </w:pPr>
      <w:ins w:id="1794" w:author="yangshangchuan" w:date="2013-01-24T00:15:00Z">
        <w:r w:rsidRPr="000D4851">
          <w:rPr>
            <w:rFonts w:ascii="courier;monospace" w:hAnsi="courier;monospace"/>
            <w:color w:val="000000"/>
          </w:rPr>
          <w:tab/>
        </w:r>
        <w:r w:rsidRPr="000D4851">
          <w:rPr>
            <w:rFonts w:ascii="courier;monospace" w:hAnsi="courier;monospace"/>
            <w:color w:val="000000"/>
          </w:rPr>
          <w:tab/>
        </w:r>
        <w:proofErr w:type="gramStart"/>
        <w:r w:rsidRPr="000D4851">
          <w:rPr>
            <w:rFonts w:ascii="courier;monospace" w:hAnsi="courier;monospace"/>
            <w:color w:val="000000"/>
          </w:rPr>
          <w:t>zip</w:t>
        </w:r>
        <w:proofErr w:type="gramEnd"/>
        <w:r w:rsidRPr="000D4851">
          <w:rPr>
            <w:rFonts w:ascii="courier;monospace" w:hAnsi="courier;monospace"/>
            <w:color w:val="000000"/>
          </w:rPr>
          <w:t xml:space="preserve"> -d apache-nutch-2.1.job lib/jline-0.9.1.jar</w:t>
        </w:r>
      </w:ins>
    </w:p>
    <w:p w:rsidR="002C2A36" w:rsidRPr="004C5D0F" w:rsidRDefault="002C2A36" w:rsidP="002C2A36">
      <w:pPr>
        <w:pStyle w:val="a4"/>
        <w:tabs>
          <w:tab w:val="clear" w:pos="420"/>
        </w:tabs>
        <w:rPr>
          <w:ins w:id="1795" w:author="yangshangchuan" w:date="2013-01-24T20:35:00Z"/>
          <w:rFonts w:ascii="courier;monospace" w:hAnsi="courier;monospace"/>
          <w:color w:val="000000"/>
        </w:rPr>
      </w:pPr>
    </w:p>
    <w:p w:rsidR="00CB1411" w:rsidRDefault="002C2A36" w:rsidP="002C2A36">
      <w:pPr>
        <w:pStyle w:val="a4"/>
        <w:tabs>
          <w:tab w:val="clear" w:pos="420"/>
        </w:tabs>
        <w:rPr>
          <w:ins w:id="1796" w:author="yangshangchuan" w:date="2013-01-24T20:35:00Z"/>
          <w:rFonts w:ascii="courier;monospace" w:hAnsi="courier;monospace"/>
          <w:color w:val="000000"/>
        </w:rPr>
      </w:pPr>
      <w:ins w:id="1797" w:author="yangshangchuan" w:date="2013-01-24T20:35:00Z">
        <w:r>
          <w:rPr>
            <w:rFonts w:ascii="courier;monospace" w:hAnsi="courier;monospace" w:hint="eastAsia"/>
            <w:color w:val="000000"/>
          </w:rPr>
          <w:t>十四</w:t>
        </w:r>
        <w:r>
          <w:rPr>
            <w:rFonts w:ascii="courier;monospace" w:hAnsi="courier;monospace"/>
            <w:color w:val="000000"/>
          </w:rPr>
          <w:t>、</w:t>
        </w:r>
      </w:ins>
      <w:ins w:id="1798" w:author="yangshangchuan" w:date="2013-01-25T05:39:00Z">
        <w:r w:rsidR="0010679E" w:rsidRPr="0010679E">
          <w:rPr>
            <w:rFonts w:ascii="courier;monospace" w:hAnsi="courier;monospace" w:hint="eastAsia"/>
            <w:color w:val="000000"/>
          </w:rPr>
          <w:t>配置</w:t>
        </w:r>
        <w:r w:rsidR="0010679E" w:rsidRPr="0010679E">
          <w:rPr>
            <w:rFonts w:ascii="courier;monospace" w:hAnsi="courier;monospace" w:hint="eastAsia"/>
            <w:color w:val="000000"/>
          </w:rPr>
          <w:t xml:space="preserve">MySQL </w:t>
        </w:r>
        <w:r w:rsidR="0010679E" w:rsidRPr="0010679E">
          <w:rPr>
            <w:rFonts w:ascii="courier;monospace" w:hAnsi="courier;monospace" w:hint="eastAsia"/>
            <w:color w:val="000000"/>
          </w:rPr>
          <w:t>单机服务器以运行</w:t>
        </w:r>
        <w:r w:rsidR="0010679E" w:rsidRPr="0010679E">
          <w:rPr>
            <w:rFonts w:ascii="courier;monospace" w:hAnsi="courier;monospace" w:hint="eastAsia"/>
            <w:color w:val="000000"/>
          </w:rPr>
          <w:t>nutch-2.1</w:t>
        </w:r>
      </w:ins>
    </w:p>
    <w:p w:rsidR="002C2A36" w:rsidRDefault="002C2A36" w:rsidP="002C2A36">
      <w:pPr>
        <w:pStyle w:val="a4"/>
        <w:tabs>
          <w:tab w:val="clear" w:pos="420"/>
        </w:tabs>
        <w:rPr>
          <w:ins w:id="1799" w:author="yangshangchuan" w:date="2013-01-24T20:37:00Z"/>
          <w:rFonts w:ascii="courier;monospace" w:hAnsi="courier;monospace"/>
          <w:color w:val="000000"/>
        </w:rPr>
      </w:pPr>
      <w:ins w:id="1800" w:author="yangshangchuan" w:date="2013-01-24T20:36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1801" w:author="yangshangchuan" w:date="2013-01-24T20:37:00Z">
        <w:r w:rsidRPr="002C2A36">
          <w:rPr>
            <w:rFonts w:ascii="courier;monospace" w:hAnsi="courier;monospace"/>
            <w:color w:val="000000"/>
          </w:rPr>
          <w:t>apt-get install mysql-server mysql-client</w:t>
        </w:r>
      </w:ins>
    </w:p>
    <w:p w:rsidR="002C2A36" w:rsidRDefault="002C2A36" w:rsidP="002C2A36">
      <w:pPr>
        <w:pStyle w:val="a4"/>
        <w:tabs>
          <w:tab w:val="clear" w:pos="420"/>
        </w:tabs>
        <w:rPr>
          <w:ins w:id="1802" w:author="yangshangchuan" w:date="2013-01-24T21:05:00Z"/>
          <w:rFonts w:ascii="courier;monospace" w:hAnsi="courier;monospace"/>
          <w:color w:val="000000"/>
        </w:rPr>
      </w:pPr>
      <w:ins w:id="1803" w:author="yangshangchuan" w:date="2013-01-24T20:37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1804" w:author="yangshangchuan" w:date="2013-01-24T20:39:00Z">
        <w:r w:rsidRPr="002C2A36">
          <w:rPr>
            <w:rFonts w:ascii="courier;monospace" w:hAnsi="courier;monospace"/>
            <w:color w:val="000000"/>
          </w:rPr>
          <w:t>vi /etc/mysql/my.</w:t>
        </w:r>
        <w:proofErr w:type="gramStart"/>
        <w:r w:rsidRPr="002C2A36">
          <w:rPr>
            <w:rFonts w:ascii="courier;monospace" w:hAnsi="courier;monospace"/>
            <w:color w:val="000000"/>
          </w:rPr>
          <w:t>cnf</w:t>
        </w:r>
      </w:ins>
      <w:proofErr w:type="gramEnd"/>
    </w:p>
    <w:p w:rsidR="00BE463E" w:rsidRDefault="00BE463E" w:rsidP="00BE463E">
      <w:pPr>
        <w:pStyle w:val="a4"/>
        <w:tabs>
          <w:tab w:val="clear" w:pos="420"/>
        </w:tabs>
        <w:rPr>
          <w:ins w:id="1805" w:author="yangshangchuan" w:date="2013-01-24T21:05:00Z"/>
          <w:rFonts w:ascii="courier;monospace" w:hAnsi="courier;monospace"/>
          <w:color w:val="000000"/>
        </w:rPr>
      </w:pPr>
      <w:ins w:id="1806" w:author="yangshangchuan" w:date="2013-01-24T21:05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修改：</w:t>
        </w:r>
      </w:ins>
    </w:p>
    <w:p w:rsidR="00BE463E" w:rsidRDefault="00BE463E" w:rsidP="00BE463E">
      <w:pPr>
        <w:pStyle w:val="a4"/>
        <w:tabs>
          <w:tab w:val="clear" w:pos="420"/>
        </w:tabs>
        <w:rPr>
          <w:ins w:id="1807" w:author="yangshangchuan" w:date="2013-01-25T00:16:00Z"/>
          <w:rFonts w:ascii="courier;monospace" w:hAnsi="courier;monospace"/>
          <w:color w:val="000000"/>
        </w:rPr>
      </w:pPr>
      <w:ins w:id="1808" w:author="yangshangchuan" w:date="2013-01-24T21:05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proofErr w:type="gramStart"/>
      <w:ins w:id="1809" w:author="yangshangchuan" w:date="2013-01-24T23:40:00Z">
        <w:r w:rsidR="00232302" w:rsidRPr="00232302">
          <w:rPr>
            <w:rFonts w:ascii="courier;monospace" w:hAnsi="courier;monospace"/>
            <w:color w:val="000000"/>
          </w:rPr>
          <w:t>bind-address</w:t>
        </w:r>
        <w:proofErr w:type="gramEnd"/>
        <w:r w:rsidR="00232302" w:rsidRPr="00232302">
          <w:rPr>
            <w:rFonts w:ascii="courier;monospace" w:hAnsi="courier;monospace"/>
            <w:color w:val="000000"/>
          </w:rPr>
          <w:t xml:space="preserve">            = 221.194.43.2</w:t>
        </w:r>
      </w:ins>
    </w:p>
    <w:p w:rsidR="005F435A" w:rsidRDefault="005F435A" w:rsidP="00BE463E">
      <w:pPr>
        <w:pStyle w:val="a4"/>
        <w:tabs>
          <w:tab w:val="clear" w:pos="420"/>
        </w:tabs>
        <w:rPr>
          <w:ins w:id="1810" w:author="yangshangchuan" w:date="2013-01-25T00:16:00Z"/>
          <w:rFonts w:ascii="courier;monospace" w:hAnsi="courier;monospace"/>
          <w:color w:val="000000"/>
        </w:rPr>
      </w:pPr>
      <w:ins w:id="1811" w:author="yangshangchuan" w:date="2013-01-25T00:1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在</w:t>
        </w:r>
        <w:r w:rsidRPr="005F435A">
          <w:rPr>
            <w:rFonts w:ascii="courier;monospace" w:hAnsi="courier;monospace"/>
            <w:color w:val="000000"/>
          </w:rPr>
          <w:t>[client]</w:t>
        </w:r>
        <w:r>
          <w:rPr>
            <w:rFonts w:ascii="courier;monospace" w:hAnsi="courier;monospace" w:hint="eastAsia"/>
            <w:color w:val="000000"/>
          </w:rPr>
          <w:t>下增加：</w:t>
        </w:r>
      </w:ins>
    </w:p>
    <w:p w:rsidR="005F435A" w:rsidRDefault="005F435A" w:rsidP="00BE463E">
      <w:pPr>
        <w:pStyle w:val="a4"/>
        <w:tabs>
          <w:tab w:val="clear" w:pos="420"/>
        </w:tabs>
        <w:rPr>
          <w:ins w:id="1812" w:author="yangshangchuan" w:date="2013-01-25T00:16:00Z"/>
          <w:rFonts w:ascii="courier;monospace" w:hAnsi="courier;monospace"/>
          <w:color w:val="000000"/>
        </w:rPr>
      </w:pPr>
      <w:ins w:id="1813" w:author="yangshangchuan" w:date="2013-01-25T00:1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5F435A">
          <w:rPr>
            <w:rFonts w:ascii="courier;monospace" w:hAnsi="courier;monospace"/>
            <w:color w:val="000000"/>
          </w:rPr>
          <w:t>default-character-set=</w:t>
        </w:r>
        <w:proofErr w:type="gramEnd"/>
        <w:r w:rsidRPr="005F435A">
          <w:rPr>
            <w:rFonts w:ascii="courier;monospace" w:hAnsi="courier;monospace"/>
            <w:color w:val="000000"/>
          </w:rPr>
          <w:t>utf8</w:t>
        </w:r>
      </w:ins>
    </w:p>
    <w:p w:rsidR="005F435A" w:rsidRDefault="005F435A" w:rsidP="00BE463E">
      <w:pPr>
        <w:pStyle w:val="a4"/>
        <w:tabs>
          <w:tab w:val="clear" w:pos="420"/>
        </w:tabs>
        <w:rPr>
          <w:ins w:id="1814" w:author="yangshangchuan" w:date="2013-01-25T00:17:00Z"/>
          <w:rFonts w:ascii="courier;monospace" w:hAnsi="courier;monospace"/>
          <w:color w:val="000000"/>
        </w:rPr>
      </w:pPr>
      <w:ins w:id="1815" w:author="yangshangchuan" w:date="2013-01-25T00:1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在</w:t>
        </w:r>
        <w:r w:rsidRPr="005F435A">
          <w:rPr>
            <w:rFonts w:ascii="courier;monospace" w:hAnsi="courier;monospace"/>
            <w:color w:val="000000"/>
          </w:rPr>
          <w:t>[mysqld]</w:t>
        </w:r>
        <w:r>
          <w:rPr>
            <w:rFonts w:ascii="courier;monospace" w:hAnsi="courier;monospace" w:hint="eastAsia"/>
            <w:color w:val="000000"/>
          </w:rPr>
          <w:t>下增加</w:t>
        </w:r>
      </w:ins>
      <w:ins w:id="1816" w:author="yangshangchuan" w:date="2013-01-25T00:17:00Z">
        <w:r>
          <w:rPr>
            <w:rFonts w:ascii="courier;monospace" w:hAnsi="courier;monospace" w:hint="eastAsia"/>
            <w:color w:val="000000"/>
          </w:rPr>
          <w:t>：</w:t>
        </w:r>
      </w:ins>
    </w:p>
    <w:p w:rsidR="005F435A" w:rsidRDefault="005F435A" w:rsidP="00BE463E">
      <w:pPr>
        <w:pStyle w:val="a4"/>
        <w:tabs>
          <w:tab w:val="clear" w:pos="420"/>
        </w:tabs>
        <w:rPr>
          <w:ins w:id="1817" w:author="yangshangchuan" w:date="2013-01-25T00:17:00Z"/>
          <w:rFonts w:ascii="courier;monospace" w:hAnsi="courier;monospace"/>
          <w:color w:val="000000"/>
        </w:rPr>
      </w:pPr>
      <w:ins w:id="1818" w:author="yangshangchuan" w:date="2013-01-25T00:1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5F435A">
          <w:rPr>
            <w:rFonts w:ascii="courier;monospace" w:hAnsi="courier;monospace"/>
            <w:color w:val="000000"/>
          </w:rPr>
          <w:t>default-character-set=</w:t>
        </w:r>
        <w:proofErr w:type="gramEnd"/>
        <w:r w:rsidRPr="005F435A">
          <w:rPr>
            <w:rFonts w:ascii="courier;monospace" w:hAnsi="courier;monospace"/>
            <w:color w:val="000000"/>
          </w:rPr>
          <w:t>utf8</w:t>
        </w:r>
      </w:ins>
    </w:p>
    <w:p w:rsidR="000140E5" w:rsidRDefault="00797145" w:rsidP="00BE463E">
      <w:pPr>
        <w:pStyle w:val="a4"/>
        <w:tabs>
          <w:tab w:val="clear" w:pos="420"/>
        </w:tabs>
        <w:rPr>
          <w:ins w:id="1819" w:author="yangshangchuan" w:date="2013-01-25T05:36:00Z"/>
          <w:rFonts w:ascii="courier;monospace" w:hAnsi="courier;monospace"/>
          <w:color w:val="000000"/>
        </w:rPr>
      </w:pPr>
      <w:ins w:id="1820" w:author="yangshangchuan" w:date="2013-01-25T00:17:00Z">
        <w:r>
          <w:rPr>
            <w:rFonts w:ascii="courier;monospace" w:hAnsi="courier;monospace" w:hint="eastAsia"/>
            <w:color w:val="000000"/>
          </w:rPr>
          <w:tab/>
        </w:r>
      </w:ins>
      <w:ins w:id="1821" w:author="yangshangchuan" w:date="2013-01-25T00:18:00Z">
        <w:r>
          <w:rPr>
            <w:rFonts w:ascii="courier;monospace" w:hAnsi="courier;monospace" w:hint="eastAsia"/>
            <w:color w:val="000000"/>
          </w:rPr>
          <w:t>3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1822" w:author="yangshangchuan" w:date="2013-01-25T05:36:00Z">
        <w:r w:rsidR="000140E5">
          <w:rPr>
            <w:rFonts w:ascii="courier;monospace" w:hAnsi="courier;monospace" w:hint="eastAsia"/>
            <w:color w:val="000000"/>
          </w:rPr>
          <w:t xml:space="preserve">mysql </w:t>
        </w:r>
        <w:r w:rsidR="000140E5">
          <w:rPr>
            <w:rFonts w:ascii="courier;monospace" w:hAnsi="courier;monospace"/>
            <w:color w:val="000000"/>
          </w:rPr>
          <w:t>–</w:t>
        </w:r>
        <w:r w:rsidR="000140E5">
          <w:rPr>
            <w:rFonts w:ascii="courier;monospace" w:hAnsi="courier;monospace" w:hint="eastAsia"/>
            <w:color w:val="000000"/>
          </w:rPr>
          <w:t xml:space="preserve">uroot </w:t>
        </w:r>
        <w:r w:rsidR="000140E5">
          <w:rPr>
            <w:rFonts w:ascii="courier;monospace" w:hAnsi="courier;monospace"/>
            <w:color w:val="000000"/>
          </w:rPr>
          <w:t>–</w:t>
        </w:r>
        <w:r w:rsidR="000140E5">
          <w:rPr>
            <w:rFonts w:ascii="courier;monospace" w:hAnsi="courier;monospace" w:hint="eastAsia"/>
            <w:color w:val="000000"/>
          </w:rPr>
          <w:t>p</w:t>
        </w:r>
        <w:r w:rsidR="000140E5" w:rsidRPr="00232302">
          <w:rPr>
            <w:rFonts w:ascii="courier;monospace" w:hAnsi="courier;monospace"/>
            <w:color w:val="000000"/>
          </w:rPr>
          <w:t>ysc</w:t>
        </w:r>
      </w:ins>
    </w:p>
    <w:p w:rsidR="00797145" w:rsidRDefault="000140E5" w:rsidP="00BE463E">
      <w:pPr>
        <w:pStyle w:val="a4"/>
        <w:tabs>
          <w:tab w:val="clear" w:pos="420"/>
        </w:tabs>
        <w:rPr>
          <w:ins w:id="1823" w:author="yangshangchuan" w:date="2013-01-24T20:35:00Z"/>
          <w:rFonts w:ascii="courier;monospace" w:hAnsi="courier;monospace"/>
          <w:color w:val="000000"/>
        </w:rPr>
      </w:pPr>
      <w:ins w:id="1824" w:author="yangshangchuan" w:date="2013-01-25T05:3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t>SHOW VARIABLES LIKE '%character%';</w:t>
        </w:r>
      </w:ins>
    </w:p>
    <w:p w:rsidR="00D44BB0" w:rsidRDefault="00D44BB0" w:rsidP="002C2A36">
      <w:pPr>
        <w:pStyle w:val="a4"/>
        <w:tabs>
          <w:tab w:val="clear" w:pos="420"/>
        </w:tabs>
        <w:rPr>
          <w:ins w:id="1825" w:author="yangshangchuan" w:date="2013-01-24T23:42:00Z"/>
          <w:rFonts w:ascii="courier;monospace" w:hAnsi="courier;monospace"/>
          <w:color w:val="000000"/>
        </w:rPr>
      </w:pPr>
      <w:ins w:id="1826" w:author="yangshangchuan" w:date="2013-01-24T21:27:00Z">
        <w:r>
          <w:rPr>
            <w:rFonts w:ascii="courier;monospace" w:hAnsi="courier;monospace" w:hint="eastAsia"/>
            <w:color w:val="000000"/>
          </w:rPr>
          <w:tab/>
        </w:r>
      </w:ins>
      <w:ins w:id="1827" w:author="yangshangchuan" w:date="2013-01-25T00:18:00Z">
        <w:r w:rsidR="00797145">
          <w:rPr>
            <w:rFonts w:ascii="courier;monospace" w:hAnsi="courier;monospace" w:hint="eastAsia"/>
            <w:color w:val="000000"/>
          </w:rPr>
          <w:t>4</w:t>
        </w:r>
      </w:ins>
      <w:ins w:id="1828" w:author="yangshangchuan" w:date="2013-01-24T21:27:00Z"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/>
            <w:color w:val="000000"/>
          </w:rPr>
          <w:t xml:space="preserve">service mysql </w:t>
        </w:r>
      </w:ins>
      <w:ins w:id="1829" w:author="yangshangchuan" w:date="2013-01-24T23:10:00Z">
        <w:r w:rsidR="00EC5F89">
          <w:rPr>
            <w:rFonts w:ascii="courier;monospace" w:hAnsi="courier;monospace" w:hint="eastAsia"/>
            <w:color w:val="000000"/>
          </w:rPr>
          <w:t>restart</w:t>
        </w:r>
      </w:ins>
    </w:p>
    <w:p w:rsidR="00232302" w:rsidRDefault="00232302" w:rsidP="002C2A36">
      <w:pPr>
        <w:pStyle w:val="a4"/>
        <w:tabs>
          <w:tab w:val="clear" w:pos="420"/>
        </w:tabs>
        <w:rPr>
          <w:ins w:id="1830" w:author="yangshangchuan" w:date="2013-01-24T23:42:00Z"/>
          <w:rFonts w:ascii="courier;monospace" w:hAnsi="courier;monospace"/>
          <w:color w:val="000000"/>
        </w:rPr>
      </w:pPr>
      <w:ins w:id="1831" w:author="yangshangchuan" w:date="2013-01-24T23:42:00Z">
        <w:r>
          <w:rPr>
            <w:rFonts w:ascii="courier;monospace" w:hAnsi="courier;monospace" w:hint="eastAsia"/>
            <w:color w:val="000000"/>
          </w:rPr>
          <w:tab/>
        </w:r>
      </w:ins>
      <w:ins w:id="1832" w:author="yangshangchuan" w:date="2013-01-25T00:18:00Z">
        <w:r w:rsidR="00797145">
          <w:rPr>
            <w:rFonts w:ascii="courier;monospace" w:hAnsi="courier;monospace" w:hint="eastAsia"/>
            <w:color w:val="000000"/>
          </w:rPr>
          <w:t>5</w:t>
        </w:r>
      </w:ins>
      <w:ins w:id="1833" w:author="yangshangchuan" w:date="2013-01-24T23:42:00Z"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mysql </w:t>
        </w:r>
        <w:r>
          <w:rPr>
            <w:rFonts w:ascii="courier;monospace" w:hAnsi="courier;monospace"/>
            <w:color w:val="000000"/>
          </w:rPr>
          <w:t>–</w:t>
        </w:r>
        <w:r>
          <w:rPr>
            <w:rFonts w:ascii="courier;monospace" w:hAnsi="courier;monospace" w:hint="eastAsia"/>
            <w:color w:val="000000"/>
          </w:rPr>
          <w:t xml:space="preserve">uroot </w:t>
        </w:r>
        <w:r>
          <w:rPr>
            <w:rFonts w:ascii="courier;monospace" w:hAnsi="courier;monospace"/>
            <w:color w:val="000000"/>
          </w:rPr>
          <w:t>–</w:t>
        </w:r>
        <w:r>
          <w:rPr>
            <w:rFonts w:ascii="courier;monospace" w:hAnsi="courier;monospace" w:hint="eastAsia"/>
            <w:color w:val="000000"/>
          </w:rPr>
          <w:t>p</w:t>
        </w:r>
      </w:ins>
      <w:ins w:id="1834" w:author="yangshangchuan" w:date="2013-01-24T23:43:00Z">
        <w:r w:rsidR="00721814" w:rsidRPr="00232302">
          <w:rPr>
            <w:rFonts w:ascii="courier;monospace" w:hAnsi="courier;monospace"/>
            <w:color w:val="000000"/>
          </w:rPr>
          <w:t>ysc</w:t>
        </w:r>
      </w:ins>
    </w:p>
    <w:p w:rsidR="00232302" w:rsidRPr="00232302" w:rsidRDefault="00232302" w:rsidP="002C2A36">
      <w:pPr>
        <w:pStyle w:val="a4"/>
        <w:tabs>
          <w:tab w:val="clear" w:pos="420"/>
        </w:tabs>
        <w:rPr>
          <w:ins w:id="1835" w:author="yangshangchuan" w:date="2013-01-24T20:35:00Z"/>
          <w:rFonts w:ascii="courier;monospace" w:hAnsi="courier;monospace"/>
          <w:color w:val="000000"/>
        </w:rPr>
      </w:pPr>
      <w:ins w:id="1836" w:author="yangshangchuan" w:date="2013-01-24T23:42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232302">
          <w:rPr>
            <w:rFonts w:ascii="courier;monospace" w:hAnsi="courier;monospace"/>
            <w:color w:val="000000"/>
          </w:rPr>
          <w:t>GRANT ALL PRIVILEGES ON *.* TO root@"%" IDENTIFIED BY "ysc";</w:t>
        </w:r>
      </w:ins>
    </w:p>
    <w:p w:rsidR="002C2A36" w:rsidRDefault="00347175" w:rsidP="002C2A36">
      <w:pPr>
        <w:pStyle w:val="a4"/>
        <w:tabs>
          <w:tab w:val="clear" w:pos="420"/>
        </w:tabs>
        <w:rPr>
          <w:ins w:id="1837" w:author="yangshangchuan" w:date="2013-01-25T01:04:00Z"/>
          <w:rFonts w:ascii="courier;monospace" w:hAnsi="courier;monospace"/>
          <w:color w:val="000000"/>
        </w:rPr>
      </w:pPr>
      <w:ins w:id="1838" w:author="yangshangchuan" w:date="2013-01-25T01:04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  <w:r w:rsidRPr="00347175">
          <w:rPr>
            <w:rFonts w:ascii="courier;monospace" w:hAnsi="courier;monospace"/>
            <w:color w:val="000000"/>
          </w:rPr>
          <w:t>vi conf/gora-sql-mapping.</w:t>
        </w:r>
        <w:proofErr w:type="gramStart"/>
        <w:r w:rsidRPr="00347175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0F57EB" w:rsidRDefault="007934D4" w:rsidP="000F57EB">
      <w:pPr>
        <w:pStyle w:val="a4"/>
        <w:tabs>
          <w:tab w:val="clear" w:pos="420"/>
        </w:tabs>
        <w:rPr>
          <w:ins w:id="1839" w:author="yangshangchuan" w:date="2013-01-25T01:28:00Z"/>
          <w:rFonts w:ascii="courier;monospace" w:hAnsi="courier;monospace"/>
          <w:color w:val="000000"/>
        </w:rPr>
      </w:pPr>
      <w:ins w:id="1840" w:author="yangshangchuan" w:date="2013-01-25T01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修改字段的长度</w:t>
        </w:r>
      </w:ins>
    </w:p>
    <w:p w:rsidR="007934D4" w:rsidRDefault="007934D4" w:rsidP="000F57EB">
      <w:pPr>
        <w:pStyle w:val="a4"/>
        <w:tabs>
          <w:tab w:val="clear" w:pos="420"/>
        </w:tabs>
        <w:rPr>
          <w:ins w:id="1841" w:author="yangshangchuan" w:date="2013-01-25T01:28:00Z"/>
          <w:rFonts w:ascii="courier;monospace" w:hAnsi="courier;monospace"/>
          <w:color w:val="000000"/>
        </w:rPr>
      </w:pPr>
      <w:ins w:id="1842" w:author="yangshangchuan" w:date="2013-01-25T01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7934D4">
          <w:rPr>
            <w:rFonts w:ascii="courier;monospace" w:hAnsi="courier;monospace"/>
            <w:color w:val="000000"/>
          </w:rPr>
          <w:t>&lt;primarykey column="id" length="333"/&gt;</w:t>
        </w:r>
      </w:ins>
    </w:p>
    <w:p w:rsidR="007934D4" w:rsidRDefault="007934D4" w:rsidP="000F57EB">
      <w:pPr>
        <w:pStyle w:val="a4"/>
        <w:tabs>
          <w:tab w:val="clear" w:pos="420"/>
        </w:tabs>
        <w:rPr>
          <w:ins w:id="1843" w:author="yangshangchuan" w:date="2013-01-25T01:28:00Z"/>
          <w:rFonts w:ascii="courier;monospace" w:hAnsi="courier;monospace"/>
          <w:color w:val="000000"/>
        </w:rPr>
      </w:pPr>
      <w:ins w:id="1844" w:author="yangshangchuan" w:date="2013-01-25T01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845" w:author="yangshangchuan" w:date="2013-01-25T02:07:00Z">
        <w:r w:rsidR="00E92E25" w:rsidRPr="00E92E25">
          <w:rPr>
            <w:rFonts w:ascii="courier;monospace" w:hAnsi="courier;monospace"/>
            <w:color w:val="000000"/>
          </w:rPr>
          <w:t>&lt;field name="content" column="content" /&gt;</w:t>
        </w:r>
      </w:ins>
    </w:p>
    <w:p w:rsidR="007934D4" w:rsidRDefault="007934D4" w:rsidP="000F57EB">
      <w:pPr>
        <w:pStyle w:val="a4"/>
        <w:tabs>
          <w:tab w:val="clear" w:pos="420"/>
        </w:tabs>
        <w:rPr>
          <w:ins w:id="1846" w:author="yangshangchuan" w:date="2013-01-25T01:29:00Z"/>
          <w:rFonts w:ascii="courier;monospace" w:hAnsi="courier;monospace"/>
          <w:color w:val="000000"/>
        </w:rPr>
      </w:pPr>
      <w:ins w:id="1847" w:author="yangshangchuan" w:date="2013-01-25T01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848" w:author="yangshangchuan" w:date="2013-01-25T02:07:00Z">
        <w:r w:rsidR="00E92E25" w:rsidRPr="00E92E25">
          <w:rPr>
            <w:rFonts w:ascii="courier;monospace" w:hAnsi="courier;monospace"/>
            <w:color w:val="000000"/>
          </w:rPr>
          <w:t>&lt;field name="text" column="text" length="</w:t>
        </w:r>
      </w:ins>
      <w:ins w:id="1849" w:author="yangshangchuan" w:date="2013-01-25T03:23:00Z">
        <w:r w:rsidR="00DC7F71" w:rsidRPr="00DC7F71">
          <w:rPr>
            <w:rFonts w:ascii="courier;monospace" w:hAnsi="courier;monospace"/>
            <w:color w:val="000000"/>
          </w:rPr>
          <w:t>19892</w:t>
        </w:r>
      </w:ins>
      <w:ins w:id="1850" w:author="yangshangchuan" w:date="2013-01-25T02:07:00Z">
        <w:r w:rsidR="00E92E25" w:rsidRPr="00E92E25">
          <w:rPr>
            <w:rFonts w:ascii="courier;monospace" w:hAnsi="courier;monospace"/>
            <w:color w:val="000000"/>
          </w:rPr>
          <w:t>"/&gt;</w:t>
        </w:r>
      </w:ins>
    </w:p>
    <w:p w:rsidR="007934D4" w:rsidRDefault="00C4164D" w:rsidP="000F57EB">
      <w:pPr>
        <w:pStyle w:val="a4"/>
        <w:tabs>
          <w:tab w:val="clear" w:pos="420"/>
        </w:tabs>
        <w:rPr>
          <w:ins w:id="1851" w:author="yangshangchuan" w:date="2013-01-25T05:36:00Z"/>
          <w:rFonts w:ascii="courier;monospace" w:hAnsi="courier;monospace"/>
          <w:color w:val="000000"/>
        </w:rPr>
      </w:pPr>
      <w:ins w:id="1852" w:author="yangshangchuan" w:date="2013-01-25T05:36:00Z">
        <w:r>
          <w:rPr>
            <w:rFonts w:ascii="courier;monospace" w:hAnsi="courier;monospace" w:hint="eastAsia"/>
            <w:color w:val="000000"/>
          </w:rPr>
          <w:tab/>
          <w:t>7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1853" w:author="yangshangchuan" w:date="2013-01-25T05:37:00Z">
        <w:r>
          <w:rPr>
            <w:rFonts w:ascii="courier;monospace" w:hAnsi="courier;monospace" w:hint="eastAsia"/>
            <w:color w:val="000000"/>
          </w:rPr>
          <w:t>启动</w:t>
        </w:r>
        <w:r>
          <w:rPr>
            <w:rFonts w:ascii="courier;monospace" w:hAnsi="courier;monospace" w:hint="eastAsia"/>
            <w:color w:val="000000"/>
          </w:rPr>
          <w:t>nutch</w:t>
        </w:r>
        <w:r>
          <w:rPr>
            <w:rFonts w:ascii="courier;monospace" w:hAnsi="courier;monospace" w:hint="eastAsia"/>
            <w:color w:val="000000"/>
          </w:rPr>
          <w:t>之后登陆</w:t>
        </w:r>
        <w:r>
          <w:rPr>
            <w:rFonts w:ascii="courier;monospace" w:hAnsi="courier;monospace" w:hint="eastAsia"/>
            <w:color w:val="000000"/>
          </w:rPr>
          <w:t>mysql</w:t>
        </w:r>
      </w:ins>
    </w:p>
    <w:p w:rsidR="00C4164D" w:rsidRPr="00C4164D" w:rsidRDefault="00C4164D" w:rsidP="00C4164D">
      <w:pPr>
        <w:pStyle w:val="a4"/>
        <w:rPr>
          <w:ins w:id="1854" w:author="yangshangchuan" w:date="2013-01-25T05:38:00Z"/>
          <w:rFonts w:ascii="courier;monospace" w:hAnsi="courier;monospace"/>
          <w:color w:val="000000"/>
        </w:rPr>
      </w:pPr>
      <w:ins w:id="1855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content MEDIUMBLOB;</w:t>
        </w:r>
      </w:ins>
    </w:p>
    <w:p w:rsidR="00C4164D" w:rsidRPr="00C4164D" w:rsidRDefault="00C4164D" w:rsidP="00C4164D">
      <w:pPr>
        <w:pStyle w:val="a4"/>
        <w:rPr>
          <w:ins w:id="1856" w:author="yangshangchuan" w:date="2013-01-25T05:38:00Z"/>
          <w:rFonts w:ascii="courier;monospace" w:hAnsi="courier;monospace"/>
          <w:color w:val="000000"/>
        </w:rPr>
      </w:pPr>
      <w:ins w:id="1857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text MEDIUMTEXT;</w:t>
        </w:r>
      </w:ins>
    </w:p>
    <w:p w:rsidR="00C4164D" w:rsidRPr="00C4164D" w:rsidRDefault="00C4164D" w:rsidP="00C4164D">
      <w:pPr>
        <w:pStyle w:val="a4"/>
        <w:rPr>
          <w:ins w:id="1858" w:author="yangshangchuan" w:date="2013-01-25T05:38:00Z"/>
          <w:rFonts w:ascii="courier;monospace" w:hAnsi="courier;monospace"/>
          <w:color w:val="000000"/>
        </w:rPr>
      </w:pPr>
      <w:ins w:id="1859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title MEDIUMTEXT;</w:t>
        </w:r>
      </w:ins>
    </w:p>
    <w:p w:rsidR="00C4164D" w:rsidRPr="00C4164D" w:rsidRDefault="00C4164D" w:rsidP="00C4164D">
      <w:pPr>
        <w:pStyle w:val="a4"/>
        <w:rPr>
          <w:ins w:id="1860" w:author="yangshangchuan" w:date="2013-01-25T05:38:00Z"/>
          <w:rFonts w:ascii="courier;monospace" w:hAnsi="courier;monospace"/>
          <w:color w:val="000000"/>
        </w:rPr>
      </w:pPr>
      <w:ins w:id="1861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reprUrl MEDIUMTEXT;</w:t>
        </w:r>
      </w:ins>
    </w:p>
    <w:p w:rsidR="00C4164D" w:rsidRPr="00C4164D" w:rsidRDefault="00C4164D" w:rsidP="00C4164D">
      <w:pPr>
        <w:pStyle w:val="a4"/>
        <w:rPr>
          <w:ins w:id="1862" w:author="yangshangchuan" w:date="2013-01-25T05:38:00Z"/>
          <w:rFonts w:ascii="courier;monospace" w:hAnsi="courier;monospace"/>
          <w:color w:val="000000"/>
        </w:rPr>
      </w:pPr>
      <w:ins w:id="1863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baseUrl MEDIUMTEXT;</w:t>
        </w:r>
      </w:ins>
    </w:p>
    <w:p w:rsidR="00C4164D" w:rsidRPr="00C4164D" w:rsidRDefault="00C4164D" w:rsidP="00C4164D">
      <w:pPr>
        <w:pStyle w:val="a4"/>
        <w:rPr>
          <w:ins w:id="1864" w:author="yangshangchuan" w:date="2013-01-25T05:38:00Z"/>
          <w:rFonts w:ascii="courier;monospace" w:hAnsi="courier;monospace"/>
          <w:color w:val="000000"/>
        </w:rPr>
      </w:pPr>
      <w:ins w:id="1865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typ MEDIUMTEXT;</w:t>
        </w:r>
      </w:ins>
    </w:p>
    <w:p w:rsidR="00C4164D" w:rsidRPr="00C4164D" w:rsidRDefault="00C4164D" w:rsidP="00C4164D">
      <w:pPr>
        <w:pStyle w:val="a4"/>
        <w:rPr>
          <w:ins w:id="1866" w:author="yangshangchuan" w:date="2013-01-25T05:38:00Z"/>
          <w:rFonts w:ascii="courier;monospace" w:hAnsi="courier;monospace"/>
          <w:color w:val="000000"/>
        </w:rPr>
      </w:pPr>
      <w:ins w:id="1867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inlinks MEDIUMBLOB;</w:t>
        </w:r>
      </w:ins>
    </w:p>
    <w:p w:rsidR="00C4164D" w:rsidRDefault="00C4164D" w:rsidP="00C4164D">
      <w:pPr>
        <w:pStyle w:val="a4"/>
        <w:tabs>
          <w:tab w:val="clear" w:pos="420"/>
        </w:tabs>
        <w:rPr>
          <w:ins w:id="1868" w:author="yangshangchuan" w:date="2013-01-25T05:38:00Z"/>
          <w:rFonts w:ascii="courier;monospace" w:hAnsi="courier;monospace"/>
          <w:color w:val="000000"/>
        </w:rPr>
      </w:pPr>
      <w:ins w:id="1869" w:author="yangshangchuan" w:date="2013-01-25T05:38:00Z">
        <w:r w:rsidRPr="00C4164D">
          <w:rPr>
            <w:rFonts w:ascii="courier;monospace" w:hAnsi="courier;monospace"/>
            <w:color w:val="000000"/>
          </w:rPr>
          <w:tab/>
        </w:r>
        <w:r w:rsidRPr="00C4164D">
          <w:rPr>
            <w:rFonts w:ascii="courier;monospace" w:hAnsi="courier;monospace"/>
            <w:color w:val="000000"/>
          </w:rPr>
          <w:tab/>
          <w:t xml:space="preserve"> ALTER TABLE webpage MODIFY COLUMN outlinks MEDIUMBLOB;</w:t>
        </w:r>
      </w:ins>
    </w:p>
    <w:p w:rsidR="00C4164D" w:rsidRPr="003A7E6A" w:rsidRDefault="00C4164D" w:rsidP="00C4164D">
      <w:pPr>
        <w:pStyle w:val="a4"/>
        <w:tabs>
          <w:tab w:val="clear" w:pos="420"/>
        </w:tabs>
        <w:rPr>
          <w:ins w:id="1870" w:author="yangshangchuan" w:date="2013-01-24T23:47:00Z"/>
          <w:rFonts w:ascii="courier;monospace" w:hAnsi="courier;monospace"/>
          <w:color w:val="000000"/>
        </w:rPr>
      </w:pPr>
    </w:p>
    <w:p w:rsidR="000F57EB" w:rsidRDefault="000F57EB" w:rsidP="000F57EB">
      <w:pPr>
        <w:pStyle w:val="a4"/>
        <w:tabs>
          <w:tab w:val="clear" w:pos="420"/>
        </w:tabs>
        <w:rPr>
          <w:ins w:id="1871" w:author="yangshangchuan" w:date="2013-01-24T23:47:00Z"/>
          <w:rFonts w:ascii="courier;monospace" w:hAnsi="courier;monospace"/>
          <w:color w:val="000000"/>
        </w:rPr>
      </w:pPr>
      <w:ins w:id="1872" w:author="yangshangchuan" w:date="2013-01-24T23:4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修改</w:t>
        </w:r>
        <w:r>
          <w:rPr>
            <w:rFonts w:ascii="courier;monospace" w:hAnsi="courier;monospace" w:hint="eastAsia"/>
            <w:color w:val="000000"/>
          </w:rPr>
          <w:t>nutch2.1</w:t>
        </w:r>
        <w:r>
          <w:rPr>
            <w:rFonts w:ascii="courier;monospace" w:hAnsi="courier;monospace" w:hint="eastAsia"/>
            <w:color w:val="000000"/>
          </w:rPr>
          <w:t>：</w:t>
        </w:r>
      </w:ins>
    </w:p>
    <w:p w:rsidR="000F57EB" w:rsidRDefault="000F57EB" w:rsidP="000F57EB">
      <w:pPr>
        <w:pStyle w:val="a4"/>
        <w:tabs>
          <w:tab w:val="clear" w:pos="420"/>
        </w:tabs>
        <w:rPr>
          <w:ins w:id="1873" w:author="yangshangchuan" w:date="2013-01-24T23:47:00Z"/>
          <w:rFonts w:ascii="courier;monospace" w:hAnsi="courier;monospace"/>
          <w:color w:val="000000"/>
        </w:rPr>
      </w:pPr>
      <w:ins w:id="1874" w:author="yangshangchuan" w:date="2013-01-24T23:47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 </w:t>
        </w:r>
        <w:r w:rsidRPr="00BB7CB3">
          <w:rPr>
            <w:rFonts w:ascii="courier;monospace" w:hAnsi="courier;monospace"/>
            <w:color w:val="000000"/>
          </w:rPr>
          <w:t>/home/</w:t>
        </w:r>
        <w:r>
          <w:rPr>
            <w:rFonts w:ascii="courier;monospace" w:hAnsi="courier;monospace"/>
            <w:color w:val="000000"/>
          </w:rPr>
          <w:t>ysc/</w:t>
        </w:r>
        <w:r>
          <w:rPr>
            <w:rFonts w:ascii="courier;monospace" w:hAnsi="courier;monospace" w:hint="eastAsia"/>
            <w:color w:val="000000"/>
          </w:rPr>
          <w:t>nutch</w:t>
        </w:r>
        <w:r>
          <w:rPr>
            <w:rFonts w:ascii="courier;monospace" w:hAnsi="courier;monospace"/>
            <w:color w:val="000000"/>
          </w:rPr>
          <w:t>-2.1</w:t>
        </w:r>
      </w:ins>
    </w:p>
    <w:p w:rsidR="000F57EB" w:rsidRDefault="000F57EB" w:rsidP="000F57EB">
      <w:pPr>
        <w:pStyle w:val="a4"/>
        <w:tabs>
          <w:tab w:val="clear" w:pos="420"/>
        </w:tabs>
        <w:rPr>
          <w:ins w:id="1875" w:author="yangshangchuan" w:date="2013-01-24T23:47:00Z"/>
          <w:rFonts w:ascii="courier;monospace" w:hAnsi="courier;monospace"/>
          <w:color w:val="000000"/>
        </w:rPr>
      </w:pPr>
      <w:ins w:id="1876" w:author="yangshangchuan" w:date="2013-01-24T23:47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BB7CB3">
          <w:rPr>
            <w:rFonts w:ascii="courier;monospace" w:hAnsi="courier;monospace"/>
            <w:color w:val="000000"/>
          </w:rPr>
          <w:t>conf/gora.</w:t>
        </w:r>
        <w:proofErr w:type="gramStart"/>
        <w:r w:rsidRPr="00BB7CB3">
          <w:rPr>
            <w:rFonts w:ascii="courier;monospace" w:hAnsi="courier;monospace"/>
            <w:color w:val="000000"/>
          </w:rPr>
          <w:t>properties</w:t>
        </w:r>
        <w:proofErr w:type="gramEnd"/>
      </w:ins>
    </w:p>
    <w:p w:rsidR="000F57EB" w:rsidRDefault="000F57EB" w:rsidP="000F57EB">
      <w:pPr>
        <w:pStyle w:val="a4"/>
        <w:tabs>
          <w:tab w:val="clear" w:pos="420"/>
        </w:tabs>
        <w:rPr>
          <w:ins w:id="1877" w:author="yangshangchuan" w:date="2013-01-24T23:58:00Z"/>
          <w:rFonts w:ascii="courier;monospace" w:hAnsi="courier;monospace"/>
          <w:color w:val="000000"/>
        </w:rPr>
      </w:pPr>
      <w:ins w:id="1878" w:author="yangshangchuan" w:date="2013-01-24T23:4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0F57EB" w:rsidRPr="000F57EB" w:rsidRDefault="000F57EB" w:rsidP="000F57EB">
      <w:pPr>
        <w:pStyle w:val="a4"/>
        <w:rPr>
          <w:ins w:id="1879" w:author="yangshangchuan" w:date="2013-01-24T23:58:00Z"/>
          <w:rFonts w:ascii="courier;monospace" w:hAnsi="courier;monospace"/>
          <w:color w:val="000000"/>
        </w:rPr>
      </w:pPr>
      <w:ins w:id="1880" w:author="yangshangchuan" w:date="2013-01-24T23:58:00Z">
        <w:r w:rsidRPr="000F57EB">
          <w:rPr>
            <w:rFonts w:ascii="courier;monospace" w:hAnsi="courier;monospace"/>
            <w:color w:val="000000"/>
          </w:rPr>
          <w:tab/>
        </w:r>
        <w:r w:rsidRPr="000F57EB">
          <w:rPr>
            <w:rFonts w:ascii="courier;monospace" w:hAnsi="courier;monospace"/>
            <w:color w:val="000000"/>
          </w:rPr>
          <w:tab/>
        </w:r>
      </w:ins>
      <w:ins w:id="1881" w:author="yangshangchuan" w:date="2013-01-24T23:59:00Z">
        <w:r w:rsidR="00C02F33">
          <w:rPr>
            <w:rFonts w:ascii="courier;monospace" w:hAnsi="courier;monospace" w:hint="eastAsia"/>
            <w:color w:val="000000"/>
          </w:rPr>
          <w:t xml:space="preserve"> </w:t>
        </w:r>
      </w:ins>
      <w:ins w:id="1882" w:author="yangshangchuan" w:date="2013-01-24T23:58:00Z">
        <w:r w:rsidRPr="000F57EB">
          <w:rPr>
            <w:rFonts w:ascii="courier;monospace" w:hAnsi="courier;monospace"/>
            <w:color w:val="000000"/>
          </w:rPr>
          <w:t>gora.sqlstore.jdbc.driver=com.mysql.jdbc.Driver</w:t>
        </w:r>
      </w:ins>
    </w:p>
    <w:p w:rsidR="000F57EB" w:rsidRPr="000F57EB" w:rsidRDefault="000F57EB" w:rsidP="00C02F33">
      <w:pPr>
        <w:pStyle w:val="a4"/>
        <w:tabs>
          <w:tab w:val="clear" w:pos="420"/>
          <w:tab w:val="left" w:pos="900"/>
        </w:tabs>
        <w:rPr>
          <w:ins w:id="1883" w:author="yangshangchuan" w:date="2013-01-24T23:58:00Z"/>
          <w:rFonts w:ascii="courier;monospace" w:hAnsi="courier;monospace"/>
          <w:color w:val="000000"/>
        </w:rPr>
      </w:pPr>
      <w:ins w:id="1884" w:author="yangshangchuan" w:date="2013-01-24T23:58:00Z">
        <w:r w:rsidRPr="000F57EB">
          <w:rPr>
            <w:rFonts w:ascii="courier;monospace" w:hAnsi="courier;monospace"/>
            <w:color w:val="000000"/>
          </w:rPr>
          <w:tab/>
          <w:t>gora.sqlstore.jdbc.url=jdbc:mysql://host2:3306/nutch?createDatabaseIfNotExist=true&amp;useUnicode=true&amp;characterEncoding=utf8</w:t>
        </w:r>
      </w:ins>
    </w:p>
    <w:p w:rsidR="000F57EB" w:rsidRPr="000F57EB" w:rsidRDefault="000F57EB" w:rsidP="000F57EB">
      <w:pPr>
        <w:pStyle w:val="a4"/>
        <w:rPr>
          <w:ins w:id="1885" w:author="yangshangchuan" w:date="2013-01-24T23:58:00Z"/>
          <w:rFonts w:ascii="courier;monospace" w:hAnsi="courier;monospace"/>
          <w:color w:val="000000"/>
        </w:rPr>
      </w:pPr>
      <w:ins w:id="1886" w:author="yangshangchuan" w:date="2013-01-24T23:58:00Z">
        <w:r w:rsidRPr="000F57EB">
          <w:rPr>
            <w:rFonts w:ascii="courier;monospace" w:hAnsi="courier;monospace"/>
            <w:color w:val="000000"/>
          </w:rPr>
          <w:tab/>
        </w:r>
        <w:r w:rsidRPr="000F57EB">
          <w:rPr>
            <w:rFonts w:ascii="courier;monospace" w:hAnsi="courier;monospace"/>
            <w:color w:val="000000"/>
          </w:rPr>
          <w:tab/>
          <w:t>gora.sqlstore.jdbc.user=root</w:t>
        </w:r>
      </w:ins>
    </w:p>
    <w:p w:rsidR="000F57EB" w:rsidRDefault="000F57EB" w:rsidP="000F57EB">
      <w:pPr>
        <w:pStyle w:val="a4"/>
        <w:rPr>
          <w:ins w:id="1887" w:author="yangshangchuan" w:date="2013-01-24T23:47:00Z"/>
          <w:rFonts w:ascii="courier;monospace" w:hAnsi="courier;monospace"/>
          <w:color w:val="000000"/>
        </w:rPr>
      </w:pPr>
      <w:ins w:id="1888" w:author="yangshangchuan" w:date="2013-01-24T23:58:00Z">
        <w:r w:rsidRPr="000F57EB">
          <w:rPr>
            <w:rFonts w:ascii="courier;monospace" w:hAnsi="courier;monospace"/>
            <w:color w:val="000000"/>
          </w:rPr>
          <w:tab/>
        </w:r>
        <w:r w:rsidRPr="000F57EB">
          <w:rPr>
            <w:rFonts w:ascii="courier;monospace" w:hAnsi="courier;monospace"/>
            <w:color w:val="000000"/>
          </w:rPr>
          <w:tab/>
          <w:t>gora.sqlstore.jdbc.password=ysc</w:t>
        </w:r>
      </w:ins>
    </w:p>
    <w:p w:rsidR="000F57EB" w:rsidRDefault="000F57EB" w:rsidP="000F57EB">
      <w:pPr>
        <w:pStyle w:val="a4"/>
        <w:tabs>
          <w:tab w:val="clear" w:pos="420"/>
        </w:tabs>
        <w:rPr>
          <w:ins w:id="1889" w:author="yangshangchuan" w:date="2013-01-24T23:47:00Z"/>
          <w:rFonts w:ascii="courier;monospace" w:hAnsi="courier;monospace"/>
          <w:color w:val="000000"/>
        </w:rPr>
      </w:pPr>
      <w:ins w:id="1890" w:author="yangshangchuan" w:date="2013-01-24T23:47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1630FA">
          <w:rPr>
            <w:rFonts w:ascii="courier;monospace" w:hAnsi="courier;monospace"/>
            <w:color w:val="000000"/>
          </w:rPr>
          <w:t>conf/nutch-site.</w:t>
        </w:r>
        <w:proofErr w:type="gramStart"/>
        <w:r w:rsidRPr="001630FA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0F57EB" w:rsidRDefault="000F57EB" w:rsidP="000F57EB">
      <w:pPr>
        <w:pStyle w:val="a4"/>
        <w:tabs>
          <w:tab w:val="clear" w:pos="420"/>
        </w:tabs>
        <w:rPr>
          <w:ins w:id="1891" w:author="yangshangchuan" w:date="2013-01-24T23:47:00Z"/>
          <w:rFonts w:ascii="courier;monospace" w:hAnsi="courier;monospace"/>
          <w:color w:val="000000"/>
        </w:rPr>
      </w:pPr>
      <w:ins w:id="1892" w:author="yangshangchuan" w:date="2013-01-24T23:4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0F57EB" w:rsidRPr="001630FA" w:rsidRDefault="000F57EB" w:rsidP="000F57EB">
      <w:pPr>
        <w:pStyle w:val="a4"/>
        <w:rPr>
          <w:ins w:id="1893" w:author="yangshangchuan" w:date="2013-01-24T23:47:00Z"/>
          <w:rFonts w:ascii="courier;monospace" w:hAnsi="courier;monospace"/>
          <w:color w:val="000000"/>
        </w:rPr>
      </w:pPr>
      <w:ins w:id="1894" w:author="yangshangchuan" w:date="2013-01-24T23:47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1630FA">
          <w:rPr>
            <w:rFonts w:ascii="courier;monospace" w:hAnsi="courier;monospace"/>
            <w:color w:val="000000"/>
          </w:rPr>
          <w:t>property</w:t>
        </w:r>
        <w:proofErr w:type="gramEnd"/>
        <w:r w:rsidRPr="001630FA">
          <w:rPr>
            <w:rFonts w:ascii="courier;monospace" w:hAnsi="courier;monospace"/>
            <w:color w:val="000000"/>
          </w:rPr>
          <w:t>&gt;</w:t>
        </w:r>
      </w:ins>
    </w:p>
    <w:p w:rsidR="000F57EB" w:rsidRPr="001630FA" w:rsidRDefault="000F57EB" w:rsidP="000F57EB">
      <w:pPr>
        <w:pStyle w:val="a4"/>
        <w:rPr>
          <w:ins w:id="1895" w:author="yangshangchuan" w:date="2013-01-24T23:47:00Z"/>
          <w:rFonts w:ascii="courier;monospace" w:hAnsi="courier;monospace"/>
          <w:color w:val="000000"/>
        </w:rPr>
      </w:pPr>
      <w:ins w:id="1896" w:author="yangshangchuan" w:date="2013-01-24T23:47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&lt;name&gt;storage.data.store.class&lt;/name&gt;</w:t>
        </w:r>
      </w:ins>
    </w:p>
    <w:p w:rsidR="000F57EB" w:rsidRPr="001630FA" w:rsidRDefault="000F57EB" w:rsidP="000F57EB">
      <w:pPr>
        <w:pStyle w:val="a4"/>
        <w:rPr>
          <w:ins w:id="1897" w:author="yangshangchuan" w:date="2013-01-24T23:47:00Z"/>
          <w:rFonts w:ascii="courier;monospace" w:hAnsi="courier;monospace"/>
          <w:color w:val="000000"/>
        </w:rPr>
      </w:pPr>
      <w:ins w:id="1898" w:author="yangshangchuan" w:date="2013-01-24T23:47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1630FA">
          <w:rPr>
            <w:rFonts w:ascii="courier;monospace" w:hAnsi="courier;monospace"/>
            <w:color w:val="000000"/>
          </w:rPr>
          <w:t>value&gt;</w:t>
        </w:r>
      </w:ins>
      <w:proofErr w:type="gramEnd"/>
      <w:ins w:id="1899" w:author="yangshangchuan" w:date="2013-01-25T00:02:00Z">
        <w:r w:rsidR="00C13DA5" w:rsidRPr="00C13DA5">
          <w:rPr>
            <w:rFonts w:ascii="courier;monospace" w:hAnsi="courier;monospace"/>
            <w:color w:val="000000"/>
          </w:rPr>
          <w:t>org.apache.gora.sql.store</w:t>
        </w:r>
      </w:ins>
      <w:ins w:id="1900" w:author="yangshangchuan" w:date="2013-01-24T23:47:00Z">
        <w:r w:rsidRPr="00831C71">
          <w:rPr>
            <w:rFonts w:ascii="courier;monospace" w:hAnsi="courier;monospace"/>
            <w:color w:val="000000"/>
          </w:rPr>
          <w:t>.</w:t>
        </w:r>
      </w:ins>
      <w:ins w:id="1901" w:author="yangshangchuan" w:date="2013-01-25T00:02:00Z">
        <w:r w:rsidR="00C13DA5" w:rsidRPr="00C13DA5">
          <w:rPr>
            <w:rFonts w:ascii="courier;monospace" w:hAnsi="courier;monospace"/>
            <w:color w:val="000000"/>
          </w:rPr>
          <w:t xml:space="preserve">SqlStore </w:t>
        </w:r>
      </w:ins>
      <w:ins w:id="1902" w:author="yangshangchuan" w:date="2013-01-24T23:47:00Z">
        <w:r w:rsidRPr="001630FA">
          <w:rPr>
            <w:rFonts w:ascii="courier;monospace" w:hAnsi="courier;monospace"/>
            <w:color w:val="000000"/>
          </w:rPr>
          <w:t>&lt;/value&gt;</w:t>
        </w:r>
      </w:ins>
    </w:p>
    <w:p w:rsidR="000F57EB" w:rsidRDefault="000F57EB" w:rsidP="000F57EB">
      <w:pPr>
        <w:pStyle w:val="a4"/>
        <w:tabs>
          <w:tab w:val="clear" w:pos="420"/>
        </w:tabs>
        <w:rPr>
          <w:ins w:id="1903" w:author="yangshangchuan" w:date="2013-01-25T05:35:00Z"/>
          <w:rFonts w:ascii="courier;monospace" w:hAnsi="courier;monospace"/>
          <w:color w:val="000000"/>
        </w:rPr>
      </w:pPr>
      <w:ins w:id="1904" w:author="yangshangchuan" w:date="2013-01-24T23:47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&lt;/property&gt;</w:t>
        </w:r>
      </w:ins>
    </w:p>
    <w:p w:rsidR="0033152F" w:rsidRDefault="0033152F" w:rsidP="000F57EB">
      <w:pPr>
        <w:pStyle w:val="a4"/>
        <w:tabs>
          <w:tab w:val="clear" w:pos="420"/>
        </w:tabs>
        <w:rPr>
          <w:ins w:id="1905" w:author="yangshangchuan" w:date="2013-01-25T05:35:00Z"/>
          <w:rFonts w:ascii="courier;monospace" w:hAnsi="courier;monospace"/>
          <w:color w:val="000000"/>
        </w:rPr>
      </w:pPr>
    </w:p>
    <w:p w:rsidR="0033152F" w:rsidRPr="0033152F" w:rsidRDefault="0033152F" w:rsidP="0033152F">
      <w:pPr>
        <w:pStyle w:val="a4"/>
        <w:rPr>
          <w:ins w:id="1906" w:author="yangshangchuan" w:date="2013-01-25T05:35:00Z"/>
          <w:rFonts w:ascii="courier;monospace" w:hAnsi="courier;monospace"/>
          <w:color w:val="000000"/>
        </w:rPr>
      </w:pPr>
      <w:ins w:id="1907" w:author="yangshangchuan" w:date="2013-01-25T05:35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33152F">
          <w:rPr>
            <w:rFonts w:ascii="courier;monospace" w:hAnsi="courier;monospace"/>
            <w:color w:val="000000"/>
          </w:rPr>
          <w:t>property</w:t>
        </w:r>
        <w:proofErr w:type="gramEnd"/>
        <w:r w:rsidRPr="0033152F">
          <w:rPr>
            <w:rFonts w:ascii="courier;monospace" w:hAnsi="courier;monospace"/>
            <w:color w:val="000000"/>
          </w:rPr>
          <w:t>&gt;</w:t>
        </w:r>
      </w:ins>
    </w:p>
    <w:p w:rsidR="0033152F" w:rsidRPr="0033152F" w:rsidRDefault="0033152F" w:rsidP="0033152F">
      <w:pPr>
        <w:pStyle w:val="a4"/>
        <w:rPr>
          <w:ins w:id="1908" w:author="yangshangchuan" w:date="2013-01-25T05:35:00Z"/>
          <w:rFonts w:ascii="courier;monospace" w:hAnsi="courier;monospace"/>
          <w:color w:val="000000"/>
        </w:rPr>
      </w:pPr>
      <w:ins w:id="1909" w:author="yangshangchuan" w:date="2013-01-25T05:35:00Z">
        <w:r w:rsidRPr="0033152F">
          <w:rPr>
            <w:rFonts w:ascii="courier;monospace" w:hAnsi="courier;monospace"/>
            <w:color w:val="000000"/>
          </w:rPr>
          <w:lastRenderedPageBreak/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&lt;name&gt;encodingdetector.charset.min.confidence&lt;/name&gt;</w:t>
        </w:r>
      </w:ins>
    </w:p>
    <w:p w:rsidR="0033152F" w:rsidRPr="0033152F" w:rsidRDefault="0033152F" w:rsidP="0033152F">
      <w:pPr>
        <w:pStyle w:val="a4"/>
        <w:rPr>
          <w:ins w:id="1910" w:author="yangshangchuan" w:date="2013-01-25T05:35:00Z"/>
          <w:rFonts w:ascii="courier;monospace" w:hAnsi="courier;monospace"/>
          <w:color w:val="000000"/>
        </w:rPr>
      </w:pPr>
      <w:ins w:id="1911" w:author="yangshangchuan" w:date="2013-01-25T05:35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33152F">
          <w:rPr>
            <w:rFonts w:ascii="courier;monospace" w:hAnsi="courier;monospace"/>
            <w:color w:val="000000"/>
          </w:rPr>
          <w:t>value&gt;</w:t>
        </w:r>
        <w:proofErr w:type="gramEnd"/>
        <w:r w:rsidRPr="0033152F">
          <w:rPr>
            <w:rFonts w:ascii="courier;monospace" w:hAnsi="courier;monospace"/>
            <w:color w:val="000000"/>
          </w:rPr>
          <w:t>1&lt;/value&gt;</w:t>
        </w:r>
      </w:ins>
    </w:p>
    <w:p w:rsidR="0033152F" w:rsidRPr="0033152F" w:rsidRDefault="0033152F" w:rsidP="0033152F">
      <w:pPr>
        <w:pStyle w:val="a4"/>
        <w:rPr>
          <w:ins w:id="1912" w:author="yangshangchuan" w:date="2013-01-25T05:35:00Z"/>
          <w:rFonts w:ascii="courier;monospace" w:hAnsi="courier;monospace"/>
          <w:color w:val="000000"/>
        </w:rPr>
      </w:pPr>
      <w:ins w:id="1913" w:author="yangshangchuan" w:date="2013-01-25T05:35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33152F">
          <w:rPr>
            <w:rFonts w:ascii="courier;monospace" w:hAnsi="courier;monospace"/>
            <w:color w:val="000000"/>
          </w:rPr>
          <w:t>description&gt;</w:t>
        </w:r>
        <w:proofErr w:type="gramEnd"/>
        <w:r w:rsidRPr="0033152F">
          <w:rPr>
            <w:rFonts w:ascii="courier;monospace" w:hAnsi="courier;monospace"/>
            <w:color w:val="000000"/>
          </w:rPr>
          <w:t>A integer between 0-100 indicating minimum confidence value</w:t>
        </w:r>
      </w:ins>
    </w:p>
    <w:p w:rsidR="0033152F" w:rsidRPr="0033152F" w:rsidRDefault="0033152F" w:rsidP="0033152F">
      <w:pPr>
        <w:pStyle w:val="a4"/>
        <w:rPr>
          <w:ins w:id="1914" w:author="yangshangchuan" w:date="2013-01-25T05:35:00Z"/>
          <w:rFonts w:ascii="courier;monospace" w:hAnsi="courier;monospace"/>
          <w:color w:val="000000"/>
        </w:rPr>
      </w:pPr>
      <w:ins w:id="1915" w:author="yangshangchuan" w:date="2013-01-25T05:35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</w:t>
        </w:r>
        <w:proofErr w:type="gramStart"/>
        <w:r w:rsidRPr="0033152F">
          <w:rPr>
            <w:rFonts w:ascii="courier;monospace" w:hAnsi="courier;monospace"/>
            <w:color w:val="000000"/>
          </w:rPr>
          <w:t>for</w:t>
        </w:r>
        <w:proofErr w:type="gramEnd"/>
        <w:r w:rsidRPr="0033152F">
          <w:rPr>
            <w:rFonts w:ascii="courier;monospace" w:hAnsi="courier;monospace"/>
            <w:color w:val="000000"/>
          </w:rPr>
          <w:t xml:space="preserve"> charset auto-detection. Any negative value disables auto-detection.</w:t>
        </w:r>
      </w:ins>
    </w:p>
    <w:p w:rsidR="0033152F" w:rsidRPr="0033152F" w:rsidRDefault="0033152F" w:rsidP="0033152F">
      <w:pPr>
        <w:pStyle w:val="a4"/>
        <w:rPr>
          <w:ins w:id="1916" w:author="yangshangchuan" w:date="2013-01-25T05:35:00Z"/>
          <w:rFonts w:ascii="courier;monospace" w:hAnsi="courier;monospace"/>
          <w:color w:val="000000"/>
        </w:rPr>
      </w:pPr>
      <w:ins w:id="1917" w:author="yangshangchuan" w:date="2013-01-25T05:35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33152F" w:rsidRDefault="0033152F" w:rsidP="0033152F">
      <w:pPr>
        <w:pStyle w:val="a4"/>
        <w:tabs>
          <w:tab w:val="clear" w:pos="420"/>
        </w:tabs>
        <w:rPr>
          <w:ins w:id="1918" w:author="yangshangchuan" w:date="2013-01-24T23:47:00Z"/>
          <w:rFonts w:ascii="courier;monospace" w:hAnsi="courier;monospace"/>
          <w:color w:val="000000"/>
        </w:rPr>
      </w:pPr>
      <w:ins w:id="1919" w:author="yangshangchuan" w:date="2013-01-25T05:35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>&lt;/property&gt;</w:t>
        </w:r>
      </w:ins>
    </w:p>
    <w:p w:rsidR="000F57EB" w:rsidRDefault="000F57EB" w:rsidP="000F57EB">
      <w:pPr>
        <w:pStyle w:val="a4"/>
        <w:tabs>
          <w:tab w:val="clear" w:pos="420"/>
        </w:tabs>
        <w:rPr>
          <w:ins w:id="1920" w:author="yangshangchuan" w:date="2013-01-24T23:47:00Z"/>
          <w:rFonts w:ascii="courier;monospace" w:hAnsi="courier;monospace"/>
          <w:color w:val="000000"/>
        </w:rPr>
      </w:pPr>
      <w:ins w:id="1921" w:author="yangshangchuan" w:date="2013-01-24T23:47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  <w:r w:rsidRPr="004D776C">
          <w:rPr>
            <w:rFonts w:ascii="courier;monospace" w:hAnsi="courier;monospace"/>
            <w:color w:val="000000"/>
          </w:rPr>
          <w:t>vi ivy/ivy.</w:t>
        </w:r>
        <w:proofErr w:type="gramStart"/>
        <w:r w:rsidRPr="004D776C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0F57EB" w:rsidRDefault="000F57EB" w:rsidP="000F57EB">
      <w:pPr>
        <w:pStyle w:val="a4"/>
        <w:tabs>
          <w:tab w:val="clear" w:pos="420"/>
        </w:tabs>
        <w:rPr>
          <w:ins w:id="1922" w:author="yangshangchuan" w:date="2013-01-24T23:47:00Z"/>
          <w:rFonts w:ascii="courier;monospace" w:hAnsi="courier;monospace"/>
          <w:color w:val="000000"/>
        </w:rPr>
      </w:pPr>
      <w:ins w:id="1923" w:author="yangshangchuan" w:date="2013-01-24T23:4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E81610" w:rsidRDefault="000F57EB" w:rsidP="00E81610">
      <w:pPr>
        <w:pStyle w:val="a4"/>
        <w:tabs>
          <w:tab w:val="clear" w:pos="420"/>
        </w:tabs>
        <w:rPr>
          <w:ins w:id="1924" w:author="yangshangchuan" w:date="2013-01-25T16:03:00Z"/>
          <w:rFonts w:ascii="courier;monospace" w:hAnsi="courier;monospace"/>
          <w:color w:val="000000"/>
        </w:rPr>
      </w:pPr>
      <w:ins w:id="1925" w:author="yangshangchuan" w:date="2013-01-24T23:4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</w:ins>
      <w:ins w:id="1926" w:author="yangshangchuan" w:date="2013-01-24T23:51:00Z">
        <w:r w:rsidRPr="000F57EB">
          <w:rPr>
            <w:rFonts w:ascii="courier;monospace" w:hAnsi="courier;monospace"/>
            <w:color w:val="000000"/>
          </w:rPr>
          <w:t>&lt;dependency org="mysql" name="mysql-connector-java" rev="5.1.18" conf="*-&gt;default"/&gt;</w:t>
        </w:r>
      </w:ins>
    </w:p>
    <w:p w:rsidR="00E81610" w:rsidRPr="004C5D0F" w:rsidRDefault="00E81610" w:rsidP="00E81610">
      <w:pPr>
        <w:pStyle w:val="a4"/>
        <w:tabs>
          <w:tab w:val="clear" w:pos="420"/>
        </w:tabs>
        <w:rPr>
          <w:ins w:id="1927" w:author="yangshangchuan" w:date="2013-01-25T16:03:00Z"/>
          <w:rFonts w:ascii="courier;monospace" w:hAnsi="courier;monospace"/>
          <w:color w:val="000000"/>
        </w:rPr>
      </w:pPr>
    </w:p>
    <w:p w:rsidR="000F57EB" w:rsidRDefault="00E81610" w:rsidP="00E81610">
      <w:pPr>
        <w:pStyle w:val="a4"/>
        <w:tabs>
          <w:tab w:val="clear" w:pos="420"/>
        </w:tabs>
        <w:rPr>
          <w:ins w:id="1928" w:author="yangshangchuan" w:date="2013-01-25T16:03:00Z"/>
          <w:rFonts w:ascii="courier;monospace" w:hAnsi="courier;monospace"/>
          <w:color w:val="000000"/>
        </w:rPr>
      </w:pPr>
      <w:ins w:id="1929" w:author="yangshangchuan" w:date="2013-01-25T16:03:00Z">
        <w:r>
          <w:rPr>
            <w:rFonts w:ascii="courier;monospace" w:hAnsi="courier;monospace" w:hint="eastAsia"/>
            <w:color w:val="000000"/>
          </w:rPr>
          <w:t>十五</w:t>
        </w:r>
        <w:r>
          <w:rPr>
            <w:rFonts w:ascii="courier;monospace" w:hAnsi="courier;monospace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nutch2.1 </w:t>
        </w:r>
        <w:r>
          <w:rPr>
            <w:rFonts w:ascii="courier;monospace" w:hAnsi="courier;monospace" w:hint="eastAsia"/>
            <w:color w:val="000000"/>
          </w:rPr>
          <w:t>使用</w:t>
        </w:r>
      </w:ins>
      <w:ins w:id="1930" w:author="yangshangchuan" w:date="2013-01-25T16:04:00Z">
        <w:r w:rsidRPr="00E81610">
          <w:rPr>
            <w:rFonts w:ascii="courier;monospace" w:hAnsi="courier;monospace"/>
            <w:color w:val="000000"/>
          </w:rPr>
          <w:t>DataFileAvroStore</w:t>
        </w:r>
        <w:r>
          <w:rPr>
            <w:rFonts w:ascii="courier;monospace" w:hAnsi="courier;monospace" w:hint="eastAsia"/>
            <w:color w:val="000000"/>
          </w:rPr>
          <w:t>作为数据源</w:t>
        </w:r>
      </w:ins>
    </w:p>
    <w:p w:rsidR="003D679C" w:rsidRDefault="00E81610" w:rsidP="003D679C">
      <w:pPr>
        <w:pStyle w:val="a4"/>
        <w:tabs>
          <w:tab w:val="clear" w:pos="420"/>
        </w:tabs>
        <w:rPr>
          <w:ins w:id="1931" w:author="yangshangchuan" w:date="2013-01-25T20:02:00Z"/>
          <w:rFonts w:ascii="courier;monospace" w:hAnsi="courier;monospace"/>
          <w:color w:val="000000"/>
        </w:rPr>
      </w:pPr>
      <w:ins w:id="1932" w:author="yangshangchuan" w:date="2013-01-25T16:04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 </w:t>
        </w:r>
        <w:r w:rsidRPr="00BB7CB3">
          <w:rPr>
            <w:rFonts w:ascii="courier;monospace" w:hAnsi="courier;monospace"/>
            <w:color w:val="000000"/>
          </w:rPr>
          <w:t>/home/</w:t>
        </w:r>
        <w:r>
          <w:rPr>
            <w:rFonts w:ascii="courier;monospace" w:hAnsi="courier;monospace"/>
            <w:color w:val="000000"/>
          </w:rPr>
          <w:t>ysc/</w:t>
        </w:r>
        <w:r>
          <w:rPr>
            <w:rFonts w:ascii="courier;monospace" w:hAnsi="courier;monospace" w:hint="eastAsia"/>
            <w:color w:val="000000"/>
          </w:rPr>
          <w:t>nutch</w:t>
        </w:r>
        <w:r>
          <w:rPr>
            <w:rFonts w:ascii="courier;monospace" w:hAnsi="courier;monospace"/>
            <w:color w:val="000000"/>
          </w:rPr>
          <w:t>-2.1</w:t>
        </w:r>
      </w:ins>
    </w:p>
    <w:p w:rsidR="003D679C" w:rsidRDefault="003D679C" w:rsidP="003D679C">
      <w:pPr>
        <w:pStyle w:val="a4"/>
        <w:tabs>
          <w:tab w:val="clear" w:pos="420"/>
        </w:tabs>
        <w:rPr>
          <w:ins w:id="1933" w:author="yangshangchuan" w:date="2013-01-25T20:02:00Z"/>
          <w:rFonts w:ascii="courier;monospace" w:hAnsi="courier;monospace"/>
          <w:color w:val="000000"/>
        </w:rPr>
      </w:pPr>
      <w:ins w:id="1934" w:author="yangshangchuan" w:date="2013-01-25T20:02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BB7CB3">
          <w:rPr>
            <w:rFonts w:ascii="courier;monospace" w:hAnsi="courier;monospace"/>
            <w:color w:val="000000"/>
          </w:rPr>
          <w:t>conf/gora.</w:t>
        </w:r>
        <w:proofErr w:type="gramStart"/>
        <w:r w:rsidRPr="00BB7CB3">
          <w:rPr>
            <w:rFonts w:ascii="courier;monospace" w:hAnsi="courier;monospace"/>
            <w:color w:val="000000"/>
          </w:rPr>
          <w:t>properties</w:t>
        </w:r>
        <w:proofErr w:type="gramEnd"/>
      </w:ins>
    </w:p>
    <w:p w:rsidR="003D679C" w:rsidRDefault="003D679C" w:rsidP="003D679C">
      <w:pPr>
        <w:pStyle w:val="a4"/>
        <w:tabs>
          <w:tab w:val="clear" w:pos="420"/>
        </w:tabs>
        <w:rPr>
          <w:ins w:id="1935" w:author="yangshangchuan" w:date="2013-01-25T20:02:00Z"/>
          <w:rFonts w:ascii="courier;monospace" w:hAnsi="courier;monospace"/>
          <w:color w:val="000000"/>
        </w:rPr>
      </w:pPr>
      <w:ins w:id="1936" w:author="yangshangchuan" w:date="2013-01-25T20:02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3D679C" w:rsidRPr="003D679C" w:rsidRDefault="003D679C" w:rsidP="003D679C">
      <w:pPr>
        <w:pStyle w:val="a4"/>
        <w:rPr>
          <w:ins w:id="1937" w:author="yangshangchuan" w:date="2013-01-25T20:05:00Z"/>
          <w:rFonts w:ascii="courier;monospace" w:hAnsi="courier;monospace"/>
          <w:color w:val="000000"/>
        </w:rPr>
      </w:pPr>
      <w:ins w:id="1938" w:author="yangshangchuan" w:date="2013-01-25T20:05:00Z">
        <w:r w:rsidRPr="003D679C">
          <w:rPr>
            <w:rFonts w:ascii="courier;monospace" w:hAnsi="courier;monospace"/>
            <w:color w:val="000000"/>
          </w:rPr>
          <w:tab/>
        </w:r>
        <w:r w:rsidRPr="003D679C">
          <w:rPr>
            <w:rFonts w:ascii="courier;monospace" w:hAnsi="courier;monospace"/>
            <w:color w:val="000000"/>
          </w:rPr>
          <w:tab/>
          <w:t>gora.datafileavrostore.output.path=datafileavrostore</w:t>
        </w:r>
      </w:ins>
    </w:p>
    <w:p w:rsidR="003D679C" w:rsidRPr="003D679C" w:rsidRDefault="003D679C" w:rsidP="003D679C">
      <w:pPr>
        <w:pStyle w:val="a4"/>
        <w:tabs>
          <w:tab w:val="clear" w:pos="420"/>
        </w:tabs>
        <w:rPr>
          <w:ins w:id="1939" w:author="yangshangchuan" w:date="2013-01-25T20:02:00Z"/>
          <w:rFonts w:ascii="courier;monospace" w:hAnsi="courier;monospace"/>
          <w:color w:val="000000"/>
        </w:rPr>
      </w:pPr>
      <w:ins w:id="1940" w:author="yangshangchuan" w:date="2013-01-25T20:05:00Z">
        <w:r w:rsidRPr="003D679C">
          <w:rPr>
            <w:rFonts w:ascii="courier;monospace" w:hAnsi="courier;monospace"/>
            <w:color w:val="000000"/>
          </w:rPr>
          <w:tab/>
        </w:r>
        <w:r w:rsidRPr="003D679C">
          <w:rPr>
            <w:rFonts w:ascii="courier;monospace" w:hAnsi="courier;monospace"/>
            <w:color w:val="000000"/>
          </w:rPr>
          <w:tab/>
          <w:t>gora.datafileavrostore.input.path=datafileavrostore</w:t>
        </w:r>
      </w:ins>
    </w:p>
    <w:p w:rsidR="00E81610" w:rsidRDefault="00E81610" w:rsidP="00E81610">
      <w:pPr>
        <w:pStyle w:val="a4"/>
        <w:tabs>
          <w:tab w:val="clear" w:pos="420"/>
        </w:tabs>
        <w:rPr>
          <w:ins w:id="1941" w:author="yangshangchuan" w:date="2013-01-25T16:04:00Z"/>
          <w:rFonts w:ascii="courier;monospace" w:hAnsi="courier;monospace"/>
          <w:color w:val="000000"/>
        </w:rPr>
      </w:pPr>
      <w:ins w:id="1942" w:author="yangshangchuan" w:date="2013-01-25T16:04:00Z">
        <w:r>
          <w:rPr>
            <w:rFonts w:ascii="courier;monospace" w:hAnsi="courier;monospace" w:hint="eastAsia"/>
            <w:color w:val="000000"/>
          </w:rPr>
          <w:tab/>
        </w:r>
      </w:ins>
      <w:ins w:id="1943" w:author="yangshangchuan" w:date="2013-01-25T20:06:00Z">
        <w:r w:rsidR="003D679C">
          <w:rPr>
            <w:rFonts w:ascii="courier;monospace" w:hAnsi="courier;monospace" w:hint="eastAsia"/>
            <w:color w:val="000000"/>
          </w:rPr>
          <w:t>3</w:t>
        </w:r>
      </w:ins>
      <w:ins w:id="1944" w:author="yangshangchuan" w:date="2013-01-25T16:04:00Z"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1630FA">
          <w:rPr>
            <w:rFonts w:ascii="courier;monospace" w:hAnsi="courier;monospace"/>
            <w:color w:val="000000"/>
          </w:rPr>
          <w:t>conf/nutch-site.</w:t>
        </w:r>
        <w:proofErr w:type="gramStart"/>
        <w:r w:rsidRPr="001630FA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E81610" w:rsidRDefault="00E81610" w:rsidP="00E81610">
      <w:pPr>
        <w:pStyle w:val="a4"/>
        <w:tabs>
          <w:tab w:val="clear" w:pos="420"/>
        </w:tabs>
        <w:rPr>
          <w:ins w:id="1945" w:author="yangshangchuan" w:date="2013-01-25T16:04:00Z"/>
          <w:rFonts w:ascii="courier;monospace" w:hAnsi="courier;monospace"/>
          <w:color w:val="000000"/>
        </w:rPr>
      </w:pPr>
      <w:ins w:id="1946" w:author="yangshangchuan" w:date="2013-01-25T16:04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E81610" w:rsidRPr="001630FA" w:rsidRDefault="00E81610" w:rsidP="00E81610">
      <w:pPr>
        <w:pStyle w:val="a4"/>
        <w:rPr>
          <w:ins w:id="1947" w:author="yangshangchuan" w:date="2013-01-25T16:04:00Z"/>
          <w:rFonts w:ascii="courier;monospace" w:hAnsi="courier;monospace"/>
          <w:color w:val="000000"/>
        </w:rPr>
      </w:pPr>
      <w:ins w:id="1948" w:author="yangshangchuan" w:date="2013-01-25T16:04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1630FA">
          <w:rPr>
            <w:rFonts w:ascii="courier;monospace" w:hAnsi="courier;monospace"/>
            <w:color w:val="000000"/>
          </w:rPr>
          <w:t>property</w:t>
        </w:r>
        <w:proofErr w:type="gramEnd"/>
        <w:r w:rsidRPr="001630FA">
          <w:rPr>
            <w:rFonts w:ascii="courier;monospace" w:hAnsi="courier;monospace"/>
            <w:color w:val="000000"/>
          </w:rPr>
          <w:t>&gt;</w:t>
        </w:r>
      </w:ins>
    </w:p>
    <w:p w:rsidR="00E81610" w:rsidRPr="001630FA" w:rsidRDefault="00E81610" w:rsidP="00E81610">
      <w:pPr>
        <w:pStyle w:val="a4"/>
        <w:rPr>
          <w:ins w:id="1949" w:author="yangshangchuan" w:date="2013-01-25T16:04:00Z"/>
          <w:rFonts w:ascii="courier;monospace" w:hAnsi="courier;monospace"/>
          <w:color w:val="000000"/>
        </w:rPr>
      </w:pPr>
      <w:ins w:id="1950" w:author="yangshangchuan" w:date="2013-01-25T16:04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&lt;name&gt;storage.data.store.class&lt;/name&gt;</w:t>
        </w:r>
      </w:ins>
    </w:p>
    <w:p w:rsidR="00E81610" w:rsidRPr="001630FA" w:rsidRDefault="00E81610" w:rsidP="00E81610">
      <w:pPr>
        <w:pStyle w:val="a4"/>
        <w:rPr>
          <w:ins w:id="1951" w:author="yangshangchuan" w:date="2013-01-25T16:04:00Z"/>
          <w:rFonts w:ascii="courier;monospace" w:hAnsi="courier;monospace"/>
          <w:color w:val="000000"/>
        </w:rPr>
      </w:pPr>
      <w:ins w:id="1952" w:author="yangshangchuan" w:date="2013-01-25T16:04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&lt;value&gt;</w:t>
        </w:r>
      </w:ins>
      <w:ins w:id="1953" w:author="yangshangchuan" w:date="2013-01-25T17:42:00Z">
        <w:r w:rsidR="001D4D22" w:rsidRPr="001D4D22">
          <w:rPr>
            <w:rFonts w:ascii="courier;monospace" w:hAnsi="courier;monospace"/>
            <w:color w:val="000000"/>
          </w:rPr>
          <w:t>org.apache.gora.avro.store</w:t>
        </w:r>
      </w:ins>
      <w:ins w:id="1954" w:author="yangshangchuan" w:date="2013-01-25T16:04:00Z">
        <w:r w:rsidRPr="00831C71">
          <w:rPr>
            <w:rFonts w:ascii="courier;monospace" w:hAnsi="courier;monospace"/>
            <w:color w:val="000000"/>
          </w:rPr>
          <w:t>.</w:t>
        </w:r>
      </w:ins>
      <w:ins w:id="1955" w:author="yangshangchuan" w:date="2013-01-25T17:42:00Z">
        <w:r w:rsidR="001D4D22" w:rsidRPr="001D4D22">
          <w:rPr>
            <w:rFonts w:ascii="courier;monospace" w:hAnsi="courier;monospace"/>
            <w:color w:val="000000"/>
          </w:rPr>
          <w:t>DataFileAvroStore</w:t>
        </w:r>
      </w:ins>
      <w:ins w:id="1956" w:author="yangshangchuan" w:date="2013-01-25T16:04:00Z">
        <w:r w:rsidRPr="001630FA">
          <w:rPr>
            <w:rFonts w:ascii="courier;monospace" w:hAnsi="courier;monospace"/>
            <w:color w:val="000000"/>
          </w:rPr>
          <w:t>&lt;/value&gt;</w:t>
        </w:r>
      </w:ins>
    </w:p>
    <w:p w:rsidR="00E81610" w:rsidRDefault="00E81610" w:rsidP="00E81610">
      <w:pPr>
        <w:pStyle w:val="a4"/>
        <w:tabs>
          <w:tab w:val="clear" w:pos="420"/>
        </w:tabs>
        <w:rPr>
          <w:ins w:id="1957" w:author="yangshangchuan" w:date="2013-01-25T16:04:00Z"/>
          <w:rFonts w:ascii="courier;monospace" w:hAnsi="courier;monospace"/>
          <w:color w:val="000000"/>
        </w:rPr>
      </w:pPr>
      <w:ins w:id="1958" w:author="yangshangchuan" w:date="2013-01-25T16:04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&lt;/property&gt;</w:t>
        </w:r>
      </w:ins>
    </w:p>
    <w:p w:rsidR="00E81610" w:rsidRDefault="00E81610" w:rsidP="00E81610">
      <w:pPr>
        <w:pStyle w:val="a4"/>
        <w:tabs>
          <w:tab w:val="clear" w:pos="420"/>
        </w:tabs>
        <w:rPr>
          <w:ins w:id="1959" w:author="yangshangchuan" w:date="2013-01-25T16:04:00Z"/>
          <w:rFonts w:ascii="courier;monospace" w:hAnsi="courier;monospace"/>
          <w:color w:val="000000"/>
        </w:rPr>
      </w:pPr>
    </w:p>
    <w:p w:rsidR="00E81610" w:rsidRPr="0033152F" w:rsidRDefault="00E81610" w:rsidP="00E81610">
      <w:pPr>
        <w:pStyle w:val="a4"/>
        <w:rPr>
          <w:ins w:id="1960" w:author="yangshangchuan" w:date="2013-01-25T16:04:00Z"/>
          <w:rFonts w:ascii="courier;monospace" w:hAnsi="courier;monospace"/>
          <w:color w:val="000000"/>
        </w:rPr>
      </w:pPr>
      <w:ins w:id="1961" w:author="yangshangchuan" w:date="2013-01-25T16:04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33152F">
          <w:rPr>
            <w:rFonts w:ascii="courier;monospace" w:hAnsi="courier;monospace"/>
            <w:color w:val="000000"/>
          </w:rPr>
          <w:t>property</w:t>
        </w:r>
        <w:proofErr w:type="gramEnd"/>
        <w:r w:rsidRPr="0033152F">
          <w:rPr>
            <w:rFonts w:ascii="courier;monospace" w:hAnsi="courier;monospace"/>
            <w:color w:val="000000"/>
          </w:rPr>
          <w:t>&gt;</w:t>
        </w:r>
      </w:ins>
    </w:p>
    <w:p w:rsidR="00E81610" w:rsidRPr="0033152F" w:rsidRDefault="00E81610" w:rsidP="00E81610">
      <w:pPr>
        <w:pStyle w:val="a4"/>
        <w:rPr>
          <w:ins w:id="1962" w:author="yangshangchuan" w:date="2013-01-25T16:04:00Z"/>
          <w:rFonts w:ascii="courier;monospace" w:hAnsi="courier;monospace"/>
          <w:color w:val="000000"/>
        </w:rPr>
      </w:pPr>
      <w:ins w:id="1963" w:author="yangshangchuan" w:date="2013-01-25T16:04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&lt;name&gt;encodingdetector.charset.min.confidence&lt;/name&gt;</w:t>
        </w:r>
      </w:ins>
    </w:p>
    <w:p w:rsidR="00E81610" w:rsidRPr="0033152F" w:rsidRDefault="00E81610" w:rsidP="00E81610">
      <w:pPr>
        <w:pStyle w:val="a4"/>
        <w:rPr>
          <w:ins w:id="1964" w:author="yangshangchuan" w:date="2013-01-25T16:04:00Z"/>
          <w:rFonts w:ascii="courier;monospace" w:hAnsi="courier;monospace"/>
          <w:color w:val="000000"/>
        </w:rPr>
      </w:pPr>
      <w:ins w:id="1965" w:author="yangshangchuan" w:date="2013-01-25T16:04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33152F">
          <w:rPr>
            <w:rFonts w:ascii="courier;monospace" w:hAnsi="courier;monospace"/>
            <w:color w:val="000000"/>
          </w:rPr>
          <w:t>value&gt;</w:t>
        </w:r>
        <w:proofErr w:type="gramEnd"/>
        <w:r w:rsidRPr="0033152F">
          <w:rPr>
            <w:rFonts w:ascii="courier;monospace" w:hAnsi="courier;monospace"/>
            <w:color w:val="000000"/>
          </w:rPr>
          <w:t>1&lt;/value&gt;</w:t>
        </w:r>
      </w:ins>
    </w:p>
    <w:p w:rsidR="00E81610" w:rsidRPr="0033152F" w:rsidRDefault="00E81610" w:rsidP="00E81610">
      <w:pPr>
        <w:pStyle w:val="a4"/>
        <w:rPr>
          <w:ins w:id="1966" w:author="yangshangchuan" w:date="2013-01-25T16:04:00Z"/>
          <w:rFonts w:ascii="courier;monospace" w:hAnsi="courier;monospace"/>
          <w:color w:val="000000"/>
        </w:rPr>
      </w:pPr>
      <w:ins w:id="1967" w:author="yangshangchuan" w:date="2013-01-25T16:04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33152F">
          <w:rPr>
            <w:rFonts w:ascii="courier;monospace" w:hAnsi="courier;monospace"/>
            <w:color w:val="000000"/>
          </w:rPr>
          <w:t>description&gt;</w:t>
        </w:r>
        <w:proofErr w:type="gramEnd"/>
        <w:r w:rsidRPr="0033152F">
          <w:rPr>
            <w:rFonts w:ascii="courier;monospace" w:hAnsi="courier;monospace"/>
            <w:color w:val="000000"/>
          </w:rPr>
          <w:t>A integer between 0-100 indicating minimum confidence value</w:t>
        </w:r>
      </w:ins>
    </w:p>
    <w:p w:rsidR="00E81610" w:rsidRPr="0033152F" w:rsidRDefault="00E81610" w:rsidP="00E81610">
      <w:pPr>
        <w:pStyle w:val="a4"/>
        <w:rPr>
          <w:ins w:id="1968" w:author="yangshangchuan" w:date="2013-01-25T16:04:00Z"/>
          <w:rFonts w:ascii="courier;monospace" w:hAnsi="courier;monospace"/>
          <w:color w:val="000000"/>
        </w:rPr>
      </w:pPr>
      <w:ins w:id="1969" w:author="yangshangchuan" w:date="2013-01-25T16:04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</w:t>
        </w:r>
        <w:proofErr w:type="gramStart"/>
        <w:r w:rsidRPr="0033152F">
          <w:rPr>
            <w:rFonts w:ascii="courier;monospace" w:hAnsi="courier;monospace"/>
            <w:color w:val="000000"/>
          </w:rPr>
          <w:t>for</w:t>
        </w:r>
        <w:proofErr w:type="gramEnd"/>
        <w:r w:rsidRPr="0033152F">
          <w:rPr>
            <w:rFonts w:ascii="courier;monospace" w:hAnsi="courier;monospace"/>
            <w:color w:val="000000"/>
          </w:rPr>
          <w:t xml:space="preserve"> charset auto-detection. Any negative value disables auto-detection.</w:t>
        </w:r>
      </w:ins>
    </w:p>
    <w:p w:rsidR="00E81610" w:rsidRPr="0033152F" w:rsidRDefault="00E81610" w:rsidP="00E81610">
      <w:pPr>
        <w:pStyle w:val="a4"/>
        <w:rPr>
          <w:ins w:id="1970" w:author="yangshangchuan" w:date="2013-01-25T16:04:00Z"/>
          <w:rFonts w:ascii="courier;monospace" w:hAnsi="courier;monospace"/>
          <w:color w:val="000000"/>
        </w:rPr>
      </w:pPr>
      <w:ins w:id="1971" w:author="yangshangchuan" w:date="2013-01-25T16:04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E81610" w:rsidRDefault="00E81610" w:rsidP="00E81610">
      <w:pPr>
        <w:pStyle w:val="a4"/>
        <w:tabs>
          <w:tab w:val="clear" w:pos="420"/>
        </w:tabs>
        <w:rPr>
          <w:ins w:id="1972" w:author="yangshangchuan" w:date="2013-01-25T16:04:00Z"/>
          <w:rFonts w:ascii="courier;monospace" w:hAnsi="courier;monospace"/>
          <w:color w:val="000000"/>
        </w:rPr>
      </w:pPr>
      <w:ins w:id="1973" w:author="yangshangchuan" w:date="2013-01-25T16:04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>&lt;/property&gt;</w:t>
        </w:r>
      </w:ins>
    </w:p>
    <w:p w:rsidR="00E81610" w:rsidRDefault="00E81610" w:rsidP="00E81610">
      <w:pPr>
        <w:pStyle w:val="a4"/>
        <w:tabs>
          <w:tab w:val="clear" w:pos="420"/>
        </w:tabs>
        <w:rPr>
          <w:ins w:id="1974" w:author="yangshangchuan" w:date="2013-01-26T01:02:00Z"/>
          <w:rFonts w:ascii="courier;monospace" w:hAnsi="courier;monospace"/>
          <w:color w:val="000000"/>
        </w:rPr>
      </w:pPr>
    </w:p>
    <w:p w:rsidR="009D44B9" w:rsidRPr="004C5D0F" w:rsidRDefault="009D44B9" w:rsidP="00E81610">
      <w:pPr>
        <w:pStyle w:val="a4"/>
        <w:tabs>
          <w:tab w:val="clear" w:pos="420"/>
        </w:tabs>
        <w:rPr>
          <w:ins w:id="1975" w:author="yangshangchuan" w:date="2013-01-25T16:04:00Z"/>
          <w:rFonts w:ascii="courier;monospace" w:hAnsi="courier;monospace"/>
          <w:color w:val="000000"/>
        </w:rPr>
      </w:pPr>
    </w:p>
    <w:p w:rsidR="003D679C" w:rsidRPr="004C5D0F" w:rsidRDefault="003D679C" w:rsidP="003D679C">
      <w:pPr>
        <w:pStyle w:val="a4"/>
        <w:tabs>
          <w:tab w:val="clear" w:pos="420"/>
        </w:tabs>
        <w:rPr>
          <w:ins w:id="1976" w:author="yangshangchuan" w:date="2013-01-25T20:06:00Z"/>
          <w:rFonts w:ascii="courier;monospace" w:hAnsi="courier;monospace"/>
          <w:color w:val="000000"/>
        </w:rPr>
      </w:pPr>
    </w:p>
    <w:p w:rsidR="003D679C" w:rsidRDefault="003D679C" w:rsidP="003D679C">
      <w:pPr>
        <w:pStyle w:val="a4"/>
        <w:tabs>
          <w:tab w:val="clear" w:pos="420"/>
        </w:tabs>
        <w:rPr>
          <w:ins w:id="1977" w:author="yangshangchuan" w:date="2013-01-25T20:06:00Z"/>
          <w:rFonts w:ascii="courier;monospace" w:hAnsi="courier;monospace"/>
          <w:color w:val="000000"/>
        </w:rPr>
      </w:pPr>
      <w:ins w:id="1978" w:author="yangshangchuan" w:date="2013-01-25T20:06:00Z">
        <w:r>
          <w:rPr>
            <w:rFonts w:ascii="courier;monospace" w:hAnsi="courier;monospace" w:hint="eastAsia"/>
            <w:color w:val="000000"/>
          </w:rPr>
          <w:t>十六</w:t>
        </w:r>
        <w:r>
          <w:rPr>
            <w:rFonts w:ascii="courier;monospace" w:hAnsi="courier;monospace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nutch2.1 </w:t>
        </w:r>
        <w:r>
          <w:rPr>
            <w:rFonts w:ascii="courier;monospace" w:hAnsi="courier;monospace" w:hint="eastAsia"/>
            <w:color w:val="000000"/>
          </w:rPr>
          <w:t>使用</w:t>
        </w:r>
      </w:ins>
      <w:ins w:id="1979" w:author="yangshangchuan" w:date="2013-01-25T20:07:00Z">
        <w:r w:rsidRPr="003D679C">
          <w:rPr>
            <w:rFonts w:ascii="courier;monospace" w:hAnsi="courier;monospace"/>
            <w:color w:val="000000"/>
          </w:rPr>
          <w:t>AvroStore</w:t>
        </w:r>
      </w:ins>
      <w:ins w:id="1980" w:author="yangshangchuan" w:date="2013-01-25T20:06:00Z">
        <w:r>
          <w:rPr>
            <w:rFonts w:ascii="courier;monospace" w:hAnsi="courier;monospace" w:hint="eastAsia"/>
            <w:color w:val="000000"/>
          </w:rPr>
          <w:t>作为数据源</w:t>
        </w:r>
      </w:ins>
    </w:p>
    <w:p w:rsidR="003D679C" w:rsidRDefault="003D679C" w:rsidP="003D679C">
      <w:pPr>
        <w:pStyle w:val="a4"/>
        <w:tabs>
          <w:tab w:val="clear" w:pos="420"/>
        </w:tabs>
        <w:rPr>
          <w:ins w:id="1981" w:author="yangshangchuan" w:date="2013-01-25T20:06:00Z"/>
          <w:rFonts w:ascii="courier;monospace" w:hAnsi="courier;monospace"/>
          <w:color w:val="000000"/>
        </w:rPr>
      </w:pPr>
      <w:ins w:id="1982" w:author="yangshangchuan" w:date="2013-01-25T20:06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 </w:t>
        </w:r>
        <w:r w:rsidRPr="00BB7CB3">
          <w:rPr>
            <w:rFonts w:ascii="courier;monospace" w:hAnsi="courier;monospace"/>
            <w:color w:val="000000"/>
          </w:rPr>
          <w:t>/home/</w:t>
        </w:r>
        <w:r>
          <w:rPr>
            <w:rFonts w:ascii="courier;monospace" w:hAnsi="courier;monospace"/>
            <w:color w:val="000000"/>
          </w:rPr>
          <w:t>ysc/</w:t>
        </w:r>
        <w:r>
          <w:rPr>
            <w:rFonts w:ascii="courier;monospace" w:hAnsi="courier;monospace" w:hint="eastAsia"/>
            <w:color w:val="000000"/>
          </w:rPr>
          <w:t>nutch</w:t>
        </w:r>
        <w:r>
          <w:rPr>
            <w:rFonts w:ascii="courier;monospace" w:hAnsi="courier;monospace"/>
            <w:color w:val="000000"/>
          </w:rPr>
          <w:t>-2.1</w:t>
        </w:r>
      </w:ins>
    </w:p>
    <w:p w:rsidR="003D679C" w:rsidRDefault="003D679C" w:rsidP="003D679C">
      <w:pPr>
        <w:pStyle w:val="a4"/>
        <w:tabs>
          <w:tab w:val="clear" w:pos="420"/>
        </w:tabs>
        <w:rPr>
          <w:ins w:id="1983" w:author="yangshangchuan" w:date="2013-01-25T20:06:00Z"/>
          <w:rFonts w:ascii="courier;monospace" w:hAnsi="courier;monospace"/>
          <w:color w:val="000000"/>
        </w:rPr>
      </w:pPr>
      <w:ins w:id="1984" w:author="yangshangchuan" w:date="2013-01-25T20:06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BB7CB3">
          <w:rPr>
            <w:rFonts w:ascii="courier;monospace" w:hAnsi="courier;monospace"/>
            <w:color w:val="000000"/>
          </w:rPr>
          <w:t>conf/gora.</w:t>
        </w:r>
        <w:proofErr w:type="gramStart"/>
        <w:r w:rsidRPr="00BB7CB3">
          <w:rPr>
            <w:rFonts w:ascii="courier;monospace" w:hAnsi="courier;monospace"/>
            <w:color w:val="000000"/>
          </w:rPr>
          <w:t>properties</w:t>
        </w:r>
        <w:proofErr w:type="gramEnd"/>
      </w:ins>
    </w:p>
    <w:p w:rsidR="003D679C" w:rsidRDefault="003D679C" w:rsidP="003D679C">
      <w:pPr>
        <w:pStyle w:val="a4"/>
        <w:tabs>
          <w:tab w:val="clear" w:pos="420"/>
        </w:tabs>
        <w:rPr>
          <w:ins w:id="1985" w:author="yangshangchuan" w:date="2013-01-25T20:06:00Z"/>
          <w:rFonts w:ascii="courier;monospace" w:hAnsi="courier;monospace"/>
          <w:color w:val="000000"/>
        </w:rPr>
      </w:pPr>
      <w:ins w:id="1986" w:author="yangshangchuan" w:date="2013-01-25T20:0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3D679C" w:rsidRPr="003D679C" w:rsidRDefault="003D679C" w:rsidP="003D679C">
      <w:pPr>
        <w:pStyle w:val="a4"/>
        <w:rPr>
          <w:ins w:id="1987" w:author="yangshangchuan" w:date="2013-01-25T20:10:00Z"/>
          <w:rFonts w:ascii="courier;monospace" w:hAnsi="courier;monospace"/>
          <w:color w:val="000000"/>
        </w:rPr>
      </w:pPr>
      <w:ins w:id="1988" w:author="yangshangchuan" w:date="2013-01-25T20:10:00Z">
        <w:r w:rsidRPr="003D679C">
          <w:rPr>
            <w:rFonts w:ascii="courier;monospace" w:hAnsi="courier;monospace"/>
            <w:color w:val="000000"/>
          </w:rPr>
          <w:tab/>
        </w:r>
        <w:r w:rsidRPr="003D679C">
          <w:rPr>
            <w:rFonts w:ascii="courier;monospace" w:hAnsi="courier;monospace"/>
            <w:color w:val="000000"/>
          </w:rPr>
          <w:tab/>
          <w:t>gora.avrostore.codec.type=BINARY</w:t>
        </w:r>
      </w:ins>
    </w:p>
    <w:p w:rsidR="003D679C" w:rsidRDefault="00BD3D9D" w:rsidP="003D679C">
      <w:pPr>
        <w:pStyle w:val="a4"/>
        <w:tabs>
          <w:tab w:val="clear" w:pos="420"/>
        </w:tabs>
        <w:rPr>
          <w:ins w:id="1989" w:author="yangshangchuan" w:date="2013-01-25T20:17:00Z"/>
          <w:rFonts w:ascii="courier;monospace" w:hAnsi="courier;monospace"/>
          <w:color w:val="000000"/>
        </w:rPr>
      </w:pPr>
      <w:ins w:id="1990" w:author="yangshangchuan" w:date="2013-01-25T20:10:00Z">
        <w:r>
          <w:rPr>
            <w:rFonts w:ascii="courier;monospace" w:hAnsi="courier;monospace"/>
            <w:color w:val="000000"/>
          </w:rPr>
          <w:tab/>
        </w:r>
        <w:r>
          <w:rPr>
            <w:rFonts w:ascii="courier;monospace" w:hAnsi="courier;monospace"/>
            <w:color w:val="000000"/>
          </w:rPr>
          <w:tab/>
          <w:t>gora.avrostore.</w:t>
        </w:r>
      </w:ins>
      <w:ins w:id="1991" w:author="yangshangchuan" w:date="2013-01-25T20:17:00Z">
        <w:r>
          <w:rPr>
            <w:rFonts w:ascii="courier;monospace" w:hAnsi="courier;monospace" w:hint="eastAsia"/>
            <w:color w:val="000000"/>
          </w:rPr>
          <w:t>in</w:t>
        </w:r>
      </w:ins>
      <w:ins w:id="1992" w:author="yangshangchuan" w:date="2013-01-25T20:10:00Z">
        <w:r w:rsidR="003D679C" w:rsidRPr="003D679C">
          <w:rPr>
            <w:rFonts w:ascii="courier;monospace" w:hAnsi="courier;monospace"/>
            <w:color w:val="000000"/>
          </w:rPr>
          <w:t>put.path=avrostore</w:t>
        </w:r>
      </w:ins>
    </w:p>
    <w:p w:rsidR="00BD3D9D" w:rsidRDefault="00BD3D9D" w:rsidP="003D679C">
      <w:pPr>
        <w:pStyle w:val="a4"/>
        <w:tabs>
          <w:tab w:val="clear" w:pos="420"/>
        </w:tabs>
        <w:rPr>
          <w:ins w:id="1993" w:author="yangshangchuan" w:date="2013-01-25T20:10:00Z"/>
          <w:rFonts w:ascii="courier;monospace" w:hAnsi="courier;monospace"/>
          <w:color w:val="000000"/>
        </w:rPr>
      </w:pPr>
      <w:ins w:id="1994" w:author="yangshangchuan" w:date="2013-01-25T20:1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3D679C">
          <w:rPr>
            <w:rFonts w:ascii="courier;monospace" w:hAnsi="courier;monospace"/>
            <w:color w:val="000000"/>
          </w:rPr>
          <w:t>gora.avrostore.output.path=avrostore</w:t>
        </w:r>
      </w:ins>
    </w:p>
    <w:p w:rsidR="003D679C" w:rsidRDefault="003D679C" w:rsidP="003D679C">
      <w:pPr>
        <w:pStyle w:val="a4"/>
        <w:tabs>
          <w:tab w:val="clear" w:pos="420"/>
        </w:tabs>
        <w:rPr>
          <w:ins w:id="1995" w:author="yangshangchuan" w:date="2013-01-25T20:06:00Z"/>
          <w:rFonts w:ascii="courier;monospace" w:hAnsi="courier;monospace"/>
          <w:color w:val="000000"/>
        </w:rPr>
      </w:pPr>
      <w:ins w:id="1996" w:author="yangshangchuan" w:date="2013-01-25T20:06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 </w:t>
        </w:r>
        <w:r w:rsidRPr="001630FA">
          <w:rPr>
            <w:rFonts w:ascii="courier;monospace" w:hAnsi="courier;monospace"/>
            <w:color w:val="000000"/>
          </w:rPr>
          <w:t>conf/nutch-site.</w:t>
        </w:r>
        <w:proofErr w:type="gramStart"/>
        <w:r w:rsidRPr="001630FA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3D679C" w:rsidRDefault="003D679C" w:rsidP="003D679C">
      <w:pPr>
        <w:pStyle w:val="a4"/>
        <w:tabs>
          <w:tab w:val="clear" w:pos="420"/>
        </w:tabs>
        <w:rPr>
          <w:ins w:id="1997" w:author="yangshangchuan" w:date="2013-01-25T20:06:00Z"/>
          <w:rFonts w:ascii="courier;monospace" w:hAnsi="courier;monospace"/>
          <w:color w:val="000000"/>
        </w:rPr>
      </w:pPr>
      <w:ins w:id="1998" w:author="yangshangchuan" w:date="2013-01-25T20:0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3D679C" w:rsidRPr="001630FA" w:rsidRDefault="003D679C" w:rsidP="003D679C">
      <w:pPr>
        <w:pStyle w:val="a4"/>
        <w:rPr>
          <w:ins w:id="1999" w:author="yangshangchuan" w:date="2013-01-25T20:06:00Z"/>
          <w:rFonts w:ascii="courier;monospace" w:hAnsi="courier;monospace"/>
          <w:color w:val="000000"/>
        </w:rPr>
      </w:pPr>
      <w:ins w:id="2000" w:author="yangshangchuan" w:date="2013-01-25T20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1630FA">
          <w:rPr>
            <w:rFonts w:ascii="courier;monospace" w:hAnsi="courier;monospace"/>
            <w:color w:val="000000"/>
          </w:rPr>
          <w:t>property</w:t>
        </w:r>
        <w:proofErr w:type="gramEnd"/>
        <w:r w:rsidRPr="001630FA">
          <w:rPr>
            <w:rFonts w:ascii="courier;monospace" w:hAnsi="courier;monospace"/>
            <w:color w:val="000000"/>
          </w:rPr>
          <w:t>&gt;</w:t>
        </w:r>
      </w:ins>
    </w:p>
    <w:p w:rsidR="003D679C" w:rsidRPr="001630FA" w:rsidRDefault="003D679C" w:rsidP="003D679C">
      <w:pPr>
        <w:pStyle w:val="a4"/>
        <w:rPr>
          <w:ins w:id="2001" w:author="yangshangchuan" w:date="2013-01-25T20:06:00Z"/>
          <w:rFonts w:ascii="courier;monospace" w:hAnsi="courier;monospace"/>
          <w:color w:val="000000"/>
        </w:rPr>
      </w:pPr>
      <w:ins w:id="2002" w:author="yangshangchuan" w:date="2013-01-25T20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&lt;name&gt;storage.data.store.class&lt;/name&gt;</w:t>
        </w:r>
      </w:ins>
    </w:p>
    <w:p w:rsidR="003D679C" w:rsidRPr="001630FA" w:rsidRDefault="003D679C" w:rsidP="003D679C">
      <w:pPr>
        <w:pStyle w:val="a4"/>
        <w:rPr>
          <w:ins w:id="2003" w:author="yangshangchuan" w:date="2013-01-25T20:06:00Z"/>
          <w:rFonts w:ascii="courier;monospace" w:hAnsi="courier;monospace"/>
          <w:color w:val="000000"/>
        </w:rPr>
      </w:pPr>
      <w:ins w:id="2004" w:author="yangshangchuan" w:date="2013-01-25T20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 xml:space="preserve">  &lt;value&gt;</w:t>
        </w:r>
        <w:r w:rsidRPr="001D4D22">
          <w:rPr>
            <w:rFonts w:ascii="courier;monospace" w:hAnsi="courier;monospace"/>
            <w:color w:val="000000"/>
          </w:rPr>
          <w:t>org.apache.gora.avro.store</w:t>
        </w:r>
        <w:r w:rsidRPr="00831C71">
          <w:rPr>
            <w:rFonts w:ascii="courier;monospace" w:hAnsi="courier;monospace"/>
            <w:color w:val="000000"/>
          </w:rPr>
          <w:t>.</w:t>
        </w:r>
        <w:r w:rsidRPr="001D4D22">
          <w:rPr>
            <w:rFonts w:ascii="courier;monospace" w:hAnsi="courier;monospace"/>
            <w:color w:val="000000"/>
          </w:rPr>
          <w:t>AvroStore</w:t>
        </w:r>
        <w:r w:rsidRPr="001630FA">
          <w:rPr>
            <w:rFonts w:ascii="courier;monospace" w:hAnsi="courier;monospace"/>
            <w:color w:val="000000"/>
          </w:rPr>
          <w:t>&lt;/value&gt;</w:t>
        </w:r>
      </w:ins>
    </w:p>
    <w:p w:rsidR="003D679C" w:rsidRDefault="003D679C" w:rsidP="003D679C">
      <w:pPr>
        <w:pStyle w:val="a4"/>
        <w:tabs>
          <w:tab w:val="clear" w:pos="420"/>
        </w:tabs>
        <w:rPr>
          <w:ins w:id="2005" w:author="yangshangchuan" w:date="2013-01-25T20:06:00Z"/>
          <w:rFonts w:ascii="courier;monospace" w:hAnsi="courier;monospace"/>
          <w:color w:val="000000"/>
        </w:rPr>
      </w:pPr>
      <w:ins w:id="2006" w:author="yangshangchuan" w:date="2013-01-25T20:06:00Z">
        <w:r w:rsidRPr="001630FA">
          <w:rPr>
            <w:rFonts w:ascii="courier;monospace" w:hAnsi="courier;monospace"/>
            <w:color w:val="000000"/>
          </w:rPr>
          <w:tab/>
        </w:r>
        <w:r w:rsidRPr="001630FA">
          <w:rPr>
            <w:rFonts w:ascii="courier;monospace" w:hAnsi="courier;monospace"/>
            <w:color w:val="000000"/>
          </w:rPr>
          <w:tab/>
          <w:t>&lt;/property&gt;</w:t>
        </w:r>
      </w:ins>
    </w:p>
    <w:p w:rsidR="003D679C" w:rsidRDefault="003D679C" w:rsidP="003D679C">
      <w:pPr>
        <w:pStyle w:val="a4"/>
        <w:tabs>
          <w:tab w:val="clear" w:pos="420"/>
        </w:tabs>
        <w:rPr>
          <w:ins w:id="2007" w:author="yangshangchuan" w:date="2013-01-25T20:06:00Z"/>
          <w:rFonts w:ascii="courier;monospace" w:hAnsi="courier;monospace"/>
          <w:color w:val="000000"/>
        </w:rPr>
      </w:pPr>
    </w:p>
    <w:p w:rsidR="003D679C" w:rsidRPr="0033152F" w:rsidRDefault="003D679C" w:rsidP="003D679C">
      <w:pPr>
        <w:pStyle w:val="a4"/>
        <w:rPr>
          <w:ins w:id="2008" w:author="yangshangchuan" w:date="2013-01-25T20:06:00Z"/>
          <w:rFonts w:ascii="courier;monospace" w:hAnsi="courier;monospace"/>
          <w:color w:val="000000"/>
        </w:rPr>
      </w:pPr>
      <w:ins w:id="2009" w:author="yangshangchuan" w:date="2013-01-25T20:06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>&lt;</w:t>
        </w:r>
        <w:proofErr w:type="gramStart"/>
        <w:r w:rsidRPr="0033152F">
          <w:rPr>
            <w:rFonts w:ascii="courier;monospace" w:hAnsi="courier;monospace"/>
            <w:color w:val="000000"/>
          </w:rPr>
          <w:t>property</w:t>
        </w:r>
        <w:proofErr w:type="gramEnd"/>
        <w:r w:rsidRPr="0033152F">
          <w:rPr>
            <w:rFonts w:ascii="courier;monospace" w:hAnsi="courier;monospace"/>
            <w:color w:val="000000"/>
          </w:rPr>
          <w:t>&gt;</w:t>
        </w:r>
      </w:ins>
    </w:p>
    <w:p w:rsidR="003D679C" w:rsidRPr="0033152F" w:rsidRDefault="003D679C" w:rsidP="003D679C">
      <w:pPr>
        <w:pStyle w:val="a4"/>
        <w:rPr>
          <w:ins w:id="2010" w:author="yangshangchuan" w:date="2013-01-25T20:06:00Z"/>
          <w:rFonts w:ascii="courier;monospace" w:hAnsi="courier;monospace"/>
          <w:color w:val="000000"/>
        </w:rPr>
      </w:pPr>
      <w:ins w:id="2011" w:author="yangshangchuan" w:date="2013-01-25T20:06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&lt;name&gt;encodingdetector.charset.min.confidence&lt;/name&gt;</w:t>
        </w:r>
      </w:ins>
    </w:p>
    <w:p w:rsidR="003D679C" w:rsidRPr="0033152F" w:rsidRDefault="003D679C" w:rsidP="003D679C">
      <w:pPr>
        <w:pStyle w:val="a4"/>
        <w:rPr>
          <w:ins w:id="2012" w:author="yangshangchuan" w:date="2013-01-25T20:06:00Z"/>
          <w:rFonts w:ascii="courier;monospace" w:hAnsi="courier;monospace"/>
          <w:color w:val="000000"/>
        </w:rPr>
      </w:pPr>
      <w:ins w:id="2013" w:author="yangshangchuan" w:date="2013-01-25T20:06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33152F">
          <w:rPr>
            <w:rFonts w:ascii="courier;monospace" w:hAnsi="courier;monospace"/>
            <w:color w:val="000000"/>
          </w:rPr>
          <w:t>value&gt;</w:t>
        </w:r>
        <w:proofErr w:type="gramEnd"/>
        <w:r w:rsidRPr="0033152F">
          <w:rPr>
            <w:rFonts w:ascii="courier;monospace" w:hAnsi="courier;monospace"/>
            <w:color w:val="000000"/>
          </w:rPr>
          <w:t>1&lt;/value&gt;</w:t>
        </w:r>
      </w:ins>
    </w:p>
    <w:p w:rsidR="003D679C" w:rsidRPr="0033152F" w:rsidRDefault="003D679C" w:rsidP="003D679C">
      <w:pPr>
        <w:pStyle w:val="a4"/>
        <w:rPr>
          <w:ins w:id="2014" w:author="yangshangchuan" w:date="2013-01-25T20:06:00Z"/>
          <w:rFonts w:ascii="courier;monospace" w:hAnsi="courier;monospace"/>
          <w:color w:val="000000"/>
        </w:rPr>
      </w:pPr>
      <w:ins w:id="2015" w:author="yangshangchuan" w:date="2013-01-25T20:06:00Z">
        <w:r w:rsidRPr="0033152F">
          <w:rPr>
            <w:rFonts w:ascii="courier;monospace" w:hAnsi="courier;monospace"/>
            <w:color w:val="000000"/>
          </w:rPr>
          <w:lastRenderedPageBreak/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</w:t>
        </w:r>
        <w:proofErr w:type="gramStart"/>
        <w:r w:rsidRPr="0033152F">
          <w:rPr>
            <w:rFonts w:ascii="courier;monospace" w:hAnsi="courier;monospace"/>
            <w:color w:val="000000"/>
          </w:rPr>
          <w:t>description&gt;</w:t>
        </w:r>
        <w:proofErr w:type="gramEnd"/>
        <w:r w:rsidRPr="0033152F">
          <w:rPr>
            <w:rFonts w:ascii="courier;monospace" w:hAnsi="courier;monospace"/>
            <w:color w:val="000000"/>
          </w:rPr>
          <w:t>A integer between 0-100 indicating minimum confidence value</w:t>
        </w:r>
      </w:ins>
    </w:p>
    <w:p w:rsidR="003D679C" w:rsidRPr="0033152F" w:rsidRDefault="003D679C" w:rsidP="003D679C">
      <w:pPr>
        <w:pStyle w:val="a4"/>
        <w:rPr>
          <w:ins w:id="2016" w:author="yangshangchuan" w:date="2013-01-25T20:06:00Z"/>
          <w:rFonts w:ascii="courier;monospace" w:hAnsi="courier;monospace"/>
          <w:color w:val="000000"/>
        </w:rPr>
      </w:pPr>
      <w:ins w:id="2017" w:author="yangshangchuan" w:date="2013-01-25T20:06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</w:t>
        </w:r>
        <w:proofErr w:type="gramStart"/>
        <w:r w:rsidRPr="0033152F">
          <w:rPr>
            <w:rFonts w:ascii="courier;monospace" w:hAnsi="courier;monospace"/>
            <w:color w:val="000000"/>
          </w:rPr>
          <w:t>for</w:t>
        </w:r>
        <w:proofErr w:type="gramEnd"/>
        <w:r w:rsidRPr="0033152F">
          <w:rPr>
            <w:rFonts w:ascii="courier;monospace" w:hAnsi="courier;monospace"/>
            <w:color w:val="000000"/>
          </w:rPr>
          <w:t xml:space="preserve"> charset auto-detection. Any negative value disables auto-detection.</w:t>
        </w:r>
      </w:ins>
    </w:p>
    <w:p w:rsidR="003D679C" w:rsidRPr="0033152F" w:rsidRDefault="003D679C" w:rsidP="003D679C">
      <w:pPr>
        <w:pStyle w:val="a4"/>
        <w:rPr>
          <w:ins w:id="2018" w:author="yangshangchuan" w:date="2013-01-25T20:06:00Z"/>
          <w:rFonts w:ascii="courier;monospace" w:hAnsi="courier;monospace"/>
          <w:color w:val="000000"/>
        </w:rPr>
      </w:pPr>
      <w:ins w:id="2019" w:author="yangshangchuan" w:date="2013-01-25T20:06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 xml:space="preserve">  &lt;/description&gt;</w:t>
        </w:r>
      </w:ins>
    </w:p>
    <w:p w:rsidR="003D679C" w:rsidRDefault="003D679C" w:rsidP="003D679C">
      <w:pPr>
        <w:pStyle w:val="a4"/>
        <w:tabs>
          <w:tab w:val="clear" w:pos="420"/>
        </w:tabs>
        <w:rPr>
          <w:ins w:id="2020" w:author="yangshangchuan" w:date="2013-01-25T20:06:00Z"/>
          <w:rFonts w:ascii="courier;monospace" w:hAnsi="courier;monospace"/>
          <w:color w:val="000000"/>
        </w:rPr>
      </w:pPr>
      <w:ins w:id="2021" w:author="yangshangchuan" w:date="2013-01-25T20:06:00Z">
        <w:r w:rsidRPr="0033152F">
          <w:rPr>
            <w:rFonts w:ascii="courier;monospace" w:hAnsi="courier;monospace"/>
            <w:color w:val="000000"/>
          </w:rPr>
          <w:tab/>
        </w:r>
        <w:r w:rsidRPr="0033152F">
          <w:rPr>
            <w:rFonts w:ascii="courier;monospace" w:hAnsi="courier;monospace"/>
            <w:color w:val="000000"/>
          </w:rPr>
          <w:tab/>
          <w:t>&lt;/property&gt;</w:t>
        </w:r>
      </w:ins>
    </w:p>
    <w:p w:rsidR="00E81610" w:rsidRPr="00E81610" w:rsidRDefault="00E81610" w:rsidP="00E81610">
      <w:pPr>
        <w:pStyle w:val="a4"/>
        <w:tabs>
          <w:tab w:val="clear" w:pos="420"/>
        </w:tabs>
        <w:rPr>
          <w:ins w:id="2022" w:author="yangshangchuan" w:date="2013-01-25T16:03:00Z"/>
          <w:rFonts w:ascii="courier;monospace" w:hAnsi="courier;monospace"/>
          <w:color w:val="000000"/>
        </w:rPr>
      </w:pPr>
    </w:p>
    <w:p w:rsidR="00E81610" w:rsidRDefault="00E81610" w:rsidP="00E81610">
      <w:pPr>
        <w:pStyle w:val="a4"/>
        <w:tabs>
          <w:tab w:val="clear" w:pos="420"/>
        </w:tabs>
        <w:rPr>
          <w:ins w:id="2023" w:author="yangshangchuan" w:date="2013-01-24T23:47:00Z"/>
          <w:rFonts w:ascii="courier;monospace" w:hAnsi="courier;monospace"/>
          <w:color w:val="000000"/>
        </w:rPr>
      </w:pPr>
    </w:p>
    <w:p w:rsidR="000602F1" w:rsidRPr="004C5D0F" w:rsidRDefault="000602F1" w:rsidP="000602F1">
      <w:pPr>
        <w:pStyle w:val="a4"/>
        <w:tabs>
          <w:tab w:val="clear" w:pos="420"/>
        </w:tabs>
        <w:rPr>
          <w:ins w:id="2024" w:author="yangshangchuan" w:date="2013-01-28T19:33:00Z"/>
          <w:rFonts w:ascii="courier;monospace" w:hAnsi="courier;monospace"/>
          <w:color w:val="000000"/>
        </w:rPr>
      </w:pPr>
    </w:p>
    <w:p w:rsidR="00A52116" w:rsidRDefault="000602F1" w:rsidP="000602F1">
      <w:pPr>
        <w:pStyle w:val="a4"/>
        <w:tabs>
          <w:tab w:val="clear" w:pos="420"/>
        </w:tabs>
        <w:rPr>
          <w:ins w:id="2025" w:author="yangshangchuan" w:date="2013-01-28T19:33:00Z"/>
          <w:rFonts w:ascii="courier;monospace" w:hAnsi="courier;monospace"/>
          <w:color w:val="000000"/>
        </w:rPr>
      </w:pPr>
      <w:ins w:id="2026" w:author="yangshangchuan" w:date="2013-01-28T19:33:00Z">
        <w:r>
          <w:rPr>
            <w:rFonts w:ascii="courier;monospace" w:hAnsi="courier;monospace" w:hint="eastAsia"/>
            <w:color w:val="000000"/>
          </w:rPr>
          <w:t>十七</w:t>
        </w:r>
        <w:r>
          <w:rPr>
            <w:rFonts w:ascii="courier;monospace" w:hAnsi="courier;monospace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>配置</w:t>
        </w:r>
        <w:r>
          <w:rPr>
            <w:rFonts w:ascii="courier;monospace" w:hAnsi="courier;monospace" w:hint="eastAsia"/>
            <w:color w:val="000000"/>
          </w:rPr>
          <w:t>SOLR</w:t>
        </w:r>
      </w:ins>
      <w:ins w:id="2027" w:author="yangshangchuan" w:date="2013-01-28T21:39:00Z">
        <w:r w:rsidR="00555396">
          <w:rPr>
            <w:rFonts w:ascii="courier;monospace" w:hAnsi="courier;monospace" w:hint="eastAsia"/>
            <w:color w:val="000000"/>
          </w:rPr>
          <w:t xml:space="preserve"> </w:t>
        </w:r>
      </w:ins>
    </w:p>
    <w:p w:rsidR="000602F1" w:rsidRDefault="000602F1" w:rsidP="000602F1">
      <w:pPr>
        <w:pStyle w:val="a4"/>
        <w:tabs>
          <w:tab w:val="clear" w:pos="420"/>
        </w:tabs>
        <w:rPr>
          <w:ins w:id="2028" w:author="yangshangchuan" w:date="2013-01-28T19:34:00Z"/>
          <w:rFonts w:ascii="courier;monospace" w:hAnsi="courier;monospace"/>
          <w:color w:val="000000"/>
        </w:rPr>
      </w:pPr>
      <w:ins w:id="2029" w:author="yangshangchuan" w:date="2013-01-28T19:33:00Z">
        <w:r>
          <w:rPr>
            <w:rFonts w:ascii="courier;monospace" w:hAnsi="courier;monospace" w:hint="eastAsia"/>
            <w:color w:val="000000"/>
          </w:rPr>
          <w:tab/>
        </w:r>
      </w:ins>
      <w:ins w:id="2030" w:author="yangshangchuan" w:date="2013-01-28T21:39:00Z">
        <w:r w:rsidR="00555396">
          <w:rPr>
            <w:rFonts w:ascii="courier;monospace" w:hAnsi="courier;monospace" w:hint="eastAsia"/>
            <w:color w:val="000000"/>
          </w:rPr>
          <w:t>配置</w:t>
        </w:r>
      </w:ins>
      <w:ins w:id="2031" w:author="yangshangchuan" w:date="2013-01-28T19:34:00Z">
        <w:r>
          <w:rPr>
            <w:rFonts w:ascii="courier;monospace" w:hAnsi="courier;monospace" w:hint="eastAsia"/>
            <w:color w:val="000000"/>
          </w:rPr>
          <w:t>tomcat</w:t>
        </w:r>
        <w:r>
          <w:rPr>
            <w:rFonts w:ascii="courier;monospace" w:hAnsi="courier;monospace" w:hint="eastAsia"/>
            <w:color w:val="000000"/>
          </w:rPr>
          <w:t>：</w:t>
        </w:r>
      </w:ins>
    </w:p>
    <w:p w:rsidR="000602F1" w:rsidRDefault="000602F1" w:rsidP="000602F1">
      <w:pPr>
        <w:pStyle w:val="a4"/>
        <w:tabs>
          <w:tab w:val="clear" w:pos="420"/>
        </w:tabs>
        <w:rPr>
          <w:ins w:id="2032" w:author="yangshangchuan" w:date="2013-01-28T19:33:00Z"/>
          <w:rFonts w:ascii="courier;monospace" w:hAnsi="courier;monospace"/>
          <w:color w:val="000000"/>
        </w:rPr>
      </w:pPr>
      <w:ins w:id="2033" w:author="yangshangchuan" w:date="2013-01-28T19:34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034" w:author="yangshangchuan" w:date="2013-01-28T19:37:00Z">
        <w:r w:rsidR="00C224FA">
          <w:rPr>
            <w:rFonts w:ascii="courier;monospace" w:hAnsi="courier;monospace" w:hint="eastAsia"/>
            <w:color w:val="000000"/>
          </w:rPr>
          <w:t xml:space="preserve">wget </w:t>
        </w:r>
        <w:r w:rsidR="00C224FA" w:rsidRPr="00C224FA">
          <w:rPr>
            <w:rFonts w:ascii="courier;monospace" w:hAnsi="courier;monospace"/>
            <w:color w:val="000000"/>
          </w:rPr>
          <w:t>http://www.fayea.com/apache-mirror/tomcat/tomcat-7/v7.0.35/bin/apache-tomcat-7.0.35.tar.gz</w:t>
        </w:r>
      </w:ins>
    </w:p>
    <w:p w:rsidR="000602F1" w:rsidRDefault="00C224FA" w:rsidP="000602F1">
      <w:pPr>
        <w:pStyle w:val="a4"/>
        <w:tabs>
          <w:tab w:val="clear" w:pos="420"/>
        </w:tabs>
        <w:rPr>
          <w:ins w:id="2035" w:author="yangshangchuan" w:date="2013-01-28T19:38:00Z"/>
          <w:rFonts w:ascii="courier;monospace" w:hAnsi="courier;monospace"/>
          <w:color w:val="000000"/>
        </w:rPr>
      </w:pPr>
      <w:ins w:id="2036" w:author="yangshangchuan" w:date="2013-01-28T19:37:00Z">
        <w:r>
          <w:rPr>
            <w:rFonts w:ascii="courier;monospace" w:hAnsi="courier;monospace" w:hint="eastAsia"/>
            <w:color w:val="000000"/>
          </w:rPr>
          <w:tab/>
        </w:r>
      </w:ins>
      <w:ins w:id="2037" w:author="yangshangchuan" w:date="2013-01-28T19:38:00Z">
        <w:r>
          <w:rPr>
            <w:rFonts w:ascii="courier;monospace" w:hAnsi="courier;monospace" w:hint="eastAsia"/>
            <w:color w:val="000000"/>
          </w:rPr>
          <w:t>2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038" w:author="yangshangchuan" w:date="2013-01-28T19:40:00Z">
        <w:r w:rsidR="002F2EA4">
          <w:rPr>
            <w:rFonts w:ascii="courier;monospace" w:hAnsi="courier;monospace" w:hint="eastAsia"/>
            <w:color w:val="000000"/>
          </w:rPr>
          <w:t xml:space="preserve">tar </w:t>
        </w:r>
      </w:ins>
      <w:ins w:id="2039" w:author="yangshangchuan" w:date="2013-01-28T19:41:00Z">
        <w:r w:rsidR="002F2EA4">
          <w:rPr>
            <w:rFonts w:ascii="courier;monospace" w:hAnsi="courier;monospace" w:hint="eastAsia"/>
            <w:color w:val="000000"/>
          </w:rPr>
          <w:t>-</w:t>
        </w:r>
      </w:ins>
      <w:ins w:id="2040" w:author="yangshangchuan" w:date="2013-01-28T19:40:00Z">
        <w:r w:rsidR="002F2EA4">
          <w:rPr>
            <w:rFonts w:ascii="courier;monospace" w:hAnsi="courier;monospace" w:hint="eastAsia"/>
            <w:color w:val="000000"/>
          </w:rPr>
          <w:t xml:space="preserve">xzvf </w:t>
        </w:r>
      </w:ins>
      <w:ins w:id="2041" w:author="yangshangchuan" w:date="2013-01-28T19:41:00Z">
        <w:r w:rsidR="002F2EA4" w:rsidRPr="00C224FA">
          <w:rPr>
            <w:rFonts w:ascii="courier;monospace" w:hAnsi="courier;monospace"/>
            <w:color w:val="000000"/>
          </w:rPr>
          <w:t>apache-tomcat-7.0.35.tar.gz</w:t>
        </w:r>
      </w:ins>
    </w:p>
    <w:p w:rsidR="00C224FA" w:rsidRDefault="002F2EA4" w:rsidP="000602F1">
      <w:pPr>
        <w:pStyle w:val="a4"/>
        <w:tabs>
          <w:tab w:val="clear" w:pos="420"/>
        </w:tabs>
        <w:rPr>
          <w:ins w:id="2042" w:author="yangshangchuan" w:date="2013-01-28T19:41:00Z"/>
          <w:rFonts w:ascii="courier;monospace" w:hAnsi="courier;monospace"/>
          <w:color w:val="000000"/>
        </w:rPr>
      </w:pPr>
      <w:ins w:id="2043" w:author="yangshangchuan" w:date="2013-01-28T19:41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cd </w:t>
        </w:r>
        <w:r w:rsidRPr="00C224FA">
          <w:rPr>
            <w:rFonts w:ascii="courier;monospace" w:hAnsi="courier;monospace"/>
            <w:color w:val="000000"/>
          </w:rPr>
          <w:t>apache-tomcat-7.0.35</w:t>
        </w:r>
      </w:ins>
    </w:p>
    <w:p w:rsidR="002F2EA4" w:rsidRDefault="002F2EA4" w:rsidP="000602F1">
      <w:pPr>
        <w:pStyle w:val="a4"/>
        <w:tabs>
          <w:tab w:val="clear" w:pos="420"/>
        </w:tabs>
        <w:rPr>
          <w:ins w:id="2044" w:author="yangshangchuan" w:date="2013-01-28T19:54:00Z"/>
          <w:rFonts w:ascii="courier;monospace" w:hAnsi="courier;monospace"/>
          <w:color w:val="000000"/>
        </w:rPr>
      </w:pPr>
      <w:ins w:id="2045" w:author="yangshangchuan" w:date="2013-01-28T19:41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046" w:author="yangshangchuan" w:date="2013-01-28T19:47:00Z">
        <w:r w:rsidRPr="002F2EA4">
          <w:rPr>
            <w:rFonts w:ascii="courier;monospace" w:hAnsi="courier;monospace"/>
            <w:color w:val="000000"/>
          </w:rPr>
          <w:t>vi conf/server.</w:t>
        </w:r>
        <w:proofErr w:type="gramStart"/>
        <w:r w:rsidRPr="002F2EA4">
          <w:rPr>
            <w:rFonts w:ascii="courier;monospace" w:hAnsi="courier;monospace"/>
            <w:color w:val="000000"/>
          </w:rPr>
          <w:t>xml</w:t>
        </w:r>
      </w:ins>
      <w:proofErr w:type="gramEnd"/>
    </w:p>
    <w:p w:rsidR="00E466B1" w:rsidRDefault="00E466B1" w:rsidP="000602F1">
      <w:pPr>
        <w:pStyle w:val="a4"/>
        <w:tabs>
          <w:tab w:val="clear" w:pos="420"/>
        </w:tabs>
        <w:rPr>
          <w:ins w:id="2047" w:author="yangshangchuan" w:date="2013-01-28T19:41:00Z"/>
          <w:rFonts w:ascii="courier;monospace" w:hAnsi="courier;monospace"/>
          <w:color w:val="000000"/>
        </w:rPr>
      </w:pPr>
      <w:ins w:id="2048" w:author="yangshangchuan" w:date="2013-01-28T19:54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</w:t>
        </w:r>
        <w:r>
          <w:rPr>
            <w:rFonts w:ascii="courier;monospace" w:hAnsi="courier;monospace"/>
            <w:color w:val="000000"/>
          </w:rPr>
          <w:t>URIEncoding="</w:t>
        </w:r>
        <w:r>
          <w:rPr>
            <w:rFonts w:ascii="courier;monospace" w:hAnsi="courier;monospace" w:hint="eastAsia"/>
            <w:color w:val="000000"/>
          </w:rPr>
          <w:t>UTF-</w:t>
        </w:r>
        <w:r w:rsidRPr="002F2EA4">
          <w:rPr>
            <w:rFonts w:ascii="courier;monospace" w:hAnsi="courier;monospace"/>
            <w:color w:val="000000"/>
          </w:rPr>
          <w:t>8"</w:t>
        </w:r>
        <w:r>
          <w:rPr>
            <w:rFonts w:ascii="courier;monospace" w:hAnsi="courier;monospace" w:hint="eastAsia"/>
            <w:color w:val="000000"/>
          </w:rPr>
          <w:t>：</w:t>
        </w:r>
      </w:ins>
    </w:p>
    <w:p w:rsidR="002F2EA4" w:rsidRPr="002F2EA4" w:rsidRDefault="002F2EA4" w:rsidP="002F2EA4">
      <w:pPr>
        <w:pStyle w:val="a4"/>
        <w:rPr>
          <w:ins w:id="2049" w:author="yangshangchuan" w:date="2013-01-28T19:47:00Z"/>
          <w:rFonts w:ascii="courier;monospace" w:hAnsi="courier;monospace"/>
          <w:color w:val="000000"/>
        </w:rPr>
      </w:pPr>
      <w:ins w:id="2050" w:author="yangshangchuan" w:date="2013-01-28T19:47:00Z">
        <w:r w:rsidRPr="002F2EA4">
          <w:rPr>
            <w:rFonts w:ascii="courier;monospace" w:hAnsi="courier;monospace"/>
            <w:color w:val="000000"/>
          </w:rPr>
          <w:tab/>
        </w:r>
        <w:r w:rsidRPr="002F2EA4">
          <w:rPr>
            <w:rFonts w:ascii="courier;monospace" w:hAnsi="courier;monospace"/>
            <w:color w:val="000000"/>
          </w:rPr>
          <w:tab/>
          <w:t>&lt;Connector port="8080" protocol="HTTP/1.1"</w:t>
        </w:r>
      </w:ins>
    </w:p>
    <w:p w:rsidR="002F2EA4" w:rsidRPr="002F2EA4" w:rsidRDefault="002F2EA4" w:rsidP="002F2EA4">
      <w:pPr>
        <w:pStyle w:val="a4"/>
        <w:rPr>
          <w:ins w:id="2051" w:author="yangshangchuan" w:date="2013-01-28T19:47:00Z"/>
          <w:rFonts w:ascii="courier;monospace" w:hAnsi="courier;monospace"/>
          <w:color w:val="000000"/>
        </w:rPr>
      </w:pPr>
      <w:ins w:id="2052" w:author="yangshangchuan" w:date="2013-01-28T19:47:00Z">
        <w:r w:rsidRPr="002F2EA4">
          <w:rPr>
            <w:rFonts w:ascii="courier;monospace" w:hAnsi="courier;monospace"/>
            <w:color w:val="000000"/>
          </w:rPr>
          <w:tab/>
        </w:r>
        <w:r w:rsidRPr="002F2EA4">
          <w:rPr>
            <w:rFonts w:ascii="courier;monospace" w:hAnsi="courier;monospace"/>
            <w:color w:val="000000"/>
          </w:rPr>
          <w:tab/>
        </w:r>
        <w:r w:rsidRPr="002F2EA4">
          <w:rPr>
            <w:rFonts w:ascii="courier;monospace" w:hAnsi="courier;monospace"/>
            <w:color w:val="000000"/>
          </w:rPr>
          <w:tab/>
        </w:r>
        <w:r w:rsidRPr="002F2EA4">
          <w:rPr>
            <w:rFonts w:ascii="courier;monospace" w:hAnsi="courier;monospace"/>
            <w:color w:val="000000"/>
          </w:rPr>
          <w:tab/>
          <w:t xml:space="preserve">   </w:t>
        </w:r>
        <w:proofErr w:type="gramStart"/>
        <w:r w:rsidRPr="002F2EA4">
          <w:rPr>
            <w:rFonts w:ascii="courier;monospace" w:hAnsi="courier;monospace"/>
            <w:color w:val="000000"/>
          </w:rPr>
          <w:t>connectionTimeout</w:t>
        </w:r>
        <w:proofErr w:type="gramEnd"/>
        <w:r w:rsidRPr="002F2EA4">
          <w:rPr>
            <w:rFonts w:ascii="courier;monospace" w:hAnsi="courier;monospace"/>
            <w:color w:val="000000"/>
          </w:rPr>
          <w:t>="20000"</w:t>
        </w:r>
      </w:ins>
    </w:p>
    <w:p w:rsidR="002F2EA4" w:rsidRDefault="002F2EA4" w:rsidP="002F2EA4">
      <w:pPr>
        <w:pStyle w:val="a4"/>
        <w:tabs>
          <w:tab w:val="clear" w:pos="420"/>
        </w:tabs>
        <w:rPr>
          <w:ins w:id="2053" w:author="yangshangchuan" w:date="2013-01-28T19:47:00Z"/>
          <w:rFonts w:ascii="courier;monospace" w:hAnsi="courier;monospace"/>
          <w:color w:val="000000"/>
        </w:rPr>
      </w:pPr>
      <w:ins w:id="2054" w:author="yangshangchuan" w:date="2013-01-28T19:47:00Z">
        <w:r w:rsidRPr="002F2EA4">
          <w:rPr>
            <w:rFonts w:ascii="courier;monospace" w:hAnsi="courier;monospace"/>
            <w:color w:val="000000"/>
          </w:rPr>
          <w:tab/>
        </w:r>
        <w:r w:rsidRPr="002F2EA4">
          <w:rPr>
            <w:rFonts w:ascii="courier;monospace" w:hAnsi="courier;monospace"/>
            <w:color w:val="000000"/>
          </w:rPr>
          <w:tab/>
        </w:r>
        <w:r w:rsidRPr="002F2EA4">
          <w:rPr>
            <w:rFonts w:ascii="courier;monospace" w:hAnsi="courier;monospace"/>
            <w:color w:val="000000"/>
          </w:rPr>
          <w:tab/>
        </w:r>
        <w:r w:rsidRPr="002F2EA4">
          <w:rPr>
            <w:rFonts w:ascii="courier;monospace" w:hAnsi="courier;monospace"/>
            <w:color w:val="000000"/>
          </w:rPr>
          <w:tab/>
          <w:t xml:space="preserve">   </w:t>
        </w:r>
        <w:proofErr w:type="gramStart"/>
        <w:r w:rsidRPr="002F2EA4">
          <w:rPr>
            <w:rFonts w:ascii="courier;monospace" w:hAnsi="courier;monospace"/>
            <w:color w:val="000000"/>
          </w:rPr>
          <w:t>redi</w:t>
        </w:r>
        <w:r w:rsidR="00794029">
          <w:rPr>
            <w:rFonts w:ascii="courier;monospace" w:hAnsi="courier;monospace"/>
            <w:color w:val="000000"/>
          </w:rPr>
          <w:t>rectPort</w:t>
        </w:r>
        <w:proofErr w:type="gramEnd"/>
        <w:r w:rsidR="00794029">
          <w:rPr>
            <w:rFonts w:ascii="courier;monospace" w:hAnsi="courier;monospace"/>
            <w:color w:val="000000"/>
          </w:rPr>
          <w:t>="8443" URIEncoding="</w:t>
        </w:r>
      </w:ins>
      <w:ins w:id="2055" w:author="yangshangchuan" w:date="2013-01-28T19:49:00Z">
        <w:r w:rsidR="00794029">
          <w:rPr>
            <w:rFonts w:ascii="courier;monospace" w:hAnsi="courier;monospace" w:hint="eastAsia"/>
            <w:color w:val="000000"/>
          </w:rPr>
          <w:t>UTF-</w:t>
        </w:r>
      </w:ins>
      <w:ins w:id="2056" w:author="yangshangchuan" w:date="2013-01-28T19:47:00Z">
        <w:r w:rsidRPr="002F2EA4">
          <w:rPr>
            <w:rFonts w:ascii="courier;monospace" w:hAnsi="courier;monospace"/>
            <w:color w:val="000000"/>
          </w:rPr>
          <w:t>8"/&gt;</w:t>
        </w:r>
      </w:ins>
    </w:p>
    <w:p w:rsidR="00794029" w:rsidRDefault="008B4BB3" w:rsidP="002F2EA4">
      <w:pPr>
        <w:pStyle w:val="a4"/>
        <w:tabs>
          <w:tab w:val="clear" w:pos="420"/>
        </w:tabs>
        <w:rPr>
          <w:ins w:id="2057" w:author="yangshangchuan" w:date="2013-01-28T19:53:00Z"/>
          <w:rFonts w:ascii="courier;monospace" w:hAnsi="courier;monospace"/>
          <w:color w:val="000000"/>
        </w:rPr>
      </w:pPr>
      <w:ins w:id="2058" w:author="yangshangchuan" w:date="2013-01-28T19:53:00Z">
        <w:r>
          <w:rPr>
            <w:rFonts w:ascii="courier;monospace" w:hAnsi="courier;monospace" w:hint="eastAsia"/>
            <w:color w:val="000000"/>
          </w:rPr>
          <w:tab/>
          <w:t>5</w:t>
        </w:r>
        <w:r>
          <w:rPr>
            <w:rFonts w:ascii="courier;monospace" w:hAnsi="courier;monospace" w:hint="eastAsia"/>
            <w:color w:val="000000"/>
          </w:rPr>
          <w:t>、</w:t>
        </w:r>
        <w:r w:rsidRPr="008B4BB3">
          <w:rPr>
            <w:rFonts w:ascii="courier;monospace" w:hAnsi="courier;monospace"/>
            <w:color w:val="000000"/>
          </w:rPr>
          <w:t>mkdir conf/Catalina</w:t>
        </w:r>
      </w:ins>
    </w:p>
    <w:p w:rsidR="008B4BB3" w:rsidRDefault="008B4BB3" w:rsidP="002F2EA4">
      <w:pPr>
        <w:pStyle w:val="a4"/>
        <w:tabs>
          <w:tab w:val="clear" w:pos="420"/>
        </w:tabs>
        <w:rPr>
          <w:ins w:id="2059" w:author="yangshangchuan" w:date="2013-01-28T19:53:00Z"/>
          <w:rFonts w:ascii="courier;monospace" w:hAnsi="courier;monospace"/>
          <w:color w:val="000000"/>
        </w:rPr>
      </w:pPr>
      <w:ins w:id="2060" w:author="yangshangchuan" w:date="2013-01-28T19:53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  <w:r w:rsidRPr="008B4BB3">
          <w:rPr>
            <w:rFonts w:ascii="courier;monospace" w:hAnsi="courier;monospace"/>
            <w:color w:val="000000"/>
          </w:rPr>
          <w:t>mkdir conf/Catalina/localhost</w:t>
        </w:r>
      </w:ins>
    </w:p>
    <w:p w:rsidR="008B4BB3" w:rsidRDefault="008B4BB3" w:rsidP="002F2EA4">
      <w:pPr>
        <w:pStyle w:val="a4"/>
        <w:tabs>
          <w:tab w:val="clear" w:pos="420"/>
        </w:tabs>
        <w:rPr>
          <w:ins w:id="2061" w:author="yangshangchuan" w:date="2013-01-28T19:54:00Z"/>
          <w:rFonts w:ascii="courier;monospace" w:hAnsi="courier;monospace"/>
          <w:color w:val="000000"/>
        </w:rPr>
      </w:pPr>
      <w:ins w:id="2062" w:author="yangshangchuan" w:date="2013-01-28T19:53:00Z">
        <w:r>
          <w:rPr>
            <w:rFonts w:ascii="courier;monospace" w:hAnsi="courier;monospace" w:hint="eastAsia"/>
            <w:color w:val="000000"/>
          </w:rPr>
          <w:tab/>
          <w:t>7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063" w:author="yangshangchuan" w:date="2013-01-28T19:54:00Z">
        <w:r w:rsidRPr="008B4BB3">
          <w:rPr>
            <w:rFonts w:ascii="courier;monospace" w:hAnsi="courier;monospace"/>
            <w:color w:val="000000"/>
          </w:rPr>
          <w:t>vi conf/Catalina/localhost/solr.</w:t>
        </w:r>
        <w:proofErr w:type="gramStart"/>
        <w:r w:rsidRPr="008B4BB3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8B4BB3" w:rsidRDefault="008B4BB3" w:rsidP="002F2EA4">
      <w:pPr>
        <w:pStyle w:val="a4"/>
        <w:tabs>
          <w:tab w:val="clear" w:pos="420"/>
        </w:tabs>
        <w:rPr>
          <w:ins w:id="2064" w:author="yangshangchuan" w:date="2013-01-28T19:54:00Z"/>
          <w:rFonts w:ascii="courier;monospace" w:hAnsi="courier;monospace"/>
          <w:color w:val="000000"/>
        </w:rPr>
      </w:pPr>
      <w:ins w:id="2065" w:author="yangshangchuan" w:date="2013-01-28T19:54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8B4BB3" w:rsidRPr="008B4BB3" w:rsidRDefault="008B4BB3" w:rsidP="008B4BB3">
      <w:pPr>
        <w:pStyle w:val="a4"/>
        <w:rPr>
          <w:ins w:id="2066" w:author="yangshangchuan" w:date="2013-01-28T19:54:00Z"/>
          <w:rFonts w:ascii="courier;monospace" w:hAnsi="courier;monospace"/>
          <w:color w:val="000000"/>
        </w:rPr>
      </w:pPr>
      <w:ins w:id="2067" w:author="yangshangchuan" w:date="2013-01-28T19:54:00Z">
        <w:r w:rsidRPr="008B4BB3">
          <w:rPr>
            <w:rFonts w:ascii="courier;monospace" w:hAnsi="courier;monospace"/>
            <w:color w:val="000000"/>
          </w:rPr>
          <w:tab/>
        </w:r>
        <w:r w:rsidRPr="008B4BB3">
          <w:rPr>
            <w:rFonts w:ascii="courier;monospace" w:hAnsi="courier;monospace"/>
            <w:color w:val="000000"/>
          </w:rPr>
          <w:tab/>
          <w:t>&lt;Context path="/solr"&gt;</w:t>
        </w:r>
      </w:ins>
    </w:p>
    <w:p w:rsidR="008B4BB3" w:rsidRPr="008B4BB3" w:rsidRDefault="008B4BB3" w:rsidP="008B4BB3">
      <w:pPr>
        <w:pStyle w:val="a4"/>
        <w:rPr>
          <w:ins w:id="2068" w:author="yangshangchuan" w:date="2013-01-28T19:54:00Z"/>
          <w:rFonts w:ascii="courier;monospace" w:hAnsi="courier;monospace"/>
          <w:color w:val="000000"/>
        </w:rPr>
      </w:pPr>
      <w:ins w:id="2069" w:author="yangshangchuan" w:date="2013-01-28T19:54:00Z">
        <w:r w:rsidRPr="008B4BB3">
          <w:rPr>
            <w:rFonts w:ascii="courier;monospace" w:hAnsi="courier;monospace"/>
            <w:color w:val="000000"/>
          </w:rPr>
          <w:tab/>
        </w:r>
        <w:r w:rsidRPr="008B4BB3">
          <w:rPr>
            <w:rFonts w:ascii="courier;monospace" w:hAnsi="courier;monospace"/>
            <w:color w:val="000000"/>
          </w:rPr>
          <w:tab/>
        </w:r>
        <w:r w:rsidRPr="008B4BB3">
          <w:rPr>
            <w:rFonts w:ascii="courier;monospace" w:hAnsi="courier;monospace"/>
            <w:color w:val="000000"/>
          </w:rPr>
          <w:tab/>
          <w:t>&lt;Environment name="solr/home" type="java.lang.String" value="/home/ysc/solr/configuration/" override="false"/&gt;</w:t>
        </w:r>
      </w:ins>
    </w:p>
    <w:p w:rsidR="008B4BB3" w:rsidRDefault="008B4BB3" w:rsidP="008B4BB3">
      <w:pPr>
        <w:pStyle w:val="a4"/>
        <w:tabs>
          <w:tab w:val="clear" w:pos="420"/>
        </w:tabs>
        <w:rPr>
          <w:ins w:id="2070" w:author="yangshangchuan" w:date="2013-01-28T21:40:00Z"/>
          <w:rFonts w:ascii="courier;monospace" w:hAnsi="courier;monospace"/>
          <w:color w:val="000000"/>
        </w:rPr>
      </w:pPr>
      <w:ins w:id="2071" w:author="yangshangchuan" w:date="2013-01-28T19:54:00Z">
        <w:r w:rsidRPr="008B4BB3">
          <w:rPr>
            <w:rFonts w:ascii="courier;monospace" w:hAnsi="courier;monospace"/>
            <w:color w:val="000000"/>
          </w:rPr>
          <w:tab/>
        </w:r>
        <w:r w:rsidRPr="008B4BB3">
          <w:rPr>
            <w:rFonts w:ascii="courier;monospace" w:hAnsi="courier;monospace"/>
            <w:color w:val="000000"/>
          </w:rPr>
          <w:tab/>
          <w:t>&lt;/Context&gt;</w:t>
        </w:r>
      </w:ins>
    </w:p>
    <w:p w:rsidR="00555396" w:rsidRDefault="00555396" w:rsidP="008B4BB3">
      <w:pPr>
        <w:pStyle w:val="a4"/>
        <w:tabs>
          <w:tab w:val="clear" w:pos="420"/>
        </w:tabs>
        <w:rPr>
          <w:ins w:id="2072" w:author="yangshangchuan" w:date="2013-01-28T19:47:00Z"/>
          <w:rFonts w:ascii="courier;monospace" w:hAnsi="courier;monospace"/>
          <w:color w:val="000000"/>
        </w:rPr>
      </w:pPr>
      <w:ins w:id="2073" w:author="yangshangchuan" w:date="2013-01-28T21:40:00Z">
        <w:r>
          <w:rPr>
            <w:rFonts w:ascii="courier;monospace" w:hAnsi="courier;monospace" w:hint="eastAsia"/>
            <w:color w:val="000000"/>
          </w:rPr>
          <w:tab/>
          <w:t>8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>cd ..</w:t>
        </w:r>
      </w:ins>
    </w:p>
    <w:p w:rsidR="00794029" w:rsidRDefault="00794029" w:rsidP="002F2EA4">
      <w:pPr>
        <w:pStyle w:val="a4"/>
        <w:tabs>
          <w:tab w:val="clear" w:pos="420"/>
        </w:tabs>
        <w:rPr>
          <w:ins w:id="2074" w:author="yangshangchuan" w:date="2013-01-28T19:33:00Z"/>
          <w:rFonts w:ascii="courier;monospace" w:hAnsi="courier;monospace"/>
          <w:color w:val="000000"/>
        </w:rPr>
      </w:pPr>
    </w:p>
    <w:p w:rsidR="000602F1" w:rsidRDefault="00C224FA" w:rsidP="000602F1">
      <w:pPr>
        <w:pStyle w:val="a4"/>
        <w:tabs>
          <w:tab w:val="clear" w:pos="420"/>
        </w:tabs>
        <w:rPr>
          <w:ins w:id="2075" w:author="yangshangchuan" w:date="2013-01-28T19:36:00Z"/>
          <w:rFonts w:ascii="courier;monospace" w:hAnsi="courier;monospace"/>
          <w:color w:val="000000"/>
        </w:rPr>
      </w:pPr>
      <w:ins w:id="2076" w:author="yangshangchuan" w:date="2013-01-28T19:36:00Z">
        <w:r>
          <w:rPr>
            <w:rFonts w:ascii="courier;monospace" w:hAnsi="courier;monospace" w:hint="eastAsia"/>
            <w:color w:val="000000"/>
          </w:rPr>
          <w:tab/>
        </w:r>
      </w:ins>
      <w:ins w:id="2077" w:author="yangshangchuan" w:date="2013-01-28T21:39:00Z">
        <w:r w:rsidR="00555396">
          <w:rPr>
            <w:rFonts w:ascii="courier;monospace" w:hAnsi="courier;monospace" w:hint="eastAsia"/>
            <w:color w:val="000000"/>
          </w:rPr>
          <w:t>下载</w:t>
        </w:r>
      </w:ins>
      <w:ins w:id="2078" w:author="yangshangchuan" w:date="2013-01-28T19:36:00Z">
        <w:r>
          <w:rPr>
            <w:rFonts w:ascii="courier;monospace" w:hAnsi="courier;monospace" w:hint="eastAsia"/>
            <w:color w:val="000000"/>
          </w:rPr>
          <w:t>SOLR:</w:t>
        </w:r>
      </w:ins>
    </w:p>
    <w:p w:rsidR="00C224FA" w:rsidRDefault="00C224FA" w:rsidP="000602F1">
      <w:pPr>
        <w:pStyle w:val="a4"/>
        <w:tabs>
          <w:tab w:val="clear" w:pos="420"/>
        </w:tabs>
        <w:rPr>
          <w:ins w:id="2079" w:author="yangshangchuan" w:date="2013-01-28T19:36:00Z"/>
          <w:rFonts w:ascii="courier;monospace" w:hAnsi="courier;monospace"/>
          <w:color w:val="000000"/>
        </w:rPr>
      </w:pPr>
      <w:ins w:id="2080" w:author="yangshangchuan" w:date="2013-01-28T19:36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  <w:r w:rsidRPr="00C224FA">
          <w:rPr>
            <w:rFonts w:ascii="courier;monospace" w:hAnsi="courier;monospace"/>
            <w:color w:val="000000"/>
          </w:rPr>
          <w:t xml:space="preserve">wget </w:t>
        </w:r>
      </w:ins>
      <w:ins w:id="2081" w:author="yangshangchuan" w:date="2013-01-28T19:57:00Z">
        <w:r w:rsidR="0058472F" w:rsidRPr="0058472F">
          <w:rPr>
            <w:rFonts w:ascii="courier;monospace" w:hAnsi="courier;monospace"/>
            <w:color w:val="000000"/>
          </w:rPr>
          <w:t>http://mirrors.tuna.tsinghua.edu.cn/apache/lucene/solr/4.1.0/solr-4.1.0.tgz</w:t>
        </w:r>
      </w:ins>
    </w:p>
    <w:p w:rsidR="00C224FA" w:rsidRDefault="00C224FA" w:rsidP="000602F1">
      <w:pPr>
        <w:pStyle w:val="a4"/>
        <w:tabs>
          <w:tab w:val="clear" w:pos="420"/>
        </w:tabs>
        <w:rPr>
          <w:ins w:id="2082" w:author="yangshangchuan" w:date="2013-01-28T20:36:00Z"/>
          <w:rFonts w:ascii="courier;monospace" w:hAnsi="courier;monospace"/>
          <w:color w:val="000000"/>
        </w:rPr>
      </w:pPr>
      <w:ins w:id="2083" w:author="yangshangchuan" w:date="2013-01-28T19:36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084" w:author="yangshangchuan" w:date="2013-01-28T20:31:00Z">
        <w:r w:rsidR="00811DE7">
          <w:rPr>
            <w:rFonts w:ascii="courier;monospace" w:hAnsi="courier;monospace" w:hint="eastAsia"/>
            <w:color w:val="000000"/>
          </w:rPr>
          <w:t xml:space="preserve">tar -xzvf </w:t>
        </w:r>
        <w:r w:rsidR="00811DE7" w:rsidRPr="0058472F">
          <w:rPr>
            <w:rFonts w:ascii="courier;monospace" w:hAnsi="courier;monospace"/>
            <w:color w:val="000000"/>
          </w:rPr>
          <w:t>solr-4.1.0.</w:t>
        </w:r>
        <w:proofErr w:type="gramStart"/>
        <w:r w:rsidR="00811DE7" w:rsidRPr="0058472F">
          <w:rPr>
            <w:rFonts w:ascii="courier;monospace" w:hAnsi="courier;monospace"/>
            <w:color w:val="000000"/>
          </w:rPr>
          <w:t>tgz</w:t>
        </w:r>
      </w:ins>
      <w:proofErr w:type="gramEnd"/>
    </w:p>
    <w:p w:rsidR="000602F1" w:rsidRDefault="000602F1" w:rsidP="000602F1">
      <w:pPr>
        <w:pStyle w:val="a4"/>
        <w:tabs>
          <w:tab w:val="clear" w:pos="420"/>
        </w:tabs>
        <w:rPr>
          <w:ins w:id="2085" w:author="yangshangchuan" w:date="2013-01-28T21:09:00Z"/>
          <w:rFonts w:ascii="courier;monospace" w:hAnsi="courier;monospace"/>
          <w:color w:val="000000"/>
        </w:rPr>
      </w:pPr>
    </w:p>
    <w:p w:rsidR="0063232B" w:rsidRDefault="0063232B" w:rsidP="000602F1">
      <w:pPr>
        <w:pStyle w:val="a4"/>
        <w:tabs>
          <w:tab w:val="clear" w:pos="420"/>
        </w:tabs>
        <w:rPr>
          <w:ins w:id="2086" w:author="yangshangchuan" w:date="2013-01-28T21:10:00Z"/>
          <w:rFonts w:ascii="courier;monospace" w:hAnsi="courier;monospace"/>
          <w:color w:val="000000"/>
        </w:rPr>
      </w:pPr>
      <w:ins w:id="2087" w:author="yangshangchuan" w:date="2013-01-28T21:0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复制资源</w:t>
        </w:r>
      </w:ins>
      <w:ins w:id="2088" w:author="yangshangchuan" w:date="2013-01-28T21:10:00Z">
        <w:r>
          <w:rPr>
            <w:rFonts w:ascii="courier;monospace" w:hAnsi="courier;monospace" w:hint="eastAsia"/>
            <w:color w:val="000000"/>
          </w:rPr>
          <w:t>：</w:t>
        </w:r>
      </w:ins>
    </w:p>
    <w:p w:rsidR="0063232B" w:rsidRDefault="0063232B" w:rsidP="000602F1">
      <w:pPr>
        <w:pStyle w:val="a4"/>
        <w:tabs>
          <w:tab w:val="clear" w:pos="420"/>
        </w:tabs>
        <w:rPr>
          <w:ins w:id="2089" w:author="yangshangchuan" w:date="2013-01-28T21:10:00Z"/>
          <w:rFonts w:ascii="courier;monospace" w:hAnsi="courier;monospace"/>
          <w:color w:val="000000"/>
        </w:rPr>
      </w:pPr>
      <w:ins w:id="2090" w:author="yangshangchuan" w:date="2013-01-28T21:10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  <w:r w:rsidRPr="0063232B">
          <w:rPr>
            <w:rFonts w:ascii="courier;monospace" w:hAnsi="courier;monospace"/>
            <w:color w:val="000000"/>
          </w:rPr>
          <w:t>mkdir /home/ysc/solr</w:t>
        </w:r>
      </w:ins>
    </w:p>
    <w:p w:rsidR="0063232B" w:rsidRDefault="0063232B" w:rsidP="000602F1">
      <w:pPr>
        <w:pStyle w:val="a4"/>
        <w:tabs>
          <w:tab w:val="clear" w:pos="420"/>
        </w:tabs>
        <w:rPr>
          <w:ins w:id="2091" w:author="yangshangchuan" w:date="2013-01-28T21:13:00Z"/>
          <w:rFonts w:ascii="courier;monospace" w:hAnsi="courier;monospace"/>
          <w:color w:val="000000"/>
        </w:rPr>
      </w:pPr>
      <w:ins w:id="2092" w:author="yangshangchuan" w:date="2013-01-28T21:10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 w:rsidRPr="0063232B">
          <w:rPr>
            <w:rFonts w:ascii="courier;monospace" w:hAnsi="courier;monospace"/>
            <w:color w:val="000000"/>
          </w:rPr>
          <w:t xml:space="preserve">cp -r solr-4.1.0/example/solr </w:t>
        </w:r>
      </w:ins>
      <w:ins w:id="2093" w:author="yangshangchuan" w:date="2013-01-28T21:23:00Z">
        <w:r w:rsidR="007E6249">
          <w:rPr>
            <w:rFonts w:ascii="courier;monospace" w:hAnsi="courier;monospace" w:hint="eastAsia"/>
            <w:color w:val="000000"/>
          </w:rPr>
          <w:t xml:space="preserve"> </w:t>
        </w:r>
      </w:ins>
      <w:ins w:id="2094" w:author="yangshangchuan" w:date="2013-01-28T21:10:00Z">
        <w:r w:rsidRPr="0063232B">
          <w:rPr>
            <w:rFonts w:ascii="courier;monospace" w:hAnsi="courier;monospace"/>
            <w:color w:val="000000"/>
          </w:rPr>
          <w:t>/home/ysc/solr/configuration</w:t>
        </w:r>
      </w:ins>
    </w:p>
    <w:p w:rsidR="0063232B" w:rsidRDefault="0063232B" w:rsidP="000602F1">
      <w:pPr>
        <w:pStyle w:val="a4"/>
        <w:tabs>
          <w:tab w:val="clear" w:pos="420"/>
        </w:tabs>
        <w:rPr>
          <w:ins w:id="2095" w:author="yangshangchuan" w:date="2013-01-28T21:13:00Z"/>
          <w:rFonts w:ascii="courier;monospace" w:hAnsi="courier;monospace"/>
          <w:color w:val="000000"/>
        </w:rPr>
      </w:pPr>
      <w:ins w:id="2096" w:author="yangshangchuan" w:date="2013-01-28T21:13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097" w:author="yangshangchuan" w:date="2013-01-29T01:48:00Z">
        <w:r w:rsidR="00275C39" w:rsidRPr="00275C39">
          <w:rPr>
            <w:rFonts w:ascii="courier;monospace" w:hAnsi="courier;monospace"/>
            <w:color w:val="000000"/>
          </w:rPr>
          <w:t>unzip solr-4.1.0/example/webapps/solr.</w:t>
        </w:r>
        <w:proofErr w:type="gramStart"/>
        <w:r w:rsidR="00275C39" w:rsidRPr="00275C39">
          <w:rPr>
            <w:rFonts w:ascii="courier;monospace" w:hAnsi="courier;monospace"/>
            <w:color w:val="000000"/>
          </w:rPr>
          <w:t>war</w:t>
        </w:r>
        <w:proofErr w:type="gramEnd"/>
        <w:r w:rsidR="00275C39" w:rsidRPr="00275C39">
          <w:rPr>
            <w:rFonts w:ascii="courier;monospace" w:hAnsi="courier;monospace"/>
            <w:color w:val="000000"/>
          </w:rPr>
          <w:t xml:space="preserve"> -d /home/ysc/apache-tomcat-7.0.35/webapps/solr</w:t>
        </w:r>
      </w:ins>
    </w:p>
    <w:p w:rsidR="00930F10" w:rsidRDefault="00930F10" w:rsidP="000602F1">
      <w:pPr>
        <w:pStyle w:val="a4"/>
        <w:tabs>
          <w:tab w:val="clear" w:pos="420"/>
        </w:tabs>
        <w:rPr>
          <w:ins w:id="2098" w:author="yangshangchuan" w:date="2013-01-28T21:13:00Z"/>
          <w:rFonts w:ascii="courier;monospace" w:hAnsi="courier;monospace"/>
          <w:color w:val="000000"/>
        </w:rPr>
      </w:pPr>
    </w:p>
    <w:p w:rsidR="00930F10" w:rsidRDefault="00930F10" w:rsidP="000602F1">
      <w:pPr>
        <w:pStyle w:val="a4"/>
        <w:tabs>
          <w:tab w:val="clear" w:pos="420"/>
        </w:tabs>
        <w:rPr>
          <w:ins w:id="2099" w:author="yangshangchuan" w:date="2013-01-28T21:13:00Z"/>
          <w:rFonts w:ascii="courier;monospace" w:hAnsi="courier;monospace"/>
          <w:color w:val="000000"/>
        </w:rPr>
      </w:pPr>
      <w:ins w:id="2100" w:author="yangshangchuan" w:date="2013-01-28T21:1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配置</w:t>
        </w:r>
        <w:r>
          <w:rPr>
            <w:rFonts w:ascii="courier;monospace" w:hAnsi="courier;monospace" w:hint="eastAsia"/>
            <w:color w:val="000000"/>
          </w:rPr>
          <w:t>nutch</w:t>
        </w:r>
        <w:r>
          <w:rPr>
            <w:rFonts w:ascii="courier;monospace" w:hAnsi="courier;monospace" w:hint="eastAsia"/>
            <w:color w:val="000000"/>
          </w:rPr>
          <w:t>：</w:t>
        </w:r>
      </w:ins>
    </w:p>
    <w:p w:rsidR="00930F10" w:rsidRDefault="00930F10" w:rsidP="000602F1">
      <w:pPr>
        <w:pStyle w:val="a4"/>
        <w:tabs>
          <w:tab w:val="clear" w:pos="420"/>
        </w:tabs>
        <w:rPr>
          <w:ins w:id="2101" w:author="yangshangchuan" w:date="2013-01-28T21:27:00Z"/>
          <w:rFonts w:ascii="courier;monospace" w:hAnsi="courier;monospace"/>
          <w:color w:val="000000"/>
        </w:rPr>
      </w:pPr>
      <w:ins w:id="2102" w:author="yangshangchuan" w:date="2013-01-28T21:13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03" w:author="yangshangchuan" w:date="2013-01-28T21:28:00Z">
        <w:r w:rsidR="00901C48">
          <w:rPr>
            <w:rFonts w:ascii="courier;monospace" w:hAnsi="courier;monospace" w:hint="eastAsia"/>
            <w:color w:val="000000"/>
          </w:rPr>
          <w:t>复制</w:t>
        </w:r>
        <w:r w:rsidR="00901C48" w:rsidRPr="00901C48">
          <w:rPr>
            <w:rFonts w:ascii="courier;monospace" w:hAnsi="courier;monospace"/>
            <w:color w:val="000000"/>
          </w:rPr>
          <w:t>schema</w:t>
        </w:r>
        <w:r w:rsidR="00901C48">
          <w:rPr>
            <w:rFonts w:ascii="courier;monospace" w:hAnsi="courier;monospace" w:hint="eastAsia"/>
            <w:color w:val="000000"/>
          </w:rPr>
          <w:t>：</w:t>
        </w:r>
      </w:ins>
    </w:p>
    <w:p w:rsidR="00901C48" w:rsidRDefault="00901C48" w:rsidP="000602F1">
      <w:pPr>
        <w:pStyle w:val="a4"/>
        <w:tabs>
          <w:tab w:val="clear" w:pos="420"/>
        </w:tabs>
        <w:rPr>
          <w:ins w:id="2104" w:author="yangshangchuan" w:date="2013-01-28T21:10:00Z"/>
          <w:rFonts w:ascii="courier;monospace" w:hAnsi="courier;monospace"/>
          <w:color w:val="000000"/>
        </w:rPr>
      </w:pPr>
      <w:ins w:id="2105" w:author="yangshangchuan" w:date="2013-01-28T21:2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901C48">
          <w:rPr>
            <w:rFonts w:ascii="courier;monospace" w:hAnsi="courier;monospace"/>
            <w:color w:val="000000"/>
          </w:rPr>
          <w:t>cp</w:t>
        </w:r>
        <w:proofErr w:type="gramEnd"/>
        <w:r w:rsidRPr="00901C48">
          <w:rPr>
            <w:rFonts w:ascii="courier;monospace" w:hAnsi="courier;monospace"/>
            <w:color w:val="000000"/>
          </w:rPr>
          <w:t xml:space="preserve"> /home/ysc/n</w:t>
        </w:r>
        <w:r>
          <w:rPr>
            <w:rFonts w:ascii="courier;monospace" w:hAnsi="courier;monospace"/>
            <w:color w:val="000000"/>
          </w:rPr>
          <w:t>utch-1.6/conf/schema-solr4.xml</w:t>
        </w:r>
        <w:r>
          <w:rPr>
            <w:rFonts w:ascii="courier;monospace" w:hAnsi="courier;monospace" w:hint="eastAsia"/>
            <w:color w:val="000000"/>
          </w:rPr>
          <w:t xml:space="preserve"> </w:t>
        </w:r>
        <w:r w:rsidRPr="00901C48">
          <w:rPr>
            <w:rFonts w:ascii="courier;monospace" w:hAnsi="courier;monospace"/>
            <w:color w:val="000000"/>
          </w:rPr>
          <w:t>/home/ysc/solr/configuration/collection1/conf/schema.xml</w:t>
        </w:r>
      </w:ins>
    </w:p>
    <w:p w:rsidR="0063232B" w:rsidRDefault="004414A0" w:rsidP="000602F1">
      <w:pPr>
        <w:pStyle w:val="a4"/>
        <w:tabs>
          <w:tab w:val="clear" w:pos="420"/>
        </w:tabs>
        <w:rPr>
          <w:ins w:id="2106" w:author="yangshangchuan" w:date="2013-01-28T22:31:00Z"/>
          <w:rFonts w:ascii="courier;monospace" w:hAnsi="courier;monospace"/>
          <w:color w:val="000000"/>
        </w:rPr>
      </w:pPr>
      <w:ins w:id="2107" w:author="yangshangchuan" w:date="2013-01-28T22:30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 xml:space="preserve">vi </w:t>
        </w:r>
      </w:ins>
      <w:ins w:id="2108" w:author="yangshangchuan" w:date="2013-01-28T22:31:00Z">
        <w:r w:rsidRPr="00901C48">
          <w:rPr>
            <w:rFonts w:ascii="courier;monospace" w:hAnsi="courier;monospace"/>
            <w:color w:val="000000"/>
          </w:rPr>
          <w:t>/home/ysc/solr/configuration/collection1/conf/schema.</w:t>
        </w:r>
        <w:proofErr w:type="gramStart"/>
        <w:r w:rsidRPr="00901C48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4414A0" w:rsidRDefault="004414A0" w:rsidP="000602F1">
      <w:pPr>
        <w:pStyle w:val="a4"/>
        <w:tabs>
          <w:tab w:val="clear" w:pos="420"/>
        </w:tabs>
        <w:rPr>
          <w:ins w:id="2109" w:author="yangshangchuan" w:date="2013-01-28T22:31:00Z"/>
          <w:rFonts w:ascii="courier;monospace" w:hAnsi="courier;monospace"/>
          <w:color w:val="000000"/>
        </w:rPr>
      </w:pPr>
      <w:ins w:id="2110" w:author="yangshangchuan" w:date="2013-01-28T22:3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在</w:t>
        </w:r>
        <w:r w:rsidRPr="004414A0">
          <w:rPr>
            <w:rFonts w:ascii="courier;monospace" w:hAnsi="courier;monospace"/>
            <w:color w:val="000000"/>
          </w:rPr>
          <w:t>&lt;fields&gt;</w:t>
        </w:r>
        <w:r>
          <w:rPr>
            <w:rFonts w:ascii="courier;monospace" w:hAnsi="courier;monospace" w:hint="eastAsia"/>
            <w:color w:val="000000"/>
          </w:rPr>
          <w:t>下增加：</w:t>
        </w:r>
      </w:ins>
    </w:p>
    <w:p w:rsidR="004414A0" w:rsidRDefault="004414A0" w:rsidP="000602F1">
      <w:pPr>
        <w:pStyle w:val="a4"/>
        <w:tabs>
          <w:tab w:val="clear" w:pos="420"/>
        </w:tabs>
        <w:rPr>
          <w:ins w:id="2111" w:author="yangshangchuan" w:date="2013-01-28T22:30:00Z"/>
          <w:rFonts w:ascii="courier;monospace" w:hAnsi="courier;monospace"/>
          <w:color w:val="000000"/>
        </w:rPr>
      </w:pPr>
      <w:ins w:id="2112" w:author="yangshangchuan" w:date="2013-01-28T22:3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4414A0">
          <w:rPr>
            <w:rFonts w:ascii="courier;monospace" w:hAnsi="courier;monospace"/>
            <w:color w:val="000000"/>
          </w:rPr>
          <w:t>&lt;field name="_version_" type="long" indexed="true" stored="true"/&gt;</w:t>
        </w:r>
      </w:ins>
    </w:p>
    <w:p w:rsidR="00F17F10" w:rsidRDefault="00F17F10" w:rsidP="000602F1">
      <w:pPr>
        <w:pStyle w:val="a4"/>
        <w:tabs>
          <w:tab w:val="clear" w:pos="420"/>
        </w:tabs>
        <w:rPr>
          <w:ins w:id="2113" w:author="yangshangchuan" w:date="2013-01-29T01:01:00Z"/>
          <w:rFonts w:ascii="courier;monospace" w:hAnsi="courier;monospace"/>
          <w:color w:val="000000"/>
        </w:rPr>
      </w:pPr>
    </w:p>
    <w:p w:rsidR="00FD4BA0" w:rsidRDefault="00FD4BA0" w:rsidP="000602F1">
      <w:pPr>
        <w:pStyle w:val="a4"/>
        <w:tabs>
          <w:tab w:val="clear" w:pos="420"/>
        </w:tabs>
        <w:rPr>
          <w:ins w:id="2114" w:author="yangshangchuan" w:date="2013-01-29T01:01:00Z"/>
          <w:rFonts w:ascii="courier;monospace" w:hAnsi="courier;monospace"/>
          <w:color w:val="000000"/>
        </w:rPr>
      </w:pPr>
      <w:ins w:id="2115" w:author="yangshangchuan" w:date="2013-01-29T01:0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配置中文分词：</w:t>
        </w:r>
      </w:ins>
    </w:p>
    <w:p w:rsidR="00FD4BA0" w:rsidRDefault="00FD4BA0" w:rsidP="000602F1">
      <w:pPr>
        <w:pStyle w:val="a4"/>
        <w:tabs>
          <w:tab w:val="clear" w:pos="420"/>
        </w:tabs>
        <w:rPr>
          <w:ins w:id="2116" w:author="yangshangchuan" w:date="2013-01-29T01:02:00Z"/>
          <w:rFonts w:ascii="courier;monospace" w:hAnsi="courier;monospace"/>
          <w:color w:val="000000"/>
        </w:rPr>
      </w:pPr>
      <w:ins w:id="2117" w:author="yangshangchuan" w:date="2013-01-29T01:01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18" w:author="yangshangchuan" w:date="2013-01-29T01:02:00Z">
        <w:r w:rsidRPr="00FD4BA0">
          <w:rPr>
            <w:rFonts w:ascii="courier;monospace" w:hAnsi="courier;monospace"/>
            <w:color w:val="000000"/>
          </w:rPr>
          <w:t>wget http://mmseg4j.googlecode.com/files/mmseg4j-1.9.1.v20130120-SNAPSHOT.zip</w:t>
        </w:r>
      </w:ins>
    </w:p>
    <w:p w:rsidR="00FD4BA0" w:rsidRDefault="00FD4BA0" w:rsidP="000602F1">
      <w:pPr>
        <w:pStyle w:val="a4"/>
        <w:tabs>
          <w:tab w:val="clear" w:pos="420"/>
        </w:tabs>
        <w:rPr>
          <w:ins w:id="2119" w:author="yangshangchuan" w:date="2013-01-29T01:01:00Z"/>
          <w:rFonts w:ascii="courier;monospace" w:hAnsi="courier;monospace"/>
          <w:color w:val="000000"/>
        </w:rPr>
      </w:pPr>
      <w:ins w:id="2120" w:author="yangshangchuan" w:date="2013-01-29T01:02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 w:rsidRPr="00FD4BA0">
          <w:rPr>
            <w:rFonts w:ascii="courier;monospace" w:hAnsi="courier;monospace"/>
            <w:color w:val="000000"/>
          </w:rPr>
          <w:t>unzip mmseg4j-1.9.1.</w:t>
        </w:r>
        <w:proofErr w:type="gramStart"/>
        <w:r w:rsidRPr="00FD4BA0">
          <w:rPr>
            <w:rFonts w:ascii="courier;monospace" w:hAnsi="courier;monospace"/>
            <w:color w:val="000000"/>
          </w:rPr>
          <w:t>v20130120-SNAPSHOT.zip</w:t>
        </w:r>
      </w:ins>
      <w:proofErr w:type="gramEnd"/>
    </w:p>
    <w:p w:rsidR="00FD4BA0" w:rsidRDefault="00FD4BA0" w:rsidP="000602F1">
      <w:pPr>
        <w:pStyle w:val="a4"/>
        <w:tabs>
          <w:tab w:val="clear" w:pos="420"/>
        </w:tabs>
        <w:rPr>
          <w:ins w:id="2121" w:author="yangshangchuan" w:date="2013-01-29T01:54:00Z"/>
          <w:rFonts w:ascii="courier;monospace" w:hAnsi="courier;monospace"/>
          <w:color w:val="000000"/>
        </w:rPr>
      </w:pPr>
      <w:ins w:id="2122" w:author="yangshangchuan" w:date="2013-01-29T01:02:00Z">
        <w:r>
          <w:rPr>
            <w:rFonts w:ascii="courier;monospace" w:hAnsi="courier;monospace" w:hint="eastAsia"/>
            <w:color w:val="000000"/>
          </w:rPr>
          <w:lastRenderedPageBreak/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 w:rsidRPr="00FD4BA0">
          <w:rPr>
            <w:rFonts w:ascii="courier;monospace" w:hAnsi="courier;monospace"/>
            <w:color w:val="000000"/>
          </w:rPr>
          <w:t>cp mmseg4j-1.9.1-SNAPSHOT/dist/* /home/ysc/apache-tomcat-7.0.35/</w:t>
        </w:r>
      </w:ins>
      <w:ins w:id="2123" w:author="yangshangchuan" w:date="2013-01-29T01:42:00Z">
        <w:r w:rsidR="00F70C74" w:rsidRPr="00F70C74">
          <w:rPr>
            <w:rFonts w:ascii="courier;monospace" w:hAnsi="courier;monospace"/>
            <w:color w:val="000000"/>
          </w:rPr>
          <w:t>webapps/solr/WEB-INF/lib</w:t>
        </w:r>
      </w:ins>
    </w:p>
    <w:p w:rsidR="00853206" w:rsidRDefault="00853206" w:rsidP="000602F1">
      <w:pPr>
        <w:pStyle w:val="a4"/>
        <w:tabs>
          <w:tab w:val="clear" w:pos="420"/>
        </w:tabs>
        <w:rPr>
          <w:ins w:id="2124" w:author="yangshangchuan" w:date="2013-01-29T01:55:00Z"/>
          <w:rFonts w:ascii="courier;monospace" w:hAnsi="courier;monospace"/>
          <w:color w:val="000000"/>
        </w:rPr>
      </w:pPr>
      <w:ins w:id="2125" w:author="yangshangchuan" w:date="2013-01-29T01:54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26" w:author="yangshangchuan" w:date="2013-01-29T01:55:00Z">
        <w:r w:rsidRPr="00853206">
          <w:rPr>
            <w:rFonts w:ascii="courier;monospace" w:hAnsi="courier;monospace"/>
            <w:color w:val="000000"/>
          </w:rPr>
          <w:t>unzip mmseg4j-1.9.1-SNAPSHOT/dist/mmseg4j-core-1.9.1-SNAPSHOT.</w:t>
        </w:r>
        <w:proofErr w:type="gramStart"/>
        <w:r w:rsidRPr="00853206">
          <w:rPr>
            <w:rFonts w:ascii="courier;monospace" w:hAnsi="courier;monospace"/>
            <w:color w:val="000000"/>
          </w:rPr>
          <w:t>jar</w:t>
        </w:r>
        <w:proofErr w:type="gramEnd"/>
        <w:r w:rsidRPr="00853206">
          <w:rPr>
            <w:rFonts w:ascii="courier;monospace" w:hAnsi="courier;monospace"/>
            <w:color w:val="000000"/>
          </w:rPr>
          <w:t xml:space="preserve"> -d  mmseg4j-1.9.1-SNAPSHOT/dist/mmseg4j-core-1.9.1-SNAPSHOT</w:t>
        </w:r>
      </w:ins>
    </w:p>
    <w:p w:rsidR="00853206" w:rsidRDefault="00853206" w:rsidP="000602F1">
      <w:pPr>
        <w:pStyle w:val="a4"/>
        <w:tabs>
          <w:tab w:val="clear" w:pos="420"/>
        </w:tabs>
        <w:rPr>
          <w:ins w:id="2127" w:author="yangshangchuan" w:date="2013-01-29T01:55:00Z"/>
          <w:rFonts w:ascii="courier;monospace" w:hAnsi="courier;monospace"/>
          <w:color w:val="000000"/>
        </w:rPr>
      </w:pPr>
      <w:ins w:id="2128" w:author="yangshangchuan" w:date="2013-01-29T01:55:00Z">
        <w:r>
          <w:rPr>
            <w:rFonts w:ascii="courier;monospace" w:hAnsi="courier;monospace" w:hint="eastAsia"/>
            <w:color w:val="000000"/>
          </w:rPr>
          <w:tab/>
          <w:t>5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29" w:author="yangshangchuan" w:date="2013-01-29T01:57:00Z">
        <w:r w:rsidRPr="00853206">
          <w:rPr>
            <w:rFonts w:ascii="courier;monospace" w:hAnsi="courier;monospace"/>
            <w:color w:val="000000"/>
          </w:rPr>
          <w:t>mkdir /home/ysc/dic</w:t>
        </w:r>
      </w:ins>
    </w:p>
    <w:p w:rsidR="00853206" w:rsidRDefault="00853206" w:rsidP="000602F1">
      <w:pPr>
        <w:pStyle w:val="a4"/>
        <w:tabs>
          <w:tab w:val="clear" w:pos="420"/>
        </w:tabs>
        <w:rPr>
          <w:ins w:id="2130" w:author="yangshangchuan" w:date="2013-01-29T01:02:00Z"/>
          <w:rFonts w:ascii="courier;monospace" w:hAnsi="courier;monospace"/>
          <w:color w:val="000000"/>
        </w:rPr>
      </w:pPr>
      <w:ins w:id="2131" w:author="yangshangchuan" w:date="2013-01-29T01:57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32" w:author="yangshangchuan" w:date="2013-01-29T01:58:00Z">
        <w:r w:rsidRPr="00853206">
          <w:rPr>
            <w:rFonts w:ascii="courier;monospace" w:hAnsi="courier;monospace"/>
            <w:color w:val="000000"/>
          </w:rPr>
          <w:t>cp   mmseg4j-1.9.1-SNAPSHOT/dist/mmseg4j-core-1.9.1-SNAPSHOT/data/* /home/ysc/dic</w:t>
        </w:r>
      </w:ins>
    </w:p>
    <w:p w:rsidR="00FD4BA0" w:rsidRDefault="00FD4BA0" w:rsidP="000602F1">
      <w:pPr>
        <w:pStyle w:val="a4"/>
        <w:tabs>
          <w:tab w:val="clear" w:pos="420"/>
        </w:tabs>
        <w:rPr>
          <w:ins w:id="2133" w:author="yangshangchuan" w:date="2013-01-29T01:03:00Z"/>
          <w:rFonts w:ascii="courier;monospace" w:hAnsi="courier;monospace"/>
          <w:color w:val="000000"/>
        </w:rPr>
      </w:pPr>
      <w:ins w:id="2134" w:author="yangshangchuan" w:date="2013-01-29T01:02:00Z">
        <w:r>
          <w:rPr>
            <w:rFonts w:ascii="courier;monospace" w:hAnsi="courier;monospace" w:hint="eastAsia"/>
            <w:color w:val="000000"/>
          </w:rPr>
          <w:tab/>
        </w:r>
      </w:ins>
      <w:ins w:id="2135" w:author="yangshangchuan" w:date="2013-01-29T01:58:00Z">
        <w:r w:rsidR="00853206">
          <w:rPr>
            <w:rFonts w:ascii="courier;monospace" w:hAnsi="courier;monospace" w:hint="eastAsia"/>
            <w:color w:val="000000"/>
          </w:rPr>
          <w:t>7</w:t>
        </w:r>
      </w:ins>
      <w:ins w:id="2136" w:author="yangshangchuan" w:date="2013-01-29T01:02:00Z">
        <w:r>
          <w:rPr>
            <w:rFonts w:ascii="courier;monospace" w:hAnsi="courier;monospace" w:hint="eastAsia"/>
            <w:color w:val="000000"/>
          </w:rPr>
          <w:t>、</w:t>
        </w:r>
      </w:ins>
      <w:ins w:id="2137" w:author="yangshangchuan" w:date="2013-01-29T01:03:00Z">
        <w:r w:rsidRPr="00FD4BA0">
          <w:rPr>
            <w:rFonts w:ascii="courier;monospace" w:hAnsi="courier;monospace"/>
            <w:color w:val="000000"/>
          </w:rPr>
          <w:t>vi /home/ysc/solr/configuration/collection1/conf/schema.</w:t>
        </w:r>
        <w:proofErr w:type="gramStart"/>
        <w:r w:rsidRPr="00FD4BA0">
          <w:rPr>
            <w:rFonts w:ascii="courier;monospace" w:hAnsi="courier;monospace"/>
            <w:color w:val="000000"/>
          </w:rPr>
          <w:t>xml</w:t>
        </w:r>
        <w:proofErr w:type="gramEnd"/>
      </w:ins>
    </w:p>
    <w:p w:rsidR="00FD4BA0" w:rsidRPr="00FD4BA0" w:rsidRDefault="00FD4BA0" w:rsidP="00FD4BA0">
      <w:pPr>
        <w:pStyle w:val="a4"/>
        <w:rPr>
          <w:ins w:id="2138" w:author="yangshangchuan" w:date="2013-01-29T01:03:00Z"/>
          <w:rFonts w:ascii="courier;monospace" w:hAnsi="courier;monospace"/>
          <w:color w:val="000000"/>
        </w:rPr>
      </w:pPr>
      <w:ins w:id="2139" w:author="yangshangchuan" w:date="2013-01-29T01:03:00Z">
        <w:r w:rsidRPr="00FD4BA0">
          <w:rPr>
            <w:rFonts w:ascii="courier;monospace" w:hAnsi="courier;monospace" w:hint="eastAsia"/>
            <w:color w:val="000000"/>
          </w:rPr>
          <w:tab/>
        </w:r>
        <w:r w:rsidRPr="00FD4BA0">
          <w:rPr>
            <w:rFonts w:ascii="courier;monospace" w:hAnsi="courier;monospace" w:hint="eastAsia"/>
            <w:color w:val="000000"/>
          </w:rPr>
          <w:tab/>
        </w:r>
        <w:r w:rsidRPr="00FD4BA0">
          <w:rPr>
            <w:rFonts w:ascii="courier;monospace" w:hAnsi="courier;monospace" w:hint="eastAsia"/>
            <w:color w:val="000000"/>
          </w:rPr>
          <w:t>将文件中的</w:t>
        </w:r>
      </w:ins>
    </w:p>
    <w:p w:rsidR="00FD4BA0" w:rsidRPr="00FD4BA0" w:rsidRDefault="00FD4BA0" w:rsidP="00FD4BA0">
      <w:pPr>
        <w:pStyle w:val="a4"/>
        <w:rPr>
          <w:ins w:id="2140" w:author="yangshangchuan" w:date="2013-01-29T01:03:00Z"/>
          <w:rFonts w:ascii="courier;monospace" w:hAnsi="courier;monospace"/>
          <w:color w:val="000000"/>
        </w:rPr>
      </w:pPr>
      <w:ins w:id="2141" w:author="yangshangchuan" w:date="2013-01-29T01:03:00Z">
        <w:r w:rsidRPr="00FD4BA0">
          <w:rPr>
            <w:rFonts w:ascii="courier;monospace" w:hAnsi="courier;monospace"/>
            <w:color w:val="000000"/>
          </w:rPr>
          <w:tab/>
        </w:r>
        <w:r w:rsidRPr="00FD4BA0">
          <w:rPr>
            <w:rFonts w:ascii="courier;monospace" w:hAnsi="courier;monospace"/>
            <w:color w:val="000000"/>
          </w:rPr>
          <w:tab/>
          <w:t>&lt;tokenizer class="solr.WhitespaceTokenizerFactory"/&gt;</w:t>
        </w:r>
      </w:ins>
    </w:p>
    <w:p w:rsidR="00FD4BA0" w:rsidRPr="00FD4BA0" w:rsidRDefault="00FD4BA0" w:rsidP="00FD4BA0">
      <w:pPr>
        <w:pStyle w:val="a4"/>
        <w:rPr>
          <w:ins w:id="2142" w:author="yangshangchuan" w:date="2013-01-29T01:03:00Z"/>
          <w:rFonts w:ascii="courier;monospace" w:hAnsi="courier;monospace"/>
          <w:color w:val="000000"/>
        </w:rPr>
      </w:pPr>
      <w:ins w:id="2143" w:author="yangshangchuan" w:date="2013-01-29T01:03:00Z">
        <w:r w:rsidRPr="00FD4BA0">
          <w:rPr>
            <w:rFonts w:ascii="courier;monospace" w:hAnsi="courier;monospace" w:hint="eastAsia"/>
            <w:color w:val="000000"/>
          </w:rPr>
          <w:tab/>
        </w:r>
        <w:r w:rsidRPr="00FD4BA0">
          <w:rPr>
            <w:rFonts w:ascii="courier;monospace" w:hAnsi="courier;monospace" w:hint="eastAsia"/>
            <w:color w:val="000000"/>
          </w:rPr>
          <w:tab/>
        </w:r>
        <w:r w:rsidRPr="00FD4BA0">
          <w:rPr>
            <w:rFonts w:ascii="courier;monospace" w:hAnsi="courier;monospace" w:hint="eastAsia"/>
            <w:color w:val="000000"/>
          </w:rPr>
          <w:t>和</w:t>
        </w:r>
      </w:ins>
    </w:p>
    <w:p w:rsidR="00FD4BA0" w:rsidRPr="00FD4BA0" w:rsidRDefault="00FD4BA0" w:rsidP="00FD4BA0">
      <w:pPr>
        <w:pStyle w:val="a4"/>
        <w:rPr>
          <w:ins w:id="2144" w:author="yangshangchuan" w:date="2013-01-29T01:03:00Z"/>
          <w:rFonts w:ascii="courier;monospace" w:hAnsi="courier;monospace"/>
          <w:color w:val="000000"/>
        </w:rPr>
      </w:pPr>
      <w:ins w:id="2145" w:author="yangshangchuan" w:date="2013-01-29T01:03:00Z">
        <w:r w:rsidRPr="00FD4BA0">
          <w:rPr>
            <w:rFonts w:ascii="courier;monospace" w:hAnsi="courier;monospace"/>
            <w:color w:val="000000"/>
          </w:rPr>
          <w:tab/>
        </w:r>
        <w:r w:rsidRPr="00FD4BA0">
          <w:rPr>
            <w:rFonts w:ascii="courier;monospace" w:hAnsi="courier;monospace"/>
            <w:color w:val="000000"/>
          </w:rPr>
          <w:tab/>
          <w:t>&lt;tokenizer class="solr.StandardTokenizerFactory"/&gt;</w:t>
        </w:r>
      </w:ins>
    </w:p>
    <w:p w:rsidR="00FD4BA0" w:rsidRPr="00FD4BA0" w:rsidRDefault="00FD4BA0" w:rsidP="00FD4BA0">
      <w:pPr>
        <w:pStyle w:val="a4"/>
        <w:rPr>
          <w:ins w:id="2146" w:author="yangshangchuan" w:date="2013-01-29T01:03:00Z"/>
          <w:rFonts w:ascii="courier;monospace" w:hAnsi="courier;monospace"/>
          <w:color w:val="000000"/>
        </w:rPr>
      </w:pPr>
      <w:ins w:id="2147" w:author="yangshangchuan" w:date="2013-01-29T01:03:00Z">
        <w:r w:rsidRPr="00FD4BA0">
          <w:rPr>
            <w:rFonts w:ascii="courier;monospace" w:hAnsi="courier;monospace" w:hint="eastAsia"/>
            <w:color w:val="000000"/>
          </w:rPr>
          <w:tab/>
        </w:r>
        <w:r w:rsidRPr="00FD4BA0">
          <w:rPr>
            <w:rFonts w:ascii="courier;monospace" w:hAnsi="courier;monospace" w:hint="eastAsia"/>
            <w:color w:val="000000"/>
          </w:rPr>
          <w:tab/>
        </w:r>
        <w:r w:rsidRPr="00FD4BA0">
          <w:rPr>
            <w:rFonts w:ascii="courier;monospace" w:hAnsi="courier;monospace" w:hint="eastAsia"/>
            <w:color w:val="000000"/>
          </w:rPr>
          <w:t>替换为</w:t>
        </w:r>
      </w:ins>
    </w:p>
    <w:p w:rsidR="00FD4BA0" w:rsidRDefault="00FD4BA0" w:rsidP="00FD4BA0">
      <w:pPr>
        <w:pStyle w:val="a4"/>
        <w:tabs>
          <w:tab w:val="clear" w:pos="420"/>
        </w:tabs>
        <w:rPr>
          <w:ins w:id="2148" w:author="yangshangchuan" w:date="2013-01-29T01:02:00Z"/>
          <w:rFonts w:ascii="courier;monospace" w:hAnsi="courier;monospace"/>
          <w:color w:val="000000"/>
        </w:rPr>
      </w:pPr>
      <w:ins w:id="2149" w:author="yangshangchuan" w:date="2013-01-29T01:03:00Z">
        <w:r w:rsidRPr="00FD4BA0">
          <w:rPr>
            <w:rFonts w:ascii="courier;monospace" w:hAnsi="courier;monospace"/>
            <w:color w:val="000000"/>
          </w:rPr>
          <w:tab/>
        </w:r>
        <w:r w:rsidRPr="00FD4BA0">
          <w:rPr>
            <w:rFonts w:ascii="courier;monospace" w:hAnsi="courier;monospace"/>
            <w:color w:val="000000"/>
          </w:rPr>
          <w:tab/>
          <w:t>&lt;tokenizer class="com.chenlb.mmseg4j.solr.MMSegTok</w:t>
        </w:r>
        <w:r>
          <w:rPr>
            <w:rFonts w:ascii="courier;monospace" w:hAnsi="courier;monospace"/>
            <w:color w:val="000000"/>
          </w:rPr>
          <w:t>enizerFactory" mode="complex"</w:t>
        </w:r>
      </w:ins>
      <w:ins w:id="2150" w:author="yangshangchuan" w:date="2013-01-29T01:59:00Z">
        <w:r w:rsidR="00D214B4">
          <w:rPr>
            <w:rFonts w:ascii="courier;monospace" w:hAnsi="courier;monospace" w:hint="eastAsia"/>
            <w:color w:val="000000"/>
          </w:rPr>
          <w:t xml:space="preserve"> </w:t>
        </w:r>
        <w:r w:rsidR="00D214B4" w:rsidRPr="00D214B4">
          <w:rPr>
            <w:rFonts w:ascii="courier;monospace" w:hAnsi="courier;monospace"/>
            <w:color w:val="000000"/>
          </w:rPr>
          <w:t>dicPath="</w:t>
        </w:r>
        <w:r w:rsidR="00D214B4" w:rsidRPr="00853206">
          <w:rPr>
            <w:rFonts w:ascii="courier;monospace" w:hAnsi="courier;monospace"/>
            <w:color w:val="000000"/>
          </w:rPr>
          <w:t>/home/ysc/dic</w:t>
        </w:r>
        <w:r w:rsidR="00D214B4" w:rsidRPr="00D214B4">
          <w:rPr>
            <w:rFonts w:ascii="courier;monospace" w:hAnsi="courier;monospace"/>
            <w:color w:val="000000"/>
          </w:rPr>
          <w:t>"</w:t>
        </w:r>
      </w:ins>
      <w:ins w:id="2151" w:author="yangshangchuan" w:date="2013-01-29T01:03:00Z">
        <w:r>
          <w:rPr>
            <w:rFonts w:ascii="courier;monospace" w:hAnsi="courier;monospace"/>
            <w:color w:val="000000"/>
          </w:rPr>
          <w:t>/&gt;</w:t>
        </w:r>
      </w:ins>
    </w:p>
    <w:p w:rsidR="00FD4BA0" w:rsidRDefault="00FD4BA0" w:rsidP="000602F1">
      <w:pPr>
        <w:pStyle w:val="a4"/>
        <w:tabs>
          <w:tab w:val="clear" w:pos="420"/>
        </w:tabs>
        <w:rPr>
          <w:ins w:id="2152" w:author="yangshangchuan" w:date="2013-01-29T11:03:00Z"/>
          <w:rFonts w:ascii="courier;monospace" w:hAnsi="courier;monospace"/>
          <w:color w:val="000000"/>
        </w:rPr>
      </w:pPr>
    </w:p>
    <w:p w:rsidR="008D7D5E" w:rsidRDefault="008D7D5E" w:rsidP="000602F1">
      <w:pPr>
        <w:pStyle w:val="a4"/>
        <w:tabs>
          <w:tab w:val="clear" w:pos="420"/>
        </w:tabs>
        <w:rPr>
          <w:ins w:id="2153" w:author="yangshangchuan" w:date="2013-01-29T11:04:00Z"/>
          <w:rFonts w:ascii="courier;monospace" w:hAnsi="courier;monospace"/>
          <w:color w:val="000000"/>
        </w:rPr>
      </w:pPr>
      <w:ins w:id="2154" w:author="yangshangchuan" w:date="2013-01-29T11:0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配置</w:t>
        </w:r>
        <w:r>
          <w:rPr>
            <w:rFonts w:ascii="courier;monospace" w:hAnsi="courier;monospace" w:hint="eastAsia"/>
            <w:color w:val="000000"/>
          </w:rPr>
          <w:t>tomcat</w:t>
        </w:r>
        <w:r>
          <w:rPr>
            <w:rFonts w:ascii="courier;monospace" w:hAnsi="courier;monospace" w:hint="eastAsia"/>
            <w:color w:val="000000"/>
          </w:rPr>
          <w:t>本地库</w:t>
        </w:r>
      </w:ins>
      <w:ins w:id="2155" w:author="yangshangchuan" w:date="2013-01-29T11:04:00Z">
        <w:r>
          <w:rPr>
            <w:rFonts w:ascii="courier;monospace" w:hAnsi="courier;monospace" w:hint="eastAsia"/>
            <w:color w:val="000000"/>
          </w:rPr>
          <w:t>：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56" w:author="yangshangchuan" w:date="2013-01-29T11:04:00Z"/>
          <w:rFonts w:ascii="courier;monospace" w:hAnsi="courier;monospace"/>
          <w:color w:val="000000"/>
        </w:rPr>
      </w:pPr>
      <w:ins w:id="2157" w:author="yangshangchuan" w:date="2013-01-29T11:04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wget http://apache.spd.co.il/apr/apr-1.4.6.tar.gz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58" w:author="yangshangchuan" w:date="2013-01-29T11:05:00Z"/>
          <w:rFonts w:ascii="courier;monospace" w:hAnsi="courier;monospace"/>
          <w:color w:val="000000"/>
        </w:rPr>
      </w:pPr>
      <w:ins w:id="2159" w:author="yangshangchuan" w:date="2013-01-29T11:04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60" w:author="yangshangchuan" w:date="2013-01-29T11:05:00Z">
        <w:r w:rsidRPr="008D7D5E">
          <w:rPr>
            <w:rFonts w:ascii="courier;monospace" w:hAnsi="courier;monospace"/>
            <w:color w:val="000000"/>
          </w:rPr>
          <w:t>tar -xzvf apr-1.4.6.tar.gz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61" w:author="yangshangchuan" w:date="2013-01-29T11:05:00Z"/>
          <w:rFonts w:ascii="courier;monospace" w:hAnsi="courier;monospace"/>
          <w:color w:val="000000"/>
        </w:rPr>
      </w:pPr>
      <w:ins w:id="2162" w:author="yangshangchuan" w:date="2013-01-29T11:05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cd apr-1.4.6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63" w:author="yangshangchuan" w:date="2013-01-29T11:05:00Z"/>
          <w:rFonts w:ascii="courier;monospace" w:hAnsi="courier;monospace"/>
          <w:color w:val="000000"/>
        </w:rPr>
      </w:pPr>
      <w:ins w:id="2164" w:author="yangshangchuan" w:date="2013-01-29T11:05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./configure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65" w:author="yangshangchuan" w:date="2013-01-29T11:05:00Z"/>
          <w:rFonts w:ascii="courier;monospace" w:hAnsi="courier;monospace"/>
          <w:color w:val="000000"/>
        </w:rPr>
      </w:pPr>
      <w:ins w:id="2166" w:author="yangshangchuan" w:date="2013-01-29T11:05:00Z">
        <w:r>
          <w:rPr>
            <w:rFonts w:ascii="courier;monospace" w:hAnsi="courier;monospace" w:hint="eastAsia"/>
            <w:color w:val="000000"/>
          </w:rPr>
          <w:tab/>
          <w:t>5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make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67" w:author="yangshangchuan" w:date="2013-01-29T11:05:00Z"/>
          <w:rFonts w:ascii="courier;monospace" w:hAnsi="courier;monospace"/>
          <w:color w:val="000000"/>
        </w:rPr>
      </w:pPr>
      <w:ins w:id="2168" w:author="yangshangchuan" w:date="2013-01-29T11:05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make  install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69" w:author="yangshangchuan" w:date="2013-01-29T11:05:00Z"/>
          <w:rFonts w:ascii="courier;monospace" w:hAnsi="courier;monospace"/>
          <w:color w:val="000000"/>
        </w:rPr>
      </w:pPr>
    </w:p>
    <w:p w:rsidR="008D7D5E" w:rsidRDefault="008D7D5E" w:rsidP="000602F1">
      <w:pPr>
        <w:pStyle w:val="a4"/>
        <w:tabs>
          <w:tab w:val="clear" w:pos="420"/>
        </w:tabs>
        <w:rPr>
          <w:ins w:id="2170" w:author="yangshangchuan" w:date="2013-01-29T11:06:00Z"/>
          <w:rFonts w:ascii="courier;monospace" w:hAnsi="courier;monospace"/>
          <w:color w:val="000000"/>
        </w:rPr>
      </w:pPr>
      <w:ins w:id="2171" w:author="yangshangchuan" w:date="2013-01-29T11:05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72" w:author="yangshangchuan" w:date="2013-01-29T11:06:00Z">
        <w:r w:rsidRPr="008D7D5E">
          <w:rPr>
            <w:rFonts w:ascii="courier;monospace" w:hAnsi="courier;monospace"/>
            <w:color w:val="000000"/>
          </w:rPr>
          <w:t>wget http://mirror.bjtu.edu.cn/apache/apr/apr-util-1.5.1.tar.gz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73" w:author="yangshangchuan" w:date="2013-01-29T11:06:00Z"/>
          <w:rFonts w:ascii="courier;monospace" w:hAnsi="courier;monospace"/>
          <w:color w:val="000000"/>
        </w:rPr>
      </w:pPr>
      <w:ins w:id="2174" w:author="yangshangchuan" w:date="2013-01-29T11:06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tar -xzvf apr-util-1.5.1.tar.gz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75" w:author="yangshangchuan" w:date="2013-01-29T11:06:00Z"/>
          <w:rFonts w:ascii="courier;monospace" w:hAnsi="courier;monospace"/>
          <w:color w:val="000000"/>
        </w:rPr>
      </w:pPr>
      <w:ins w:id="2176" w:author="yangshangchuan" w:date="2013-01-29T11:06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cd apr-util-1.5.1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77" w:author="yangshangchuan" w:date="2013-01-29T11:06:00Z"/>
          <w:rFonts w:ascii="courier;monospace" w:hAnsi="courier;monospace"/>
          <w:color w:val="000000"/>
        </w:rPr>
      </w:pPr>
      <w:ins w:id="2178" w:author="yangshangchuan" w:date="2013-01-29T11:06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./configure --with-apr=/usr/local/apr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79" w:author="yangshangchuan" w:date="2013-01-29T11:06:00Z"/>
          <w:rFonts w:ascii="courier;monospace" w:hAnsi="courier;monospace"/>
          <w:color w:val="000000"/>
        </w:rPr>
      </w:pPr>
      <w:ins w:id="2180" w:author="yangshangchuan" w:date="2013-01-29T11:06:00Z">
        <w:r>
          <w:rPr>
            <w:rFonts w:ascii="courier;monospace" w:hAnsi="courier;monospace" w:hint="eastAsia"/>
            <w:color w:val="000000"/>
          </w:rPr>
          <w:tab/>
          <w:t>5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make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81" w:author="yangshangchuan" w:date="2013-01-29T11:06:00Z"/>
          <w:rFonts w:ascii="courier;monospace" w:hAnsi="courier;monospace"/>
          <w:color w:val="000000"/>
        </w:rPr>
      </w:pPr>
      <w:ins w:id="2182" w:author="yangshangchuan" w:date="2013-01-29T11:06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make  install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83" w:author="yangshangchuan" w:date="2013-01-29T11:06:00Z"/>
          <w:rFonts w:ascii="courier;monospace" w:hAnsi="courier;monospace"/>
          <w:color w:val="000000"/>
        </w:rPr>
      </w:pPr>
    </w:p>
    <w:p w:rsidR="008D7D5E" w:rsidRDefault="008D7D5E" w:rsidP="000602F1">
      <w:pPr>
        <w:pStyle w:val="a4"/>
        <w:tabs>
          <w:tab w:val="clear" w:pos="420"/>
        </w:tabs>
        <w:rPr>
          <w:ins w:id="2184" w:author="yangshangchuan" w:date="2013-01-29T11:07:00Z"/>
          <w:rFonts w:ascii="courier;monospace" w:hAnsi="courier;monospace"/>
          <w:color w:val="000000"/>
        </w:rPr>
      </w:pPr>
      <w:ins w:id="2185" w:author="yangshangchuan" w:date="2013-01-29T11:06:00Z">
        <w:r>
          <w:rPr>
            <w:rFonts w:ascii="courier;monospace" w:hAnsi="courier;monospace" w:hint="eastAsia"/>
            <w:color w:val="000000"/>
          </w:rPr>
          <w:tab/>
          <w:t>1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186" w:author="yangshangchuan" w:date="2013-01-29T11:07:00Z">
        <w:r w:rsidRPr="008D7D5E">
          <w:rPr>
            <w:rFonts w:ascii="courier;monospace" w:hAnsi="courier;monospace"/>
            <w:color w:val="000000"/>
          </w:rPr>
          <w:t>wget http://mirror.bjtu.edu.cn/apache//tomcat/tomcat-connectors/native/1.1.24/source/tomcat-native-1.1.24-src.tar.gz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87" w:author="yangshangchuan" w:date="2013-01-29T11:07:00Z"/>
          <w:rFonts w:ascii="courier;monospace" w:hAnsi="courier;monospace"/>
          <w:color w:val="000000"/>
        </w:rPr>
      </w:pPr>
      <w:ins w:id="2188" w:author="yangshangchuan" w:date="2013-01-29T11:07:00Z">
        <w:r>
          <w:rPr>
            <w:rFonts w:ascii="courier;monospace" w:hAnsi="courier;monospace" w:hint="eastAsia"/>
            <w:color w:val="000000"/>
          </w:rPr>
          <w:tab/>
          <w:t>2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tar -zxvf tomcat-native-1.1.24-src.tar.gz</w:t>
        </w:r>
      </w:ins>
    </w:p>
    <w:p w:rsidR="008D7D5E" w:rsidRDefault="008D7D5E" w:rsidP="000602F1">
      <w:pPr>
        <w:pStyle w:val="a4"/>
        <w:tabs>
          <w:tab w:val="clear" w:pos="420"/>
        </w:tabs>
        <w:rPr>
          <w:ins w:id="2189" w:author="yangshangchuan" w:date="2013-01-29T11:07:00Z"/>
          <w:rFonts w:ascii="courier;monospace" w:hAnsi="courier;monospace"/>
          <w:color w:val="000000"/>
        </w:rPr>
      </w:pPr>
      <w:ins w:id="2190" w:author="yangshangchuan" w:date="2013-01-29T11:07:00Z">
        <w:r>
          <w:rPr>
            <w:rFonts w:ascii="courier;monospace" w:hAnsi="courier;monospace" w:hint="eastAsia"/>
            <w:color w:val="000000"/>
          </w:rPr>
          <w:tab/>
          <w:t>3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cd tomcat-native-1.1.24-src/jni/native</w:t>
        </w:r>
      </w:ins>
    </w:p>
    <w:p w:rsidR="008D7D5E" w:rsidRPr="008D7D5E" w:rsidRDefault="008D7D5E" w:rsidP="008D7D5E">
      <w:pPr>
        <w:pStyle w:val="a4"/>
        <w:rPr>
          <w:ins w:id="2191" w:author="yangshangchuan" w:date="2013-01-29T11:07:00Z"/>
          <w:rFonts w:ascii="courier;monospace" w:hAnsi="courier;monospace"/>
          <w:color w:val="000000"/>
        </w:rPr>
      </w:pPr>
      <w:ins w:id="2192" w:author="yangshangchuan" w:date="2013-01-29T11:07:00Z">
        <w:r>
          <w:rPr>
            <w:rFonts w:ascii="courier;monospace" w:hAnsi="courier;monospace" w:hint="eastAsia"/>
            <w:color w:val="000000"/>
          </w:rPr>
          <w:tab/>
          <w:t>4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./configure --with-apr=/usr/local/apr \</w:t>
        </w:r>
      </w:ins>
    </w:p>
    <w:p w:rsidR="008D7D5E" w:rsidRPr="008D7D5E" w:rsidRDefault="008D7D5E" w:rsidP="008D7D5E">
      <w:pPr>
        <w:pStyle w:val="a4"/>
        <w:rPr>
          <w:ins w:id="2193" w:author="yangshangchuan" w:date="2013-01-29T11:07:00Z"/>
          <w:rFonts w:ascii="courier;monospace" w:hAnsi="courier;monospace"/>
          <w:color w:val="000000"/>
        </w:rPr>
      </w:pPr>
      <w:ins w:id="2194" w:author="yangshangchuan" w:date="2013-01-29T11:07:00Z">
        <w:r w:rsidRPr="008D7D5E">
          <w:rPr>
            <w:rFonts w:ascii="courier;monospace" w:hAnsi="courier;monospace"/>
            <w:color w:val="000000"/>
          </w:rPr>
          <w:t xml:space="preserve">                --with-java-home=/home/</w:t>
        </w:r>
      </w:ins>
      <w:ins w:id="2195" w:author="yangshangchuan" w:date="2013-01-29T11:08:00Z">
        <w:r>
          <w:rPr>
            <w:rFonts w:ascii="courier;monospace" w:hAnsi="courier;monospace" w:hint="eastAsia"/>
            <w:color w:val="000000"/>
          </w:rPr>
          <w:t>ysc</w:t>
        </w:r>
      </w:ins>
      <w:ins w:id="2196" w:author="yangshangchuan" w:date="2013-01-29T11:07:00Z">
        <w:r w:rsidRPr="008D7D5E">
          <w:rPr>
            <w:rFonts w:ascii="courier;monospace" w:hAnsi="courier;monospace"/>
            <w:color w:val="000000"/>
          </w:rPr>
          <w:t>/jdk1.7.0_01 \</w:t>
        </w:r>
      </w:ins>
    </w:p>
    <w:p w:rsidR="008D7D5E" w:rsidRPr="008D7D5E" w:rsidRDefault="008D7D5E" w:rsidP="008D7D5E">
      <w:pPr>
        <w:pStyle w:val="a4"/>
        <w:rPr>
          <w:ins w:id="2197" w:author="yangshangchuan" w:date="2013-01-29T11:07:00Z"/>
          <w:rFonts w:ascii="courier;monospace" w:hAnsi="courier;monospace"/>
          <w:color w:val="000000"/>
        </w:rPr>
      </w:pPr>
      <w:ins w:id="2198" w:author="yangshangchuan" w:date="2013-01-29T11:07:00Z">
        <w:r w:rsidRPr="008D7D5E">
          <w:rPr>
            <w:rFonts w:ascii="courier;monospace" w:hAnsi="courier;monospace"/>
            <w:color w:val="000000"/>
          </w:rPr>
          <w:t xml:space="preserve">                --with-ssl=no \</w:t>
        </w:r>
      </w:ins>
    </w:p>
    <w:p w:rsidR="008D7D5E" w:rsidRDefault="008D7D5E" w:rsidP="008D7D5E">
      <w:pPr>
        <w:pStyle w:val="a4"/>
        <w:tabs>
          <w:tab w:val="clear" w:pos="420"/>
        </w:tabs>
        <w:rPr>
          <w:ins w:id="2199" w:author="yangshangchuan" w:date="2013-01-29T11:07:00Z"/>
          <w:rFonts w:ascii="courier;monospace" w:hAnsi="courier;monospace"/>
          <w:color w:val="000000"/>
        </w:rPr>
      </w:pPr>
      <w:ins w:id="2200" w:author="yangshangchuan" w:date="2013-01-29T11:07:00Z">
        <w:r w:rsidRPr="008D7D5E">
          <w:rPr>
            <w:rFonts w:ascii="courier;monospace" w:hAnsi="courier;monospace"/>
            <w:color w:val="000000"/>
          </w:rPr>
          <w:t xml:space="preserve">                --prefix=/home/ysc/apache-tomcat-7.0.35</w:t>
        </w:r>
      </w:ins>
    </w:p>
    <w:p w:rsidR="008D7D5E" w:rsidRDefault="008D7D5E" w:rsidP="008D7D5E">
      <w:pPr>
        <w:pStyle w:val="a4"/>
        <w:tabs>
          <w:tab w:val="clear" w:pos="420"/>
        </w:tabs>
        <w:rPr>
          <w:ins w:id="2201" w:author="yangshangchuan" w:date="2013-01-29T11:07:00Z"/>
          <w:rFonts w:ascii="courier;monospace" w:hAnsi="courier;monospace"/>
          <w:color w:val="000000"/>
        </w:rPr>
      </w:pPr>
      <w:ins w:id="2202" w:author="yangshangchuan" w:date="2013-01-29T11:07:00Z">
        <w:r>
          <w:rPr>
            <w:rFonts w:ascii="courier;monospace" w:hAnsi="courier;monospace" w:hint="eastAsia"/>
            <w:color w:val="000000"/>
          </w:rPr>
          <w:tab/>
          <w:t>5</w:t>
        </w:r>
        <w:r>
          <w:rPr>
            <w:rFonts w:ascii="courier;monospace" w:hAnsi="courier;monospace" w:hint="eastAsia"/>
            <w:color w:val="000000"/>
          </w:rPr>
          <w:t>、</w:t>
        </w:r>
        <w:r w:rsidRPr="008D7D5E">
          <w:rPr>
            <w:rFonts w:ascii="courier;monospace" w:hAnsi="courier;monospace"/>
            <w:color w:val="000000"/>
          </w:rPr>
          <w:t>make</w:t>
        </w:r>
      </w:ins>
    </w:p>
    <w:p w:rsidR="008D7D5E" w:rsidRDefault="008D7D5E" w:rsidP="008D7D5E">
      <w:pPr>
        <w:pStyle w:val="a4"/>
        <w:tabs>
          <w:tab w:val="clear" w:pos="420"/>
        </w:tabs>
        <w:rPr>
          <w:ins w:id="2203" w:author="yangshangchuan" w:date="2013-01-29T11:09:00Z"/>
          <w:rFonts w:ascii="courier;monospace" w:hAnsi="courier;monospace"/>
          <w:color w:val="000000"/>
        </w:rPr>
      </w:pPr>
      <w:ins w:id="2204" w:author="yangshangchuan" w:date="2013-01-29T11:07:00Z">
        <w:r>
          <w:rPr>
            <w:rFonts w:ascii="courier;monospace" w:hAnsi="courier;monospace" w:hint="eastAsia"/>
            <w:color w:val="000000"/>
          </w:rPr>
          <w:tab/>
          <w:t>6</w:t>
        </w:r>
        <w:r>
          <w:rPr>
            <w:rFonts w:ascii="courier;monospace" w:hAnsi="courier;monospace" w:hint="eastAsia"/>
            <w:color w:val="000000"/>
          </w:rPr>
          <w:t>、</w:t>
        </w:r>
      </w:ins>
      <w:ins w:id="2205" w:author="yangshangchuan" w:date="2013-01-29T11:08:00Z">
        <w:r w:rsidRPr="008D7D5E">
          <w:rPr>
            <w:rFonts w:ascii="courier;monospace" w:hAnsi="courier;monospace"/>
            <w:color w:val="000000"/>
          </w:rPr>
          <w:t>make  install</w:t>
        </w:r>
      </w:ins>
    </w:p>
    <w:p w:rsidR="008D7D5E" w:rsidRDefault="008D7D5E" w:rsidP="008D7D5E">
      <w:pPr>
        <w:pStyle w:val="a4"/>
        <w:tabs>
          <w:tab w:val="clear" w:pos="420"/>
        </w:tabs>
        <w:rPr>
          <w:ins w:id="2206" w:author="yangshangchuan" w:date="2013-01-29T11:09:00Z"/>
          <w:rFonts w:ascii="courier;monospace" w:hAnsi="courier;monospace"/>
          <w:color w:val="000000"/>
        </w:rPr>
      </w:pPr>
      <w:ins w:id="2207" w:author="yangshangchuan" w:date="2013-01-29T11:09:00Z">
        <w:r>
          <w:rPr>
            <w:rFonts w:ascii="courier;monospace" w:hAnsi="courier;monospace" w:hint="eastAsia"/>
            <w:color w:val="000000"/>
          </w:rPr>
          <w:tab/>
          <w:t>7</w:t>
        </w:r>
        <w:r>
          <w:rPr>
            <w:rFonts w:ascii="courier;monospace" w:hAnsi="courier;monospace" w:hint="eastAsia"/>
            <w:color w:val="000000"/>
          </w:rPr>
          <w:t>、</w:t>
        </w:r>
        <w:r>
          <w:rPr>
            <w:rFonts w:ascii="courier;monospace" w:hAnsi="courier;monospace" w:hint="eastAsia"/>
            <w:color w:val="000000"/>
          </w:rPr>
          <w:t>vi /etc/profile</w:t>
        </w:r>
      </w:ins>
    </w:p>
    <w:p w:rsidR="008D7D5E" w:rsidRDefault="008D7D5E" w:rsidP="008D7D5E">
      <w:pPr>
        <w:pStyle w:val="a4"/>
        <w:tabs>
          <w:tab w:val="clear" w:pos="420"/>
        </w:tabs>
        <w:rPr>
          <w:ins w:id="2208" w:author="yangshangchuan" w:date="2013-01-29T11:09:00Z"/>
          <w:rFonts w:ascii="courier;monospace" w:hAnsi="courier;monospace"/>
          <w:color w:val="000000"/>
        </w:rPr>
      </w:pPr>
      <w:ins w:id="2209" w:author="yangshangchuan" w:date="2013-01-29T11:09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增加：</w:t>
        </w:r>
      </w:ins>
    </w:p>
    <w:p w:rsidR="008D7D5E" w:rsidRDefault="008D7D5E" w:rsidP="008D7D5E">
      <w:pPr>
        <w:pStyle w:val="a4"/>
        <w:tabs>
          <w:tab w:val="clear" w:pos="420"/>
        </w:tabs>
        <w:rPr>
          <w:ins w:id="2210" w:author="yangshangchuan" w:date="2013-01-29T11:03:00Z"/>
          <w:rFonts w:ascii="courier;monospace" w:hAnsi="courier;monospace"/>
          <w:color w:val="000000"/>
        </w:rPr>
      </w:pPr>
      <w:ins w:id="2211" w:author="yangshangchuan" w:date="2013-01-29T11:09:00Z"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8D7D5E">
          <w:rPr>
            <w:rFonts w:ascii="courier;monospace" w:hAnsi="courier;monospace"/>
            <w:color w:val="000000"/>
          </w:rPr>
          <w:t>export</w:t>
        </w:r>
        <w:proofErr w:type="gramEnd"/>
        <w:r w:rsidRPr="008D7D5E">
          <w:rPr>
            <w:rFonts w:ascii="courier;monospace" w:hAnsi="courier;monospace"/>
            <w:color w:val="000000"/>
          </w:rPr>
          <w:t xml:space="preserve"> LD_LIBRARY_PATH=$LD_LIBRARY_PATH:/home/ysc/apache-tomcat-7.0.35/lib:/usr/local/apr/lib</w:t>
        </w:r>
      </w:ins>
    </w:p>
    <w:p w:rsidR="008D7D5E" w:rsidRDefault="008169DA" w:rsidP="000602F1">
      <w:pPr>
        <w:pStyle w:val="a4"/>
        <w:tabs>
          <w:tab w:val="clear" w:pos="420"/>
        </w:tabs>
        <w:rPr>
          <w:ins w:id="2212" w:author="yangshangchuan" w:date="2013-02-03T15:28:00Z"/>
          <w:rFonts w:ascii="courier;monospace" w:hAnsi="courier;monospace"/>
          <w:color w:val="000000"/>
        </w:rPr>
      </w:pPr>
      <w:ins w:id="2213" w:author="yangshangchuan" w:date="2013-02-03T15:28:00Z">
        <w:r>
          <w:rPr>
            <w:rFonts w:ascii="courier;monospace" w:hAnsi="courier;monospace" w:hint="eastAsia"/>
            <w:color w:val="000000"/>
          </w:rPr>
          <w:tab/>
          <w:t>8</w:t>
        </w:r>
        <w:r>
          <w:rPr>
            <w:rFonts w:ascii="courier;monospace" w:hAnsi="courier;monospace" w:hint="eastAsia"/>
            <w:color w:val="000000"/>
          </w:rPr>
          <w:t>、</w:t>
        </w:r>
        <w:r w:rsidRPr="008169DA">
          <w:rPr>
            <w:rFonts w:ascii="courier;monospace" w:hAnsi="courier;monospace"/>
            <w:color w:val="000000"/>
          </w:rPr>
          <w:t>source /etc/profile</w:t>
        </w:r>
      </w:ins>
    </w:p>
    <w:p w:rsidR="008169DA" w:rsidRDefault="008169DA" w:rsidP="000602F1">
      <w:pPr>
        <w:pStyle w:val="a4"/>
        <w:tabs>
          <w:tab w:val="clear" w:pos="420"/>
        </w:tabs>
        <w:rPr>
          <w:ins w:id="2214" w:author="yangshangchuan" w:date="2013-01-29T01:48:00Z"/>
          <w:rFonts w:ascii="courier;monospace" w:hAnsi="courier;monospace"/>
          <w:color w:val="000000"/>
        </w:rPr>
      </w:pPr>
    </w:p>
    <w:p w:rsidR="00A7252D" w:rsidRDefault="00A7252D" w:rsidP="000602F1">
      <w:pPr>
        <w:pStyle w:val="a4"/>
        <w:tabs>
          <w:tab w:val="clear" w:pos="420"/>
        </w:tabs>
        <w:rPr>
          <w:ins w:id="2215" w:author="yangshangchuan" w:date="2013-01-28T21:40:00Z"/>
          <w:rFonts w:ascii="courier;monospace" w:hAnsi="courier;monospace"/>
          <w:color w:val="000000"/>
        </w:rPr>
      </w:pPr>
      <w:ins w:id="2216" w:author="yangshangchuan" w:date="2013-01-29T01:4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启动</w:t>
        </w:r>
        <w:r>
          <w:rPr>
            <w:rFonts w:ascii="courier;monospace" w:hAnsi="courier;monospace" w:hint="eastAsia"/>
            <w:color w:val="000000"/>
          </w:rPr>
          <w:t>tomcat</w:t>
        </w:r>
        <w:r>
          <w:rPr>
            <w:rFonts w:ascii="courier;monospace" w:hAnsi="courier;monospace" w:hint="eastAsia"/>
            <w:color w:val="000000"/>
          </w:rPr>
          <w:t>：</w:t>
        </w:r>
      </w:ins>
    </w:p>
    <w:p w:rsidR="00555396" w:rsidRDefault="00555396" w:rsidP="000602F1">
      <w:pPr>
        <w:pStyle w:val="a4"/>
        <w:tabs>
          <w:tab w:val="clear" w:pos="420"/>
        </w:tabs>
        <w:rPr>
          <w:ins w:id="2217" w:author="yangshangchuan" w:date="2013-01-28T21:38:00Z"/>
          <w:rFonts w:ascii="courier;monospace" w:hAnsi="courier;monospace"/>
          <w:color w:val="000000"/>
        </w:rPr>
      </w:pPr>
      <w:ins w:id="2218" w:author="yangshangchuan" w:date="2013-01-28T21:40:00Z">
        <w:r>
          <w:rPr>
            <w:rFonts w:ascii="courier;monospace" w:hAnsi="courier;monospace" w:hint="eastAsia"/>
            <w:color w:val="000000"/>
          </w:rPr>
          <w:lastRenderedPageBreak/>
          <w:tab/>
        </w:r>
        <w:proofErr w:type="gramStart"/>
        <w:r>
          <w:rPr>
            <w:rFonts w:ascii="courier;monospace" w:hAnsi="courier;monospace" w:hint="eastAsia"/>
            <w:color w:val="000000"/>
          </w:rPr>
          <w:t>cd</w:t>
        </w:r>
        <w:proofErr w:type="gramEnd"/>
        <w:r>
          <w:rPr>
            <w:rFonts w:ascii="courier;monospace" w:hAnsi="courier;monospace" w:hint="eastAsia"/>
            <w:color w:val="000000"/>
          </w:rPr>
          <w:t xml:space="preserve"> </w:t>
        </w:r>
        <w:r w:rsidRPr="00C224FA">
          <w:rPr>
            <w:rFonts w:ascii="courier;monospace" w:hAnsi="courier;monospace"/>
            <w:color w:val="000000"/>
          </w:rPr>
          <w:t>apache-tomcat-7.0.35</w:t>
        </w:r>
      </w:ins>
    </w:p>
    <w:p w:rsidR="00555396" w:rsidRDefault="00555396" w:rsidP="000602F1">
      <w:pPr>
        <w:pStyle w:val="a4"/>
        <w:tabs>
          <w:tab w:val="clear" w:pos="420"/>
        </w:tabs>
        <w:rPr>
          <w:ins w:id="2219" w:author="yangshangchuan" w:date="2013-01-28T21:10:00Z"/>
          <w:rFonts w:ascii="courier;monospace" w:hAnsi="courier;monospace"/>
          <w:color w:val="000000"/>
        </w:rPr>
      </w:pPr>
      <w:ins w:id="2220" w:author="yangshangchuan" w:date="2013-01-28T21:39:00Z"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555396">
          <w:rPr>
            <w:rFonts w:ascii="courier;monospace" w:hAnsi="courier;monospace"/>
            <w:color w:val="000000"/>
          </w:rPr>
          <w:t>bin/catalina.sh</w:t>
        </w:r>
        <w:proofErr w:type="gramEnd"/>
        <w:r w:rsidRPr="00555396">
          <w:rPr>
            <w:rFonts w:ascii="courier;monospace" w:hAnsi="courier;monospace"/>
            <w:color w:val="000000"/>
          </w:rPr>
          <w:t xml:space="preserve"> start</w:t>
        </w:r>
      </w:ins>
    </w:p>
    <w:p w:rsidR="0063232B" w:rsidRDefault="002E4824" w:rsidP="000602F1">
      <w:pPr>
        <w:pStyle w:val="a4"/>
        <w:tabs>
          <w:tab w:val="clear" w:pos="420"/>
        </w:tabs>
        <w:rPr>
          <w:ins w:id="2221" w:author="yangshangchuan" w:date="2013-01-28T21:41:00Z"/>
          <w:rFonts w:ascii="courier;monospace" w:hAnsi="courier;monospace"/>
          <w:color w:val="000000"/>
        </w:rPr>
      </w:pPr>
      <w:ins w:id="2222" w:author="yangshangchuan" w:date="2013-01-28T21:4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/>
            <w:color w:val="000000"/>
          </w:rPr>
          <w:fldChar w:fldCharType="begin"/>
        </w:r>
        <w:r>
          <w:rPr>
            <w:rFonts w:ascii="courier;monospace" w:hAnsi="courier;monospace"/>
            <w:color w:val="000000"/>
          </w:rPr>
          <w:instrText xml:space="preserve"> HYPERLINK "</w:instrText>
        </w:r>
        <w:r w:rsidRPr="002E4824">
          <w:rPr>
            <w:rFonts w:ascii="courier;monospace" w:hAnsi="courier;monospace"/>
            <w:color w:val="000000"/>
          </w:rPr>
          <w:instrText>http://host8:8080/solr/</w:instrText>
        </w:r>
        <w:r>
          <w:rPr>
            <w:rFonts w:ascii="courier;monospace" w:hAnsi="courier;monospace"/>
            <w:color w:val="000000"/>
          </w:rPr>
          <w:instrText xml:space="preserve">" </w:instrText>
        </w:r>
        <w:r>
          <w:rPr>
            <w:rFonts w:ascii="courier;monospace" w:hAnsi="courier;monospace"/>
            <w:color w:val="000000"/>
          </w:rPr>
          <w:fldChar w:fldCharType="separate"/>
        </w:r>
        <w:r w:rsidRPr="00E71C77">
          <w:rPr>
            <w:rStyle w:val="ac"/>
            <w:rFonts w:ascii="courier;monospace" w:hAnsi="courier;monospace"/>
          </w:rPr>
          <w:t>http://</w:t>
        </w:r>
      </w:ins>
      <w:ins w:id="2223" w:author="yangshangchuan" w:date="2013-01-28T21:42:00Z">
        <w:r>
          <w:rPr>
            <w:rFonts w:hint="eastAsia"/>
          </w:rPr>
          <w:t>devcluster01</w:t>
        </w:r>
      </w:ins>
      <w:ins w:id="2224" w:author="yangshangchuan" w:date="2013-01-28T21:41:00Z">
        <w:r w:rsidRPr="00E71C77">
          <w:rPr>
            <w:rStyle w:val="ac"/>
            <w:rFonts w:ascii="courier;monospace" w:hAnsi="courier;monospace"/>
          </w:rPr>
          <w:t>:8080/solr/</w:t>
        </w:r>
        <w:r>
          <w:rPr>
            <w:rFonts w:ascii="courier;monospace" w:hAnsi="courier;monospace"/>
            <w:color w:val="000000"/>
          </w:rPr>
          <w:fldChar w:fldCharType="end"/>
        </w:r>
      </w:ins>
    </w:p>
    <w:p w:rsidR="00895E70" w:rsidRPr="004C5D0F" w:rsidRDefault="00895E70" w:rsidP="00895E70">
      <w:pPr>
        <w:pStyle w:val="a4"/>
        <w:tabs>
          <w:tab w:val="clear" w:pos="420"/>
        </w:tabs>
        <w:rPr>
          <w:ins w:id="2225" w:author="yangshangchuan" w:date="2013-02-23T00:37:00Z"/>
          <w:rFonts w:ascii="courier;monospace" w:hAnsi="courier;monospace"/>
          <w:color w:val="000000"/>
        </w:rPr>
      </w:pPr>
    </w:p>
    <w:p w:rsidR="00895E70" w:rsidRDefault="00895E70" w:rsidP="00895E70">
      <w:pPr>
        <w:pStyle w:val="a4"/>
        <w:tabs>
          <w:tab w:val="clear" w:pos="420"/>
        </w:tabs>
        <w:rPr>
          <w:ins w:id="2226" w:author="yangshangchuan" w:date="2013-02-23T04:47:00Z"/>
          <w:rFonts w:ascii="微软雅黑" w:eastAsia="微软雅黑" w:hAnsi="微软雅黑"/>
        </w:rPr>
      </w:pPr>
      <w:ins w:id="2227" w:author="yangshangchuan" w:date="2013-02-23T00:37:00Z">
        <w:r>
          <w:rPr>
            <w:rFonts w:ascii="courier;monospace" w:hAnsi="courier;monospace" w:hint="eastAsia"/>
            <w:color w:val="000000"/>
          </w:rPr>
          <w:t>十八</w:t>
        </w:r>
        <w:r>
          <w:rPr>
            <w:rFonts w:ascii="courier;monospace" w:hAnsi="courier;monospace"/>
            <w:color w:val="000000"/>
          </w:rPr>
          <w:t>、</w:t>
        </w:r>
        <w:r>
          <w:rPr>
            <w:rFonts w:ascii="微软雅黑" w:eastAsia="微软雅黑" w:hAnsi="微软雅黑" w:hint="eastAsia"/>
          </w:rPr>
          <w:t>Nagios监控</w:t>
        </w:r>
      </w:ins>
    </w:p>
    <w:p w:rsidR="00096D6E" w:rsidRDefault="00096D6E" w:rsidP="00895E70">
      <w:pPr>
        <w:pStyle w:val="a4"/>
        <w:tabs>
          <w:tab w:val="clear" w:pos="420"/>
        </w:tabs>
        <w:rPr>
          <w:ins w:id="2228" w:author="yangshangchuan" w:date="2013-02-23T00:37:00Z"/>
          <w:rFonts w:ascii="courier;monospace" w:hAnsi="courier;monospace"/>
          <w:color w:val="000000"/>
        </w:rPr>
      </w:pPr>
      <w:ins w:id="2229" w:author="yangshangchuan" w:date="2013-02-23T04:47:00Z">
        <w:r>
          <w:rPr>
            <w:rFonts w:ascii="微软雅黑" w:eastAsia="微软雅黑" w:hAnsi="微软雅黑" w:hint="eastAsia"/>
          </w:rPr>
          <w:tab/>
          <w:t>服务端：</w:t>
        </w:r>
      </w:ins>
    </w:p>
    <w:p w:rsidR="00895E70" w:rsidRDefault="00895E70" w:rsidP="00895E70">
      <w:pPr>
        <w:pStyle w:val="a4"/>
        <w:rPr>
          <w:ins w:id="2230" w:author="yangshangchuan" w:date="2013-02-23T00:52:00Z"/>
          <w:rStyle w:val="HTML0"/>
        </w:rPr>
      </w:pPr>
      <w:ins w:id="2231" w:author="yangshangchuan" w:date="2013-02-23T00:38:00Z">
        <w:r>
          <w:rPr>
            <w:rFonts w:hint="eastAsia"/>
          </w:rPr>
          <w:tab/>
        </w:r>
      </w:ins>
      <w:ins w:id="2232" w:author="yangshangchuan" w:date="2013-02-23T00:48:00Z"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Style w:val="HTML0"/>
            <w:rFonts w:hint="eastAsia"/>
          </w:rPr>
          <w:t>apt-get install</w:t>
        </w:r>
        <w:r>
          <w:rPr>
            <w:rFonts w:ascii="微软雅黑" w:eastAsia="微软雅黑" w:hAnsi="微软雅黑" w:hint="eastAsia"/>
          </w:rPr>
          <w:t xml:space="preserve"> </w:t>
        </w:r>
        <w:r>
          <w:rPr>
            <w:rStyle w:val="HTML0"/>
            <w:rFonts w:hint="eastAsia"/>
          </w:rPr>
          <w:t>apache2 nagios3 nagios-nrpe-plugin</w:t>
        </w:r>
      </w:ins>
    </w:p>
    <w:p w:rsidR="00E25181" w:rsidRDefault="00E25181" w:rsidP="00895E70">
      <w:pPr>
        <w:pStyle w:val="a4"/>
        <w:rPr>
          <w:ins w:id="2233" w:author="yangshangchuan" w:date="2013-02-23T00:48:00Z"/>
          <w:rStyle w:val="HTML0"/>
        </w:rPr>
      </w:pPr>
      <w:ins w:id="2234" w:author="yangshangchuan" w:date="2013-02-23T00:52:00Z">
        <w:r>
          <w:rPr>
            <w:rStyle w:val="HTML0"/>
            <w:rFonts w:hint="eastAsia"/>
          </w:rPr>
          <w:tab/>
        </w:r>
      </w:ins>
      <w:ins w:id="2235" w:author="yangshangchuan" w:date="2013-02-23T00:53:00Z">
        <w:r>
          <w:rPr>
            <w:rStyle w:val="HTML0"/>
            <w:rFonts w:hint="eastAsia"/>
          </w:rPr>
          <w:tab/>
          <w:t>输入密码</w:t>
        </w:r>
      </w:ins>
      <w:ins w:id="2236" w:author="yangshangchuan" w:date="2013-02-23T00:54:00Z">
        <w:r>
          <w:rPr>
            <w:rStyle w:val="HTML0"/>
            <w:rFonts w:hint="eastAsia"/>
          </w:rPr>
          <w:t>：</w:t>
        </w:r>
      </w:ins>
      <w:proofErr w:type="gramStart"/>
      <w:ins w:id="2237" w:author="yangshangchuan" w:date="2013-02-23T00:55:00Z">
        <w:r w:rsidRPr="00E25181">
          <w:rPr>
            <w:rStyle w:val="HTML0"/>
          </w:rPr>
          <w:t>nagiosadmin</w:t>
        </w:r>
      </w:ins>
      <w:proofErr w:type="gramEnd"/>
    </w:p>
    <w:p w:rsidR="00E25181" w:rsidRPr="00710E18" w:rsidRDefault="00E25181" w:rsidP="00895E70">
      <w:pPr>
        <w:pStyle w:val="a4"/>
        <w:rPr>
          <w:ins w:id="2238" w:author="yangshangchuan" w:date="2013-02-23T00:37:00Z"/>
        </w:rPr>
      </w:pPr>
      <w:ins w:id="2239" w:author="yangshangchuan" w:date="2013-02-23T00:50:00Z">
        <w:r>
          <w:rPr>
            <w:rFonts w:hint="eastAsia"/>
          </w:rPr>
          <w:tab/>
          <w:t>2</w:t>
        </w:r>
        <w:r>
          <w:rPr>
            <w:rFonts w:hint="eastAsia"/>
          </w:rPr>
          <w:t>、</w:t>
        </w:r>
        <w:r>
          <w:rPr>
            <w:rStyle w:val="HTML0"/>
            <w:rFonts w:hint="eastAsia"/>
          </w:rPr>
          <w:t>apt-get install</w:t>
        </w:r>
        <w:r>
          <w:rPr>
            <w:rFonts w:ascii="微软雅黑" w:eastAsia="微软雅黑" w:hAnsi="微软雅黑" w:hint="eastAsia"/>
          </w:rPr>
          <w:t xml:space="preserve"> </w:t>
        </w:r>
        <w:r>
          <w:rPr>
            <w:rStyle w:val="HTML0"/>
            <w:rFonts w:hint="eastAsia"/>
          </w:rPr>
          <w:t>nagios3-doc</w:t>
        </w:r>
      </w:ins>
    </w:p>
    <w:p w:rsidR="00096D6E" w:rsidRDefault="00096D6E" w:rsidP="000602F1">
      <w:pPr>
        <w:pStyle w:val="a4"/>
        <w:tabs>
          <w:tab w:val="clear" w:pos="420"/>
        </w:tabs>
        <w:rPr>
          <w:ins w:id="2240" w:author="yangshangchuan" w:date="2013-02-23T04:48:00Z"/>
          <w:rFonts w:ascii="courier;monospace" w:hAnsi="courier;monospace"/>
          <w:color w:val="000000"/>
        </w:rPr>
      </w:pPr>
      <w:ins w:id="2241" w:author="yangshangchuan" w:date="2013-02-23T04:47:00Z">
        <w:r>
          <w:rPr>
            <w:rFonts w:ascii="courier;monospace" w:hAnsi="courier;monospace" w:hint="eastAsia"/>
            <w:color w:val="000000"/>
          </w:rPr>
          <w:tab/>
        </w:r>
      </w:ins>
      <w:ins w:id="2242" w:author="yangshangchuan" w:date="2013-02-23T04:52:00Z">
        <w:r w:rsidR="00104275">
          <w:rPr>
            <w:rFonts w:ascii="courier;monospace" w:hAnsi="courier;monospace" w:hint="eastAsia"/>
            <w:color w:val="000000"/>
          </w:rPr>
          <w:t>3</w:t>
        </w:r>
      </w:ins>
      <w:ins w:id="2243" w:author="yangshangchuan" w:date="2013-02-23T04:47:00Z">
        <w:r>
          <w:rPr>
            <w:rFonts w:ascii="courier;monospace" w:hAnsi="courier;monospace" w:hint="eastAsia"/>
            <w:color w:val="000000"/>
          </w:rPr>
          <w:t>、</w:t>
        </w:r>
      </w:ins>
      <w:ins w:id="2244" w:author="yangshangchuan" w:date="2013-02-23T04:48:00Z">
        <w:r w:rsidRPr="00096D6E">
          <w:rPr>
            <w:rFonts w:ascii="courier;monospace" w:hAnsi="courier;monospace"/>
            <w:color w:val="000000"/>
          </w:rPr>
          <w:t>vi /etc/nagios3/conf.</w:t>
        </w:r>
        <w:proofErr w:type="gramStart"/>
        <w:r w:rsidRPr="00096D6E">
          <w:rPr>
            <w:rFonts w:ascii="courier;monospace" w:hAnsi="courier;monospace"/>
            <w:color w:val="000000"/>
          </w:rPr>
          <w:t>d/hostgroups_nagios2.cfg</w:t>
        </w:r>
        <w:proofErr w:type="gramEnd"/>
      </w:ins>
    </w:p>
    <w:p w:rsidR="00EC431C" w:rsidRPr="00EC431C" w:rsidRDefault="00EC431C" w:rsidP="00EC431C">
      <w:pPr>
        <w:pStyle w:val="a4"/>
        <w:rPr>
          <w:ins w:id="2245" w:author="yangshangchuan" w:date="2013-02-23T04:58:00Z"/>
          <w:rFonts w:ascii="courier;monospace" w:hAnsi="courier;monospace"/>
          <w:color w:val="000000"/>
        </w:rPr>
      </w:pPr>
      <w:ins w:id="2246" w:author="yangshangchuan" w:date="2013-02-23T04:58:00Z"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proofErr w:type="gramStart"/>
        <w:r w:rsidRPr="00EC431C">
          <w:rPr>
            <w:rFonts w:ascii="courier;monospace" w:hAnsi="courier;monospace"/>
            <w:color w:val="000000"/>
          </w:rPr>
          <w:t>define</w:t>
        </w:r>
        <w:proofErr w:type="gramEnd"/>
        <w:r w:rsidRPr="00EC431C">
          <w:rPr>
            <w:rFonts w:ascii="courier;monospace" w:hAnsi="courier;monospace"/>
            <w:color w:val="000000"/>
          </w:rPr>
          <w:t xml:space="preserve"> hostgroup {</w:t>
        </w:r>
      </w:ins>
    </w:p>
    <w:p w:rsidR="00EC431C" w:rsidRPr="00EC431C" w:rsidRDefault="00EC431C" w:rsidP="00EC431C">
      <w:pPr>
        <w:pStyle w:val="a4"/>
        <w:rPr>
          <w:ins w:id="2247" w:author="yangshangchuan" w:date="2013-02-23T04:58:00Z"/>
          <w:rFonts w:ascii="courier;monospace" w:hAnsi="courier;monospace"/>
          <w:color w:val="000000"/>
        </w:rPr>
      </w:pPr>
      <w:ins w:id="2248" w:author="yangshangchuan" w:date="2013-02-23T04:58:00Z"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  <w:t>hostgroup_</w:t>
        </w:r>
        <w:proofErr w:type="gramStart"/>
        <w:r w:rsidRPr="00EC431C">
          <w:rPr>
            <w:rFonts w:ascii="courier;monospace" w:hAnsi="courier;monospace"/>
            <w:color w:val="000000"/>
          </w:rPr>
          <w:t>name  nagios</w:t>
        </w:r>
        <w:proofErr w:type="gramEnd"/>
        <w:r w:rsidRPr="00EC431C">
          <w:rPr>
            <w:rFonts w:ascii="courier;monospace" w:hAnsi="courier;monospace"/>
            <w:color w:val="000000"/>
          </w:rPr>
          <w:t>-servers</w:t>
        </w:r>
      </w:ins>
    </w:p>
    <w:p w:rsidR="00EC431C" w:rsidRPr="00EC431C" w:rsidRDefault="00EC431C" w:rsidP="00EC431C">
      <w:pPr>
        <w:pStyle w:val="a4"/>
        <w:rPr>
          <w:ins w:id="2249" w:author="yangshangchuan" w:date="2013-02-23T04:58:00Z"/>
          <w:rFonts w:ascii="courier;monospace" w:hAnsi="courier;monospace"/>
          <w:color w:val="000000"/>
        </w:rPr>
      </w:pPr>
      <w:ins w:id="2250" w:author="yangshangchuan" w:date="2013-02-23T04:58:00Z"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proofErr w:type="gramStart"/>
        <w:r w:rsidRPr="00EC431C">
          <w:rPr>
            <w:rFonts w:ascii="courier;monospace" w:hAnsi="courier;monospace"/>
            <w:color w:val="000000"/>
          </w:rPr>
          <w:t>alias</w:t>
        </w:r>
        <w:proofErr w:type="gramEnd"/>
        <w:r w:rsidRPr="00EC431C">
          <w:rPr>
            <w:rFonts w:ascii="courier;monospace" w:hAnsi="courier;monospace"/>
            <w:color w:val="000000"/>
          </w:rPr>
          <w:t xml:space="preserve">           nagios servers</w:t>
        </w:r>
      </w:ins>
    </w:p>
    <w:p w:rsidR="00EC431C" w:rsidRPr="00EC431C" w:rsidRDefault="00EC431C" w:rsidP="00EC431C">
      <w:pPr>
        <w:pStyle w:val="a4"/>
        <w:rPr>
          <w:ins w:id="2251" w:author="yangshangchuan" w:date="2013-02-23T04:58:00Z"/>
          <w:rFonts w:ascii="courier;monospace" w:hAnsi="courier;monospace"/>
          <w:color w:val="000000"/>
        </w:rPr>
      </w:pPr>
      <w:ins w:id="2252" w:author="yangshangchuan" w:date="2013-02-23T04:58:00Z"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proofErr w:type="gramStart"/>
        <w:r w:rsidRPr="00EC431C">
          <w:rPr>
            <w:rFonts w:ascii="courier;monospace" w:hAnsi="courier;monospace"/>
            <w:color w:val="000000"/>
          </w:rPr>
          <w:t>members</w:t>
        </w:r>
        <w:proofErr w:type="gramEnd"/>
        <w:r w:rsidRPr="00EC431C">
          <w:rPr>
            <w:rFonts w:ascii="courier;monospace" w:hAnsi="courier;monospace"/>
            <w:color w:val="000000"/>
          </w:rPr>
          <w:t xml:space="preserve">         devcluster01,devcluster02,devcluster03</w:t>
        </w:r>
      </w:ins>
    </w:p>
    <w:p w:rsidR="00EC431C" w:rsidRDefault="00EC431C" w:rsidP="00EC431C">
      <w:pPr>
        <w:pStyle w:val="a4"/>
        <w:tabs>
          <w:tab w:val="clear" w:pos="420"/>
        </w:tabs>
        <w:rPr>
          <w:ins w:id="2253" w:author="yangshangchuan" w:date="2013-02-23T04:58:00Z"/>
          <w:rFonts w:ascii="courier;monospace" w:hAnsi="courier;monospace"/>
          <w:color w:val="000000"/>
        </w:rPr>
      </w:pPr>
      <w:ins w:id="2254" w:author="yangshangchuan" w:date="2013-02-23T04:58:00Z"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</w:r>
        <w:r w:rsidRPr="00EC431C">
          <w:rPr>
            <w:rFonts w:ascii="courier;monospace" w:hAnsi="courier;monospace"/>
            <w:color w:val="000000"/>
          </w:rPr>
          <w:tab/>
          <w:t>}</w:t>
        </w:r>
      </w:ins>
    </w:p>
    <w:p w:rsidR="00104275" w:rsidRDefault="00104275" w:rsidP="00EC431C">
      <w:pPr>
        <w:pStyle w:val="a4"/>
        <w:tabs>
          <w:tab w:val="clear" w:pos="420"/>
        </w:tabs>
        <w:rPr>
          <w:ins w:id="2255" w:author="yangshangchuan" w:date="2013-02-23T04:50:00Z"/>
          <w:rFonts w:ascii="courier;monospace" w:hAnsi="courier;monospace"/>
          <w:color w:val="000000"/>
        </w:rPr>
      </w:pPr>
      <w:ins w:id="2256" w:author="yangshangchuan" w:date="2013-02-23T04:49:00Z">
        <w:r>
          <w:rPr>
            <w:rFonts w:ascii="courier;monospace" w:hAnsi="courier;monospace" w:hint="eastAsia"/>
            <w:color w:val="000000"/>
          </w:rPr>
          <w:tab/>
        </w:r>
      </w:ins>
      <w:ins w:id="2257" w:author="yangshangchuan" w:date="2013-02-23T04:52:00Z">
        <w:r>
          <w:rPr>
            <w:rFonts w:ascii="courier;monospace" w:hAnsi="courier;monospace" w:hint="eastAsia"/>
            <w:color w:val="000000"/>
          </w:rPr>
          <w:t>4</w:t>
        </w:r>
      </w:ins>
      <w:ins w:id="2258" w:author="yangshangchuan" w:date="2013-02-23T04:49:00Z">
        <w:r>
          <w:rPr>
            <w:rFonts w:ascii="courier;monospace" w:hAnsi="courier;monospace" w:hint="eastAsia"/>
            <w:color w:val="000000"/>
          </w:rPr>
          <w:t>、</w:t>
        </w:r>
        <w:r w:rsidRPr="00104275">
          <w:rPr>
            <w:rFonts w:ascii="courier;monospace" w:hAnsi="courier;monospace"/>
            <w:color w:val="000000"/>
          </w:rPr>
          <w:t>cp  /etc/nagios3/conf.</w:t>
        </w:r>
        <w:proofErr w:type="gramStart"/>
        <w:r w:rsidRPr="00104275">
          <w:rPr>
            <w:rFonts w:ascii="courier;monospace" w:hAnsi="courier;monospace"/>
            <w:color w:val="000000"/>
          </w:rPr>
          <w:t>d/localhost_nagios2.cfg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/etc/nagios3/conf.d/</w:t>
        </w:r>
      </w:ins>
      <w:ins w:id="2259" w:author="yangshangchuan" w:date="2013-02-23T04:50:00Z">
        <w:r>
          <w:rPr>
            <w:rFonts w:hint="eastAsia"/>
          </w:rPr>
          <w:t>devcluster01</w:t>
        </w:r>
      </w:ins>
      <w:ins w:id="2260" w:author="yangshangchuan" w:date="2013-02-23T04:49:00Z">
        <w:r w:rsidRPr="00104275">
          <w:rPr>
            <w:rFonts w:ascii="courier;monospace" w:hAnsi="courier;monospace"/>
            <w:color w:val="000000"/>
          </w:rPr>
          <w:t>_nagios2.cfg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61" w:author="yangshangchuan" w:date="2013-02-23T04:50:00Z"/>
          <w:rFonts w:ascii="courier;monospace" w:hAnsi="courier;monospace"/>
          <w:color w:val="000000"/>
        </w:rPr>
      </w:pPr>
      <w:ins w:id="2262" w:author="yangshangchuan" w:date="2013-02-23T04:5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vi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/etc/nagios3/conf.d/</w:t>
        </w:r>
        <w:r>
          <w:rPr>
            <w:rFonts w:hint="eastAsia"/>
          </w:rPr>
          <w:t>devcluster01</w:t>
        </w:r>
        <w:r w:rsidRPr="00104275">
          <w:rPr>
            <w:rFonts w:ascii="courier;monospace" w:hAnsi="courier;monospace"/>
            <w:color w:val="000000"/>
          </w:rPr>
          <w:t>_nagios2.cfg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63" w:author="yangshangchuan" w:date="2013-02-23T04:50:00Z"/>
          <w:rFonts w:ascii="courier;monospace" w:hAnsi="courier;monospace"/>
          <w:color w:val="000000"/>
        </w:rPr>
      </w:pPr>
      <w:ins w:id="2264" w:author="yangshangchuan" w:date="2013-02-23T04:50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替换：</w:t>
        </w:r>
      </w:ins>
    </w:p>
    <w:p w:rsidR="00104275" w:rsidRPr="00104275" w:rsidRDefault="00104275" w:rsidP="00104275">
      <w:pPr>
        <w:pStyle w:val="a4"/>
        <w:rPr>
          <w:ins w:id="2265" w:author="yangshangchuan" w:date="2013-02-23T04:50:00Z"/>
          <w:rFonts w:ascii="courier;monospace" w:hAnsi="courier;monospace"/>
          <w:color w:val="000000"/>
        </w:rPr>
      </w:pPr>
      <w:ins w:id="2266" w:author="yangshangchuan" w:date="2013-02-23T04:50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g/localhost/s</w:t>
        </w:r>
        <w:proofErr w:type="gramEnd"/>
        <w:r w:rsidRPr="00104275">
          <w:rPr>
            <w:rFonts w:ascii="courier;monospace" w:hAnsi="courier;monospace"/>
            <w:color w:val="000000"/>
          </w:rPr>
          <w:t>//</w:t>
        </w:r>
      </w:ins>
      <w:ins w:id="2267" w:author="yangshangchuan" w:date="2013-02-23T04:51:00Z">
        <w:r>
          <w:rPr>
            <w:rFonts w:hint="eastAsia"/>
          </w:rPr>
          <w:t>devcluster01</w:t>
        </w:r>
      </w:ins>
      <w:ins w:id="2268" w:author="yangshangchuan" w:date="2013-02-23T04:50:00Z">
        <w:r w:rsidRPr="00104275">
          <w:rPr>
            <w:rFonts w:ascii="courier;monospace" w:hAnsi="courier;monospace"/>
            <w:color w:val="000000"/>
          </w:rPr>
          <w:t>/g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69" w:author="yangshangchuan" w:date="2013-02-23T04:51:00Z"/>
          <w:rFonts w:ascii="courier;monospace" w:hAnsi="courier;monospace"/>
          <w:color w:val="000000"/>
        </w:rPr>
      </w:pPr>
      <w:ins w:id="2270" w:author="yangshangchuan" w:date="2013-02-23T04:50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g/127.0.0.1/s//</w:t>
        </w:r>
      </w:ins>
      <w:ins w:id="2271" w:author="yangshangchuan" w:date="2013-02-23T04:51:00Z">
        <w:r>
          <w:rPr>
            <w:rFonts w:ascii="courier;monospace" w:hAnsi="courier;monospace" w:hint="eastAsia"/>
            <w:color w:val="000000"/>
          </w:rPr>
          <w:t>192</w:t>
        </w:r>
      </w:ins>
      <w:ins w:id="2272" w:author="yangshangchuan" w:date="2013-02-23T04:50:00Z">
        <w:r w:rsidRPr="00104275">
          <w:rPr>
            <w:rFonts w:ascii="courier;monospace" w:hAnsi="courier;monospace"/>
            <w:color w:val="000000"/>
          </w:rPr>
          <w:t>.</w:t>
        </w:r>
      </w:ins>
      <w:ins w:id="2273" w:author="yangshangchuan" w:date="2013-02-23T04:51:00Z">
        <w:r>
          <w:rPr>
            <w:rFonts w:ascii="courier;monospace" w:hAnsi="courier;monospace" w:hint="eastAsia"/>
            <w:color w:val="000000"/>
          </w:rPr>
          <w:t>168</w:t>
        </w:r>
      </w:ins>
      <w:ins w:id="2274" w:author="yangshangchuan" w:date="2013-02-23T04:50:00Z">
        <w:r w:rsidRPr="00104275">
          <w:rPr>
            <w:rFonts w:ascii="courier;monospace" w:hAnsi="courier;monospace"/>
            <w:color w:val="000000"/>
          </w:rPr>
          <w:t>.</w:t>
        </w:r>
      </w:ins>
      <w:ins w:id="2275" w:author="yangshangchuan" w:date="2013-02-23T04:51:00Z">
        <w:r>
          <w:rPr>
            <w:rFonts w:ascii="courier;monospace" w:hAnsi="courier;monospace" w:hint="eastAsia"/>
            <w:color w:val="000000"/>
          </w:rPr>
          <w:t>1</w:t>
        </w:r>
      </w:ins>
      <w:ins w:id="2276" w:author="yangshangchuan" w:date="2013-02-23T04:50:00Z">
        <w:r w:rsidRPr="00104275">
          <w:rPr>
            <w:rFonts w:ascii="courier;monospace" w:hAnsi="courier;monospace"/>
            <w:color w:val="000000"/>
          </w:rPr>
          <w:t>.</w:t>
        </w:r>
      </w:ins>
      <w:ins w:id="2277" w:author="yangshangchuan" w:date="2013-02-23T04:51:00Z">
        <w:r>
          <w:rPr>
            <w:rFonts w:ascii="courier;monospace" w:hAnsi="courier;monospace" w:hint="eastAsia"/>
            <w:color w:val="000000"/>
          </w:rPr>
          <w:t>1</w:t>
        </w:r>
      </w:ins>
      <w:ins w:id="2278" w:author="yangshangchuan" w:date="2013-02-23T04:50:00Z">
        <w:r w:rsidRPr="00104275">
          <w:rPr>
            <w:rFonts w:ascii="courier;monospace" w:hAnsi="courier;monospace"/>
            <w:color w:val="000000"/>
          </w:rPr>
          <w:t>/g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79" w:author="yangshangchuan" w:date="2013-02-23T04:51:00Z"/>
          <w:rFonts w:ascii="courier;monospace" w:hAnsi="courier;monospace"/>
          <w:color w:val="000000"/>
        </w:rPr>
      </w:pPr>
      <w:ins w:id="2280" w:author="yangshangchuan" w:date="2013-02-23T04:51:00Z">
        <w:r>
          <w:rPr>
            <w:rFonts w:ascii="courier;monospace" w:hAnsi="courier;monospace" w:hint="eastAsia"/>
            <w:color w:val="000000"/>
          </w:rPr>
          <w:tab/>
        </w:r>
      </w:ins>
      <w:ins w:id="2281" w:author="yangshangchuan" w:date="2013-02-23T04:52:00Z">
        <w:r>
          <w:rPr>
            <w:rFonts w:ascii="courier;monospace" w:hAnsi="courier;monospace" w:hint="eastAsia"/>
            <w:color w:val="000000"/>
          </w:rPr>
          <w:t>5</w:t>
        </w:r>
      </w:ins>
      <w:ins w:id="2282" w:author="yangshangchuan" w:date="2013-02-23T04:51:00Z">
        <w:r>
          <w:rPr>
            <w:rFonts w:ascii="courier;monospace" w:hAnsi="courier;monospace" w:hint="eastAsia"/>
            <w:color w:val="000000"/>
          </w:rPr>
          <w:t>、</w:t>
        </w:r>
        <w:r w:rsidRPr="00104275">
          <w:rPr>
            <w:rFonts w:ascii="courier;monospace" w:hAnsi="courier;monospace"/>
            <w:color w:val="000000"/>
          </w:rPr>
          <w:t>cp  /etc/nagios3/conf.</w:t>
        </w:r>
        <w:proofErr w:type="gramStart"/>
        <w:r w:rsidRPr="00104275">
          <w:rPr>
            <w:rFonts w:ascii="courier;monospace" w:hAnsi="courier;monospace"/>
            <w:color w:val="000000"/>
          </w:rPr>
          <w:t>d/localhost_nagios2.cfg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/etc/nagios3/conf.d/</w:t>
        </w:r>
        <w:r>
          <w:rPr>
            <w:rFonts w:hint="eastAsia"/>
          </w:rPr>
          <w:t>devcluster02</w:t>
        </w:r>
        <w:r w:rsidRPr="00104275">
          <w:rPr>
            <w:rFonts w:ascii="courier;monospace" w:hAnsi="courier;monospace"/>
            <w:color w:val="000000"/>
          </w:rPr>
          <w:t>_nagios2.cfg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83" w:author="yangshangchuan" w:date="2013-02-23T04:51:00Z"/>
          <w:rFonts w:ascii="courier;monospace" w:hAnsi="courier;monospace"/>
          <w:color w:val="000000"/>
        </w:rPr>
      </w:pPr>
      <w:ins w:id="2284" w:author="yangshangchuan" w:date="2013-02-23T04:5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vi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/etc/nagios3/conf.d/</w:t>
        </w:r>
        <w:r>
          <w:rPr>
            <w:rFonts w:hint="eastAsia"/>
          </w:rPr>
          <w:t>devcluster02</w:t>
        </w:r>
        <w:r w:rsidRPr="00104275">
          <w:rPr>
            <w:rFonts w:ascii="courier;monospace" w:hAnsi="courier;monospace"/>
            <w:color w:val="000000"/>
          </w:rPr>
          <w:t>_nagios2.cfg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85" w:author="yangshangchuan" w:date="2013-02-23T04:51:00Z"/>
          <w:rFonts w:ascii="courier;monospace" w:hAnsi="courier;monospace"/>
          <w:color w:val="000000"/>
        </w:rPr>
      </w:pPr>
      <w:ins w:id="2286" w:author="yangshangchuan" w:date="2013-02-23T04:5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替换：</w:t>
        </w:r>
      </w:ins>
    </w:p>
    <w:p w:rsidR="00104275" w:rsidRPr="00104275" w:rsidRDefault="00104275" w:rsidP="00104275">
      <w:pPr>
        <w:pStyle w:val="a4"/>
        <w:rPr>
          <w:ins w:id="2287" w:author="yangshangchuan" w:date="2013-02-23T04:51:00Z"/>
          <w:rFonts w:ascii="courier;monospace" w:hAnsi="courier;monospace"/>
          <w:color w:val="000000"/>
        </w:rPr>
      </w:pPr>
      <w:ins w:id="2288" w:author="yangshangchuan" w:date="2013-02-23T04:51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g/localhost/s</w:t>
        </w:r>
        <w:proofErr w:type="gramEnd"/>
        <w:r w:rsidRPr="00104275">
          <w:rPr>
            <w:rFonts w:ascii="courier;monospace" w:hAnsi="courier;monospace"/>
            <w:color w:val="000000"/>
          </w:rPr>
          <w:t>//</w:t>
        </w:r>
        <w:r>
          <w:rPr>
            <w:rFonts w:hint="eastAsia"/>
          </w:rPr>
          <w:t>devcluster02</w:t>
        </w:r>
        <w:r w:rsidRPr="00104275">
          <w:rPr>
            <w:rFonts w:ascii="courier;monospace" w:hAnsi="courier;monospace"/>
            <w:color w:val="000000"/>
          </w:rPr>
          <w:t>/g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89" w:author="yangshangchuan" w:date="2013-02-23T04:51:00Z"/>
          <w:rFonts w:ascii="courier;monospace" w:hAnsi="courier;monospace"/>
          <w:color w:val="000000"/>
        </w:rPr>
      </w:pPr>
      <w:ins w:id="2290" w:author="yangshangchuan" w:date="2013-02-23T04:51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g/127.0.0.1/s//</w:t>
        </w:r>
        <w:r>
          <w:rPr>
            <w:rFonts w:ascii="courier;monospace" w:hAnsi="courier;monospace" w:hint="eastAsia"/>
            <w:color w:val="000000"/>
          </w:rPr>
          <w:t>192</w:t>
        </w:r>
        <w:r w:rsidRPr="00104275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168</w:t>
        </w:r>
        <w:r w:rsidRPr="00104275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</w:t>
        </w:r>
        <w:r w:rsidRPr="00104275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2</w:t>
        </w:r>
        <w:r w:rsidRPr="00104275">
          <w:rPr>
            <w:rFonts w:ascii="courier;monospace" w:hAnsi="courier;monospace"/>
            <w:color w:val="000000"/>
          </w:rPr>
          <w:t>/g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91" w:author="yangshangchuan" w:date="2013-02-23T04:51:00Z"/>
          <w:rFonts w:ascii="courier;monospace" w:hAnsi="courier;monospace"/>
          <w:color w:val="000000"/>
        </w:rPr>
      </w:pPr>
      <w:ins w:id="2292" w:author="yangshangchuan" w:date="2013-02-23T04:51:00Z">
        <w:r>
          <w:rPr>
            <w:rFonts w:ascii="courier;monospace" w:hAnsi="courier;monospace" w:hint="eastAsia"/>
            <w:color w:val="000000"/>
          </w:rPr>
          <w:tab/>
        </w:r>
      </w:ins>
      <w:ins w:id="2293" w:author="yangshangchuan" w:date="2013-02-23T04:52:00Z">
        <w:r>
          <w:rPr>
            <w:rFonts w:ascii="courier;monospace" w:hAnsi="courier;monospace" w:hint="eastAsia"/>
            <w:color w:val="000000"/>
          </w:rPr>
          <w:t>6</w:t>
        </w:r>
      </w:ins>
      <w:ins w:id="2294" w:author="yangshangchuan" w:date="2013-02-23T04:51:00Z">
        <w:r>
          <w:rPr>
            <w:rFonts w:ascii="courier;monospace" w:hAnsi="courier;monospace" w:hint="eastAsia"/>
            <w:color w:val="000000"/>
          </w:rPr>
          <w:t>、</w:t>
        </w:r>
        <w:r w:rsidRPr="00104275">
          <w:rPr>
            <w:rFonts w:ascii="courier;monospace" w:hAnsi="courier;monospace"/>
            <w:color w:val="000000"/>
          </w:rPr>
          <w:t>cp  /etc/nagios3/conf.</w:t>
        </w:r>
        <w:proofErr w:type="gramStart"/>
        <w:r w:rsidRPr="00104275">
          <w:rPr>
            <w:rFonts w:ascii="courier;monospace" w:hAnsi="courier;monospace"/>
            <w:color w:val="000000"/>
          </w:rPr>
          <w:t>d/localhost_nagios2.cfg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/etc/nagios3/conf.d/</w:t>
        </w:r>
        <w:r>
          <w:rPr>
            <w:rFonts w:hint="eastAsia"/>
          </w:rPr>
          <w:t>devcluster03</w:t>
        </w:r>
        <w:r w:rsidRPr="00104275">
          <w:rPr>
            <w:rFonts w:ascii="courier;monospace" w:hAnsi="courier;monospace"/>
            <w:color w:val="000000"/>
          </w:rPr>
          <w:t>_nagios2.cfg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95" w:author="yangshangchuan" w:date="2013-02-23T04:51:00Z"/>
          <w:rFonts w:ascii="courier;monospace" w:hAnsi="courier;monospace"/>
          <w:color w:val="000000"/>
        </w:rPr>
      </w:pPr>
      <w:ins w:id="2296" w:author="yangshangchuan" w:date="2013-02-23T04:5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vi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/etc/nagios3/conf.d/</w:t>
        </w:r>
        <w:r>
          <w:rPr>
            <w:rFonts w:hint="eastAsia"/>
          </w:rPr>
          <w:t>devcluster0</w:t>
        </w:r>
      </w:ins>
      <w:ins w:id="2297" w:author="yangshangchuan" w:date="2013-02-23T04:52:00Z">
        <w:r>
          <w:rPr>
            <w:rFonts w:hint="eastAsia"/>
          </w:rPr>
          <w:t>3</w:t>
        </w:r>
      </w:ins>
      <w:ins w:id="2298" w:author="yangshangchuan" w:date="2013-02-23T04:51:00Z">
        <w:r w:rsidRPr="00104275">
          <w:rPr>
            <w:rFonts w:ascii="courier;monospace" w:hAnsi="courier;monospace"/>
            <w:color w:val="000000"/>
          </w:rPr>
          <w:t>_nagios2.cfg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299" w:author="yangshangchuan" w:date="2013-02-23T04:51:00Z"/>
          <w:rFonts w:ascii="courier;monospace" w:hAnsi="courier;monospace"/>
          <w:color w:val="000000"/>
        </w:rPr>
      </w:pPr>
      <w:ins w:id="2300" w:author="yangshangchuan" w:date="2013-02-23T04:51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替换：</w:t>
        </w:r>
      </w:ins>
    </w:p>
    <w:p w:rsidR="00104275" w:rsidRPr="00104275" w:rsidRDefault="00104275" w:rsidP="00104275">
      <w:pPr>
        <w:pStyle w:val="a4"/>
        <w:rPr>
          <w:ins w:id="2301" w:author="yangshangchuan" w:date="2013-02-23T04:51:00Z"/>
          <w:rFonts w:ascii="courier;monospace" w:hAnsi="courier;monospace"/>
          <w:color w:val="000000"/>
        </w:rPr>
      </w:pPr>
      <w:ins w:id="2302" w:author="yangshangchuan" w:date="2013-02-23T04:51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g/localhost/s</w:t>
        </w:r>
        <w:proofErr w:type="gramEnd"/>
        <w:r w:rsidRPr="00104275">
          <w:rPr>
            <w:rFonts w:ascii="courier;monospace" w:hAnsi="courier;monospace"/>
            <w:color w:val="000000"/>
          </w:rPr>
          <w:t>//</w:t>
        </w:r>
        <w:r>
          <w:rPr>
            <w:rFonts w:hint="eastAsia"/>
          </w:rPr>
          <w:t>devcluster0</w:t>
        </w:r>
      </w:ins>
      <w:ins w:id="2303" w:author="yangshangchuan" w:date="2013-02-23T04:52:00Z">
        <w:r>
          <w:rPr>
            <w:rFonts w:hint="eastAsia"/>
          </w:rPr>
          <w:t>3</w:t>
        </w:r>
      </w:ins>
      <w:ins w:id="2304" w:author="yangshangchuan" w:date="2013-02-23T04:51:00Z">
        <w:r w:rsidRPr="00104275">
          <w:rPr>
            <w:rFonts w:ascii="courier;monospace" w:hAnsi="courier;monospace"/>
            <w:color w:val="000000"/>
          </w:rPr>
          <w:t>/g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05" w:author="yangshangchuan" w:date="2013-02-23T04:52:00Z"/>
          <w:rFonts w:ascii="courier;monospace" w:hAnsi="courier;monospace"/>
          <w:color w:val="000000"/>
        </w:rPr>
      </w:pPr>
      <w:ins w:id="2306" w:author="yangshangchuan" w:date="2013-02-23T04:51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g/127.0.0.1/s//</w:t>
        </w:r>
        <w:r>
          <w:rPr>
            <w:rFonts w:ascii="courier;monospace" w:hAnsi="courier;monospace" w:hint="eastAsia"/>
            <w:color w:val="000000"/>
          </w:rPr>
          <w:t>192</w:t>
        </w:r>
        <w:r w:rsidRPr="00104275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168</w:t>
        </w:r>
        <w:r w:rsidRPr="00104275">
          <w:rPr>
            <w:rFonts w:ascii="courier;monospace" w:hAnsi="courier;monospace"/>
            <w:color w:val="000000"/>
          </w:rPr>
          <w:t>.</w:t>
        </w:r>
        <w:r>
          <w:rPr>
            <w:rFonts w:ascii="courier;monospace" w:hAnsi="courier;monospace" w:hint="eastAsia"/>
            <w:color w:val="000000"/>
          </w:rPr>
          <w:t>1</w:t>
        </w:r>
        <w:r w:rsidRPr="00104275">
          <w:rPr>
            <w:rFonts w:ascii="courier;monospace" w:hAnsi="courier;monospace"/>
            <w:color w:val="000000"/>
          </w:rPr>
          <w:t>.</w:t>
        </w:r>
      </w:ins>
      <w:ins w:id="2307" w:author="yangshangchuan" w:date="2013-02-23T04:52:00Z">
        <w:r>
          <w:rPr>
            <w:rFonts w:ascii="courier;monospace" w:hAnsi="courier;monospace" w:hint="eastAsia"/>
            <w:color w:val="000000"/>
          </w:rPr>
          <w:t>3</w:t>
        </w:r>
      </w:ins>
      <w:ins w:id="2308" w:author="yangshangchuan" w:date="2013-02-23T04:51:00Z">
        <w:r w:rsidRPr="00104275">
          <w:rPr>
            <w:rFonts w:ascii="courier;monospace" w:hAnsi="courier;monospace"/>
            <w:color w:val="000000"/>
          </w:rPr>
          <w:t>/g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09" w:author="yangshangchuan" w:date="2013-02-23T04:52:00Z"/>
          <w:rFonts w:ascii="courier;monospace" w:hAnsi="courier;monospace"/>
          <w:color w:val="000000"/>
        </w:rPr>
      </w:pPr>
    </w:p>
    <w:p w:rsidR="00104275" w:rsidRDefault="00104275" w:rsidP="00104275">
      <w:pPr>
        <w:pStyle w:val="a4"/>
        <w:tabs>
          <w:tab w:val="clear" w:pos="420"/>
        </w:tabs>
        <w:rPr>
          <w:ins w:id="2310" w:author="yangshangchuan" w:date="2013-02-23T04:53:00Z"/>
          <w:rFonts w:ascii="courier;monospace" w:hAnsi="courier;monospace"/>
          <w:color w:val="000000"/>
        </w:rPr>
      </w:pPr>
      <w:ins w:id="2311" w:author="yangshangchuan" w:date="2013-02-23T04:53:00Z">
        <w:r>
          <w:rPr>
            <w:rFonts w:ascii="courier;monospace" w:hAnsi="courier;monospace" w:hint="eastAsia"/>
            <w:color w:val="000000"/>
          </w:rPr>
          <w:tab/>
          <w:t>7</w:t>
        </w:r>
        <w:r>
          <w:rPr>
            <w:rFonts w:ascii="courier;monospace" w:hAnsi="courier;monospace" w:hint="eastAsia"/>
            <w:color w:val="000000"/>
          </w:rPr>
          <w:t>、</w:t>
        </w:r>
        <w:r w:rsidRPr="00104275">
          <w:rPr>
            <w:rFonts w:ascii="courier;monospace" w:hAnsi="courier;monospace"/>
            <w:color w:val="000000"/>
          </w:rPr>
          <w:t>vi /etc/nagios3/conf.</w:t>
        </w:r>
        <w:proofErr w:type="gramStart"/>
        <w:r w:rsidRPr="00104275">
          <w:rPr>
            <w:rFonts w:ascii="courier;monospace" w:hAnsi="courier;monospace"/>
            <w:color w:val="000000"/>
          </w:rPr>
          <w:t>d/services_nagios2.cfg</w:t>
        </w:r>
        <w:proofErr w:type="gramEnd"/>
      </w:ins>
    </w:p>
    <w:p w:rsidR="00104275" w:rsidRDefault="00104275" w:rsidP="00104275">
      <w:pPr>
        <w:pStyle w:val="a4"/>
        <w:tabs>
          <w:tab w:val="clear" w:pos="420"/>
        </w:tabs>
        <w:rPr>
          <w:ins w:id="2312" w:author="yangshangchuan" w:date="2013-02-23T04:53:00Z"/>
          <w:rFonts w:ascii="courier;monospace" w:hAnsi="courier;monospace"/>
          <w:color w:val="000000"/>
        </w:rPr>
      </w:pPr>
      <w:ins w:id="2313" w:author="yangshangchuan" w:date="2013-02-23T04:53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104275">
          <w:rPr>
            <w:rFonts w:ascii="courier;monospace" w:hAnsi="courier;monospace" w:hint="eastAsia"/>
            <w:color w:val="000000"/>
          </w:rPr>
          <w:t>将</w:t>
        </w:r>
        <w:r w:rsidRPr="00104275">
          <w:rPr>
            <w:rFonts w:ascii="courier;monospace" w:hAnsi="courier;monospace" w:hint="eastAsia"/>
            <w:color w:val="000000"/>
          </w:rPr>
          <w:t>hostgroup_name</w:t>
        </w:r>
        <w:r w:rsidRPr="00104275">
          <w:rPr>
            <w:rFonts w:ascii="courier;monospace" w:hAnsi="courier;monospace" w:hint="eastAsia"/>
            <w:color w:val="000000"/>
          </w:rPr>
          <w:t>改为</w:t>
        </w:r>
        <w:r w:rsidRPr="00096D6E">
          <w:rPr>
            <w:rFonts w:ascii="courier;monospace" w:hAnsi="courier;monospace"/>
            <w:color w:val="000000"/>
          </w:rPr>
          <w:t>nagios</w:t>
        </w:r>
        <w:r w:rsidRPr="00104275">
          <w:rPr>
            <w:rFonts w:ascii="courier;monospace" w:hAnsi="courier;monospace"/>
            <w:color w:val="000000"/>
          </w:rPr>
          <w:t>-servers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14" w:author="yangshangchuan" w:date="2013-02-23T04:53:00Z"/>
          <w:rFonts w:ascii="courier;monospace" w:hAnsi="courier;monospace"/>
          <w:color w:val="000000"/>
        </w:rPr>
      </w:pPr>
      <w:ins w:id="2315" w:author="yangshangchuan" w:date="2013-02-23T04:54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104275">
          <w:rPr>
            <w:rFonts w:ascii="courier;monospace" w:hAnsi="courier;monospace" w:hint="eastAsia"/>
            <w:color w:val="000000"/>
          </w:rPr>
          <w:t>增加：</w:t>
        </w:r>
      </w:ins>
    </w:p>
    <w:p w:rsidR="00104275" w:rsidRPr="00104275" w:rsidRDefault="00104275" w:rsidP="00104275">
      <w:pPr>
        <w:pStyle w:val="a4"/>
        <w:rPr>
          <w:ins w:id="2316" w:author="yangshangchuan" w:date="2013-02-23T04:54:00Z"/>
          <w:rFonts w:ascii="courier;monospace" w:hAnsi="courier;monospace"/>
          <w:color w:val="000000"/>
        </w:rPr>
      </w:pPr>
      <w:ins w:id="2317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# check that web services are running</w:t>
        </w:r>
      </w:ins>
    </w:p>
    <w:p w:rsidR="00104275" w:rsidRPr="00104275" w:rsidRDefault="00104275" w:rsidP="00104275">
      <w:pPr>
        <w:pStyle w:val="a4"/>
        <w:rPr>
          <w:ins w:id="2318" w:author="yangshangchuan" w:date="2013-02-23T04:54:00Z"/>
          <w:rFonts w:ascii="courier;monospace" w:hAnsi="courier;monospace"/>
          <w:color w:val="000000"/>
        </w:rPr>
      </w:pPr>
      <w:ins w:id="2319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define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service {</w:t>
        </w:r>
      </w:ins>
    </w:p>
    <w:p w:rsidR="00104275" w:rsidRPr="00104275" w:rsidRDefault="00104275" w:rsidP="00104275">
      <w:pPr>
        <w:pStyle w:val="a4"/>
        <w:rPr>
          <w:ins w:id="2320" w:author="yangshangchuan" w:date="2013-02-23T04:54:00Z"/>
          <w:rFonts w:ascii="courier;monospace" w:hAnsi="courier;monospace"/>
          <w:color w:val="000000"/>
        </w:rPr>
      </w:pPr>
      <w:ins w:id="2321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hostgroup_name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           nagios-servers</w:t>
        </w:r>
      </w:ins>
    </w:p>
    <w:p w:rsidR="00104275" w:rsidRPr="00104275" w:rsidRDefault="00104275" w:rsidP="00104275">
      <w:pPr>
        <w:pStyle w:val="a4"/>
        <w:rPr>
          <w:ins w:id="2322" w:author="yangshangchuan" w:date="2013-02-23T04:54:00Z"/>
          <w:rFonts w:ascii="courier;monospace" w:hAnsi="courier;monospace"/>
          <w:color w:val="000000"/>
        </w:rPr>
      </w:pPr>
      <w:ins w:id="2323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service_description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      HTTP</w:t>
        </w:r>
      </w:ins>
    </w:p>
    <w:p w:rsidR="00104275" w:rsidRPr="00104275" w:rsidRDefault="00104275" w:rsidP="00104275">
      <w:pPr>
        <w:pStyle w:val="a4"/>
        <w:rPr>
          <w:ins w:id="2324" w:author="yangshangchuan" w:date="2013-02-23T04:54:00Z"/>
          <w:rFonts w:ascii="courier;monospace" w:hAnsi="courier;monospace"/>
          <w:color w:val="000000"/>
        </w:rPr>
      </w:pPr>
      <w:ins w:id="2325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check_command                   check_http</w:t>
        </w:r>
      </w:ins>
    </w:p>
    <w:p w:rsidR="00104275" w:rsidRPr="00104275" w:rsidRDefault="00104275" w:rsidP="00104275">
      <w:pPr>
        <w:pStyle w:val="a4"/>
        <w:rPr>
          <w:ins w:id="2326" w:author="yangshangchuan" w:date="2013-02-23T04:54:00Z"/>
          <w:rFonts w:ascii="courier;monospace" w:hAnsi="courier;monospace"/>
          <w:color w:val="000000"/>
        </w:rPr>
      </w:pPr>
      <w:ins w:id="2327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use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                      generic-service</w:t>
        </w:r>
      </w:ins>
    </w:p>
    <w:p w:rsidR="00104275" w:rsidRPr="00104275" w:rsidRDefault="00104275" w:rsidP="00104275">
      <w:pPr>
        <w:pStyle w:val="a4"/>
        <w:rPr>
          <w:ins w:id="2328" w:author="yangshangchuan" w:date="2013-02-23T04:54:00Z"/>
          <w:rFonts w:ascii="courier;monospace" w:hAnsi="courier;monospace"/>
          <w:color w:val="000000"/>
        </w:rPr>
      </w:pPr>
      <w:ins w:id="2329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 xml:space="preserve">notification_interval           </w:t>
        </w:r>
        <w:proofErr w:type="gramStart"/>
        <w:r w:rsidRPr="00104275">
          <w:rPr>
            <w:rFonts w:ascii="courier;monospace" w:hAnsi="courier;monospace"/>
            <w:color w:val="000000"/>
          </w:rPr>
          <w:t>0 ;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set &gt; 0 if you want to be renotified</w:t>
        </w:r>
      </w:ins>
    </w:p>
    <w:p w:rsidR="00104275" w:rsidRPr="00104275" w:rsidRDefault="00104275" w:rsidP="00104275">
      <w:pPr>
        <w:pStyle w:val="a4"/>
        <w:rPr>
          <w:ins w:id="2330" w:author="yangshangchuan" w:date="2013-02-23T04:54:00Z"/>
          <w:rFonts w:ascii="courier;monospace" w:hAnsi="courier;monospace"/>
          <w:color w:val="000000"/>
        </w:rPr>
      </w:pPr>
      <w:ins w:id="2331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}</w:t>
        </w:r>
      </w:ins>
    </w:p>
    <w:p w:rsidR="00104275" w:rsidRPr="00104275" w:rsidRDefault="00104275" w:rsidP="00104275">
      <w:pPr>
        <w:pStyle w:val="a4"/>
        <w:rPr>
          <w:ins w:id="2332" w:author="yangshangchuan" w:date="2013-02-23T04:54:00Z"/>
          <w:rFonts w:ascii="courier;monospace" w:hAnsi="courier;monospace"/>
          <w:color w:val="000000"/>
        </w:rPr>
      </w:pPr>
    </w:p>
    <w:p w:rsidR="00104275" w:rsidRPr="00104275" w:rsidRDefault="00104275" w:rsidP="00104275">
      <w:pPr>
        <w:pStyle w:val="a4"/>
        <w:rPr>
          <w:ins w:id="2333" w:author="yangshangchuan" w:date="2013-02-23T04:54:00Z"/>
          <w:rFonts w:ascii="courier;monospace" w:hAnsi="courier;monospace"/>
          <w:color w:val="000000"/>
        </w:rPr>
      </w:pPr>
      <w:ins w:id="2334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 xml:space="preserve"># check that </w:t>
        </w:r>
        <w:proofErr w:type="gramStart"/>
        <w:r w:rsidRPr="00104275">
          <w:rPr>
            <w:rFonts w:ascii="courier;monospace" w:hAnsi="courier;monospace"/>
            <w:color w:val="000000"/>
          </w:rPr>
          <w:t>ssh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services are running</w:t>
        </w:r>
      </w:ins>
    </w:p>
    <w:p w:rsidR="00104275" w:rsidRPr="00104275" w:rsidRDefault="00104275" w:rsidP="00104275">
      <w:pPr>
        <w:pStyle w:val="a4"/>
        <w:rPr>
          <w:ins w:id="2335" w:author="yangshangchuan" w:date="2013-02-23T04:54:00Z"/>
          <w:rFonts w:ascii="courier;monospace" w:hAnsi="courier;monospace"/>
          <w:color w:val="000000"/>
        </w:rPr>
      </w:pPr>
      <w:ins w:id="2336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define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service {</w:t>
        </w:r>
      </w:ins>
    </w:p>
    <w:p w:rsidR="00104275" w:rsidRPr="00104275" w:rsidRDefault="00104275" w:rsidP="00104275">
      <w:pPr>
        <w:pStyle w:val="a4"/>
        <w:rPr>
          <w:ins w:id="2337" w:author="yangshangchuan" w:date="2013-02-23T04:54:00Z"/>
          <w:rFonts w:ascii="courier;monospace" w:hAnsi="courier;monospace"/>
          <w:color w:val="000000"/>
        </w:rPr>
      </w:pPr>
      <w:ins w:id="2338" w:author="yangshangchuan" w:date="2013-02-23T04:54:00Z">
        <w:r w:rsidRPr="00104275">
          <w:rPr>
            <w:rFonts w:ascii="courier;monospace" w:hAnsi="courier;monospace"/>
            <w:color w:val="000000"/>
          </w:rPr>
          <w:lastRenderedPageBreak/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hostgroup_name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           nagios-servers</w:t>
        </w:r>
      </w:ins>
    </w:p>
    <w:p w:rsidR="00104275" w:rsidRPr="00104275" w:rsidRDefault="00104275" w:rsidP="00104275">
      <w:pPr>
        <w:pStyle w:val="a4"/>
        <w:rPr>
          <w:ins w:id="2339" w:author="yangshangchuan" w:date="2013-02-23T04:54:00Z"/>
          <w:rFonts w:ascii="courier;monospace" w:hAnsi="courier;monospace"/>
          <w:color w:val="000000"/>
        </w:rPr>
      </w:pPr>
      <w:ins w:id="2340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service_description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      SSH</w:t>
        </w:r>
      </w:ins>
    </w:p>
    <w:p w:rsidR="00104275" w:rsidRPr="00104275" w:rsidRDefault="00104275" w:rsidP="00104275">
      <w:pPr>
        <w:pStyle w:val="a4"/>
        <w:rPr>
          <w:ins w:id="2341" w:author="yangshangchuan" w:date="2013-02-23T04:54:00Z"/>
          <w:rFonts w:ascii="courier;monospace" w:hAnsi="courier;monospace"/>
          <w:color w:val="000000"/>
        </w:rPr>
      </w:pPr>
      <w:ins w:id="2342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check_command                   check_ssh</w:t>
        </w:r>
      </w:ins>
    </w:p>
    <w:p w:rsidR="00104275" w:rsidRPr="00104275" w:rsidRDefault="00104275" w:rsidP="00104275">
      <w:pPr>
        <w:pStyle w:val="a4"/>
        <w:rPr>
          <w:ins w:id="2343" w:author="yangshangchuan" w:date="2013-02-23T04:54:00Z"/>
          <w:rFonts w:ascii="courier;monospace" w:hAnsi="courier;monospace"/>
          <w:color w:val="000000"/>
        </w:rPr>
      </w:pPr>
      <w:ins w:id="2344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use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                      generic-service</w:t>
        </w:r>
      </w:ins>
    </w:p>
    <w:p w:rsidR="00104275" w:rsidRPr="00104275" w:rsidRDefault="00104275" w:rsidP="00104275">
      <w:pPr>
        <w:pStyle w:val="a4"/>
        <w:rPr>
          <w:ins w:id="2345" w:author="yangshangchuan" w:date="2013-02-23T04:54:00Z"/>
          <w:rFonts w:ascii="courier;monospace" w:hAnsi="courier;monospace"/>
          <w:color w:val="000000"/>
        </w:rPr>
      </w:pPr>
      <w:ins w:id="2346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 xml:space="preserve">notification_interval           </w:t>
        </w:r>
        <w:proofErr w:type="gramStart"/>
        <w:r w:rsidRPr="00104275">
          <w:rPr>
            <w:rFonts w:ascii="courier;monospace" w:hAnsi="courier;monospace"/>
            <w:color w:val="000000"/>
          </w:rPr>
          <w:t>0 ;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set &gt; 0 if you want to be renotified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47" w:author="yangshangchuan" w:date="2013-02-23T04:54:00Z"/>
          <w:rFonts w:ascii="courier;monospace" w:hAnsi="courier;monospace"/>
          <w:color w:val="000000"/>
        </w:rPr>
      </w:pPr>
      <w:ins w:id="2348" w:author="yangshangchuan" w:date="2013-02-23T04:54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}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49" w:author="yangshangchuan" w:date="2013-02-23T04:55:00Z"/>
          <w:rFonts w:ascii="courier;monospace" w:hAnsi="courier;monospace"/>
          <w:color w:val="000000"/>
        </w:rPr>
      </w:pPr>
      <w:ins w:id="2350" w:author="yangshangchuan" w:date="2013-02-23T04:55:00Z">
        <w:r>
          <w:rPr>
            <w:rFonts w:ascii="courier;monospace" w:hAnsi="courier;monospace" w:hint="eastAsia"/>
            <w:color w:val="000000"/>
          </w:rPr>
          <w:tab/>
          <w:t>8</w:t>
        </w:r>
        <w:r>
          <w:rPr>
            <w:rFonts w:ascii="courier;monospace" w:hAnsi="courier;monospace" w:hint="eastAsia"/>
            <w:color w:val="000000"/>
          </w:rPr>
          <w:t>、</w:t>
        </w:r>
        <w:r w:rsidRPr="00104275">
          <w:rPr>
            <w:rFonts w:ascii="courier;monospace" w:hAnsi="courier;monospace"/>
            <w:color w:val="000000"/>
          </w:rPr>
          <w:t>vi /etc/nagios3/conf.</w:t>
        </w:r>
        <w:proofErr w:type="gramStart"/>
        <w:r w:rsidRPr="00104275">
          <w:rPr>
            <w:rFonts w:ascii="courier;monospace" w:hAnsi="courier;monospace"/>
            <w:color w:val="000000"/>
          </w:rPr>
          <w:t>d/extinfo_nagios2.cfg</w:t>
        </w:r>
        <w:proofErr w:type="gramEnd"/>
      </w:ins>
    </w:p>
    <w:p w:rsidR="00104275" w:rsidRDefault="00104275" w:rsidP="00104275">
      <w:pPr>
        <w:pStyle w:val="a4"/>
        <w:tabs>
          <w:tab w:val="clear" w:pos="420"/>
        </w:tabs>
        <w:rPr>
          <w:ins w:id="2351" w:author="yangshangchuan" w:date="2013-02-23T04:55:00Z"/>
          <w:rFonts w:ascii="courier;monospace" w:hAnsi="courier;monospace"/>
          <w:color w:val="000000"/>
        </w:rPr>
      </w:pPr>
      <w:ins w:id="2352" w:author="yangshangchuan" w:date="2013-02-23T04:55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104275">
          <w:rPr>
            <w:rFonts w:ascii="courier;monospace" w:hAnsi="courier;monospace" w:hint="eastAsia"/>
            <w:color w:val="000000"/>
          </w:rPr>
          <w:t>将</w:t>
        </w:r>
        <w:r w:rsidRPr="00104275">
          <w:rPr>
            <w:rFonts w:ascii="courier;monospace" w:hAnsi="courier;monospace" w:hint="eastAsia"/>
            <w:color w:val="000000"/>
          </w:rPr>
          <w:t>hostgroup_name</w:t>
        </w:r>
        <w:r w:rsidRPr="00104275">
          <w:rPr>
            <w:rFonts w:ascii="courier;monospace" w:hAnsi="courier;monospace" w:hint="eastAsia"/>
            <w:color w:val="000000"/>
          </w:rPr>
          <w:t>改为</w:t>
        </w:r>
        <w:r w:rsidRPr="00096D6E">
          <w:rPr>
            <w:rFonts w:ascii="courier;monospace" w:hAnsi="courier;monospace"/>
            <w:color w:val="000000"/>
          </w:rPr>
          <w:t>nagios</w:t>
        </w:r>
        <w:r w:rsidRPr="00104275">
          <w:rPr>
            <w:rFonts w:ascii="courier;monospace" w:hAnsi="courier;monospace"/>
            <w:color w:val="000000"/>
          </w:rPr>
          <w:t>-servers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53" w:author="yangshangchuan" w:date="2013-02-23T04:56:00Z"/>
          <w:rFonts w:ascii="courier;monospace" w:hAnsi="courier;monospace"/>
          <w:color w:val="000000"/>
        </w:rPr>
      </w:pPr>
      <w:ins w:id="2354" w:author="yangshangchuan" w:date="2013-02-23T04:56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104275">
          <w:rPr>
            <w:rFonts w:ascii="courier;monospace" w:hAnsi="courier;monospace" w:hint="eastAsia"/>
            <w:color w:val="000000"/>
          </w:rPr>
          <w:t>增加：</w:t>
        </w:r>
      </w:ins>
    </w:p>
    <w:p w:rsidR="00104275" w:rsidRPr="00104275" w:rsidRDefault="00104275" w:rsidP="00104275">
      <w:pPr>
        <w:pStyle w:val="a4"/>
        <w:rPr>
          <w:ins w:id="2355" w:author="yangshangchuan" w:date="2013-02-23T04:56:00Z"/>
          <w:rFonts w:ascii="courier;monospace" w:hAnsi="courier;monospace"/>
          <w:color w:val="000000"/>
        </w:rPr>
      </w:pPr>
      <w:ins w:id="2356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define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hostextinfo{</w:t>
        </w:r>
      </w:ins>
    </w:p>
    <w:p w:rsidR="00104275" w:rsidRPr="00104275" w:rsidRDefault="00104275" w:rsidP="00104275">
      <w:pPr>
        <w:pStyle w:val="a4"/>
        <w:rPr>
          <w:ins w:id="2357" w:author="yangshangchuan" w:date="2013-02-23T04:56:00Z"/>
          <w:rFonts w:ascii="courier;monospace" w:hAnsi="courier;monospace"/>
          <w:color w:val="000000"/>
        </w:rPr>
      </w:pPr>
      <w:ins w:id="2358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hostgroup_name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nagios-servers</w:t>
        </w:r>
      </w:ins>
    </w:p>
    <w:p w:rsidR="00104275" w:rsidRPr="00104275" w:rsidRDefault="00104275" w:rsidP="00104275">
      <w:pPr>
        <w:pStyle w:val="a4"/>
        <w:rPr>
          <w:ins w:id="2359" w:author="yangshangchuan" w:date="2013-02-23T04:56:00Z"/>
          <w:rFonts w:ascii="courier;monospace" w:hAnsi="courier;monospace"/>
          <w:color w:val="000000"/>
        </w:rPr>
      </w:pPr>
      <w:ins w:id="2360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notes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     nagios-servers</w:t>
        </w:r>
      </w:ins>
    </w:p>
    <w:p w:rsidR="00104275" w:rsidRPr="00104275" w:rsidRDefault="00104275" w:rsidP="00104275">
      <w:pPr>
        <w:pStyle w:val="a4"/>
        <w:rPr>
          <w:ins w:id="2361" w:author="yangshangchuan" w:date="2013-02-23T04:56:00Z"/>
          <w:rFonts w:ascii="courier;monospace" w:hAnsi="courier;monospace"/>
          <w:color w:val="000000"/>
        </w:rPr>
      </w:pPr>
      <w:ins w:id="2362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#       notes_url        http://webserver.localhost.localdomain/hostinfo.pl?host=netware1</w:t>
        </w:r>
      </w:ins>
    </w:p>
    <w:p w:rsidR="00104275" w:rsidRPr="00104275" w:rsidRDefault="00104275" w:rsidP="00104275">
      <w:pPr>
        <w:pStyle w:val="a4"/>
        <w:rPr>
          <w:ins w:id="2363" w:author="yangshangchuan" w:date="2013-02-23T04:56:00Z"/>
          <w:rFonts w:ascii="courier;monospace" w:hAnsi="courier;monospace"/>
          <w:color w:val="000000"/>
        </w:rPr>
      </w:pPr>
      <w:ins w:id="2364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icon_image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    base/debian.png</w:t>
        </w:r>
      </w:ins>
    </w:p>
    <w:p w:rsidR="00104275" w:rsidRPr="00104275" w:rsidRDefault="00104275" w:rsidP="00104275">
      <w:pPr>
        <w:pStyle w:val="a4"/>
        <w:rPr>
          <w:ins w:id="2365" w:author="yangshangchuan" w:date="2013-02-23T04:56:00Z"/>
          <w:rFonts w:ascii="courier;monospace" w:hAnsi="courier;monospace"/>
          <w:color w:val="000000"/>
        </w:rPr>
      </w:pPr>
      <w:ins w:id="2366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proofErr w:type="gramStart"/>
        <w:r w:rsidRPr="00104275">
          <w:rPr>
            <w:rFonts w:ascii="courier;monospace" w:hAnsi="courier;monospace"/>
            <w:color w:val="000000"/>
          </w:rPr>
          <w:t>icon_image_alt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  Debian GNU/Linux</w:t>
        </w:r>
      </w:ins>
    </w:p>
    <w:p w:rsidR="00104275" w:rsidRPr="00104275" w:rsidRDefault="00104275" w:rsidP="00104275">
      <w:pPr>
        <w:pStyle w:val="a4"/>
        <w:rPr>
          <w:ins w:id="2367" w:author="yangshangchuan" w:date="2013-02-23T04:56:00Z"/>
          <w:rFonts w:ascii="courier;monospace" w:hAnsi="courier;monospace"/>
          <w:color w:val="000000"/>
        </w:rPr>
      </w:pPr>
      <w:ins w:id="2368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vrml_image       debian.png</w:t>
        </w:r>
      </w:ins>
    </w:p>
    <w:p w:rsidR="00104275" w:rsidRPr="00104275" w:rsidRDefault="00104275" w:rsidP="00104275">
      <w:pPr>
        <w:pStyle w:val="a4"/>
        <w:rPr>
          <w:ins w:id="2369" w:author="yangshangchuan" w:date="2013-02-23T04:56:00Z"/>
          <w:rFonts w:ascii="courier;monospace" w:hAnsi="courier;monospace"/>
          <w:color w:val="000000"/>
        </w:rPr>
      </w:pPr>
      <w:ins w:id="2370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statusmap_</w:t>
        </w:r>
        <w:proofErr w:type="gramStart"/>
        <w:r w:rsidRPr="00104275">
          <w:rPr>
            <w:rFonts w:ascii="courier;monospace" w:hAnsi="courier;monospace"/>
            <w:color w:val="000000"/>
          </w:rPr>
          <w:t>image  base</w:t>
        </w:r>
        <w:proofErr w:type="gramEnd"/>
        <w:r w:rsidRPr="00104275">
          <w:rPr>
            <w:rFonts w:ascii="courier;monospace" w:hAnsi="courier;monospace"/>
            <w:color w:val="000000"/>
          </w:rPr>
          <w:t>/debian.gd2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71" w:author="yangshangchuan" w:date="2013-02-23T04:56:00Z"/>
          <w:rFonts w:ascii="courier;monospace" w:hAnsi="courier;monospace"/>
          <w:color w:val="000000"/>
        </w:rPr>
      </w:pPr>
      <w:ins w:id="2372" w:author="yangshangchuan" w:date="2013-02-23T04:56:00Z"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</w:r>
        <w:r w:rsidRPr="00104275">
          <w:rPr>
            <w:rFonts w:ascii="courier;monospace" w:hAnsi="courier;monospace"/>
            <w:color w:val="000000"/>
          </w:rPr>
          <w:tab/>
          <w:t>}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73" w:author="yangshangchuan" w:date="2013-02-23T04:55:00Z"/>
          <w:rFonts w:ascii="courier;monospace" w:hAnsi="courier;monospace"/>
          <w:color w:val="000000"/>
        </w:rPr>
      </w:pPr>
      <w:ins w:id="2374" w:author="yangshangchuan" w:date="2013-02-23T04:56:00Z">
        <w:r>
          <w:rPr>
            <w:rFonts w:ascii="courier;monospace" w:hAnsi="courier;monospace" w:hint="eastAsia"/>
            <w:color w:val="000000"/>
          </w:rPr>
          <w:tab/>
          <w:t>9</w:t>
        </w:r>
        <w:r>
          <w:rPr>
            <w:rFonts w:ascii="courier;monospace" w:hAnsi="courier;monospace" w:hint="eastAsia"/>
            <w:color w:val="000000"/>
          </w:rPr>
          <w:t>、</w:t>
        </w:r>
        <w:r w:rsidRPr="00104275">
          <w:rPr>
            <w:rFonts w:ascii="courier;monospace" w:hAnsi="courier;monospace"/>
            <w:color w:val="000000"/>
          </w:rPr>
          <w:t>sudo /etc/init.</w:t>
        </w:r>
        <w:proofErr w:type="gramStart"/>
        <w:r w:rsidRPr="00104275">
          <w:rPr>
            <w:rFonts w:ascii="courier;monospace" w:hAnsi="courier;monospace"/>
            <w:color w:val="000000"/>
          </w:rPr>
          <w:t>d/nagios3</w:t>
        </w:r>
        <w:proofErr w:type="gramEnd"/>
        <w:r w:rsidRPr="00104275">
          <w:rPr>
            <w:rFonts w:ascii="courier;monospace" w:hAnsi="courier;monospace"/>
            <w:color w:val="000000"/>
          </w:rPr>
          <w:t xml:space="preserve"> restart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75" w:author="yangshangchuan" w:date="2013-02-23T04:52:00Z"/>
          <w:rFonts w:ascii="courier;monospace" w:hAnsi="courier;monospace"/>
          <w:color w:val="000000"/>
        </w:rPr>
      </w:pPr>
      <w:ins w:id="2376" w:author="yangshangchuan" w:date="2013-02-23T04:52:00Z">
        <w:r>
          <w:rPr>
            <w:rFonts w:ascii="courier;monospace" w:hAnsi="courier;monospace" w:hint="eastAsia"/>
            <w:color w:val="000000"/>
          </w:rPr>
          <w:tab/>
        </w:r>
      </w:ins>
      <w:ins w:id="2377" w:author="yangshangchuan" w:date="2013-02-23T04:56:00Z">
        <w:r>
          <w:rPr>
            <w:rFonts w:ascii="courier;monospace" w:hAnsi="courier;monospace" w:hint="eastAsia"/>
            <w:color w:val="000000"/>
          </w:rPr>
          <w:t>10</w:t>
        </w:r>
      </w:ins>
      <w:ins w:id="2378" w:author="yangshangchuan" w:date="2013-02-23T04:52:00Z">
        <w:r>
          <w:rPr>
            <w:rFonts w:ascii="courier;monospace" w:hAnsi="courier;monospace" w:hint="eastAsia"/>
            <w:color w:val="000000"/>
          </w:rPr>
          <w:t>、访问</w:t>
        </w:r>
        <w:r w:rsidRPr="00E25181">
          <w:rPr>
            <w:rFonts w:ascii="courier;monospace" w:hAnsi="courier;monospace"/>
            <w:color w:val="000000"/>
          </w:rPr>
          <w:t>http://</w:t>
        </w:r>
        <w:r w:rsidRPr="00E25181">
          <w:rPr>
            <w:rFonts w:ascii="courier;monospace" w:hAnsi="courier;monospace" w:hint="eastAsia"/>
            <w:color w:val="000000"/>
          </w:rPr>
          <w:t>devcluster01</w:t>
        </w:r>
        <w:r w:rsidRPr="00E25181">
          <w:rPr>
            <w:rFonts w:ascii="courier;monospace" w:hAnsi="courier;monospace"/>
            <w:color w:val="000000"/>
          </w:rPr>
          <w:t>/nagios3/</w:t>
        </w:r>
      </w:ins>
    </w:p>
    <w:p w:rsidR="00104275" w:rsidRDefault="00104275" w:rsidP="00104275">
      <w:pPr>
        <w:pStyle w:val="a4"/>
        <w:tabs>
          <w:tab w:val="clear" w:pos="420"/>
        </w:tabs>
        <w:rPr>
          <w:ins w:id="2379" w:author="yangshangchuan" w:date="2013-02-23T04:52:00Z"/>
          <w:rFonts w:ascii="courier;monospace" w:hAnsi="courier;monospace"/>
          <w:color w:val="000000"/>
        </w:rPr>
      </w:pPr>
      <w:ins w:id="2380" w:author="yangshangchuan" w:date="2013-02-23T04:52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E25181">
          <w:rPr>
            <w:rFonts w:ascii="courier;monospace" w:hAnsi="courier;monospace" w:hint="eastAsia"/>
            <w:color w:val="000000"/>
          </w:rPr>
          <w:t>用户名：</w:t>
        </w:r>
        <w:r w:rsidRPr="00E25181">
          <w:rPr>
            <w:rFonts w:ascii="courier;monospace" w:hAnsi="courier;monospace" w:hint="eastAsia"/>
            <w:color w:val="000000"/>
          </w:rPr>
          <w:t>nagiosadmin</w:t>
        </w:r>
        <w:r w:rsidRPr="00E25181">
          <w:rPr>
            <w:rFonts w:ascii="courier;monospace" w:hAnsi="courier;monospace" w:hint="eastAsia"/>
            <w:color w:val="000000"/>
          </w:rPr>
          <w:t>密码：</w:t>
        </w:r>
        <w:proofErr w:type="gramStart"/>
        <w:r w:rsidRPr="00E25181">
          <w:rPr>
            <w:rFonts w:ascii="courier;monospace" w:hAnsi="courier;monospace" w:hint="eastAsia"/>
            <w:color w:val="000000"/>
          </w:rPr>
          <w:t>nagiosadmin</w:t>
        </w:r>
        <w:proofErr w:type="gramEnd"/>
      </w:ins>
    </w:p>
    <w:p w:rsidR="00104275" w:rsidRDefault="00104275" w:rsidP="00104275">
      <w:pPr>
        <w:pStyle w:val="a4"/>
        <w:tabs>
          <w:tab w:val="clear" w:pos="420"/>
        </w:tabs>
        <w:rPr>
          <w:ins w:id="2381" w:author="yangshangchuan" w:date="2013-02-23T04:47:00Z"/>
          <w:rFonts w:ascii="courier;monospace" w:hAnsi="courier;monospace"/>
          <w:color w:val="000000"/>
        </w:rPr>
      </w:pPr>
    </w:p>
    <w:p w:rsidR="00096D6E" w:rsidRPr="00895E70" w:rsidRDefault="00096D6E" w:rsidP="000602F1">
      <w:pPr>
        <w:pStyle w:val="a4"/>
        <w:tabs>
          <w:tab w:val="clear" w:pos="420"/>
        </w:tabs>
        <w:rPr>
          <w:ins w:id="2382" w:author="yangshangchuan" w:date="2013-01-28T22:44:00Z"/>
          <w:rFonts w:ascii="courier;monospace" w:hAnsi="courier;monospace"/>
          <w:color w:val="000000"/>
        </w:rPr>
      </w:pPr>
      <w:ins w:id="2383" w:author="yangshangchuan" w:date="2013-02-23T04:4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>监控端：</w:t>
        </w:r>
      </w:ins>
    </w:p>
    <w:p w:rsidR="00961E11" w:rsidRDefault="004F0FDF" w:rsidP="000602F1">
      <w:pPr>
        <w:pStyle w:val="a4"/>
        <w:tabs>
          <w:tab w:val="clear" w:pos="420"/>
        </w:tabs>
        <w:rPr>
          <w:ins w:id="2384" w:author="yangshangchuan" w:date="2013-02-23T04:46:00Z"/>
          <w:rStyle w:val="HTML0"/>
        </w:rPr>
      </w:pPr>
      <w:ins w:id="2385" w:author="yangshangchuan" w:date="2013-02-23T01:03:00Z">
        <w:r>
          <w:rPr>
            <w:rFonts w:ascii="courier;monospace" w:hAnsi="courier;monospace" w:hint="eastAsia"/>
            <w:color w:val="000000"/>
          </w:rPr>
          <w:tab/>
        </w:r>
      </w:ins>
      <w:ins w:id="2386" w:author="yangshangchuan" w:date="2013-02-23T04:47:00Z">
        <w:r w:rsidR="00096D6E">
          <w:rPr>
            <w:rFonts w:ascii="courier;monospace" w:hAnsi="courier;monospace" w:hint="eastAsia"/>
            <w:color w:val="000000"/>
          </w:rPr>
          <w:t>1</w:t>
        </w:r>
      </w:ins>
      <w:ins w:id="2387" w:author="yangshangchuan" w:date="2013-02-23T01:03:00Z">
        <w:r>
          <w:rPr>
            <w:rFonts w:ascii="courier;monospace" w:hAnsi="courier;monospace" w:hint="eastAsia"/>
            <w:color w:val="000000"/>
          </w:rPr>
          <w:t>、</w:t>
        </w:r>
        <w:r>
          <w:rPr>
            <w:rStyle w:val="HTML0"/>
            <w:rFonts w:hint="eastAsia"/>
          </w:rPr>
          <w:t>apt-get install</w:t>
        </w:r>
        <w:r>
          <w:rPr>
            <w:rFonts w:ascii="微软雅黑" w:eastAsia="微软雅黑" w:hAnsi="微软雅黑" w:hint="eastAsia"/>
          </w:rPr>
          <w:t xml:space="preserve"> </w:t>
        </w:r>
        <w:r>
          <w:rPr>
            <w:rStyle w:val="HTML0"/>
            <w:rFonts w:hint="eastAsia"/>
          </w:rPr>
          <w:t>nagios-nrpe-server</w:t>
        </w:r>
      </w:ins>
    </w:p>
    <w:p w:rsidR="00096D6E" w:rsidRDefault="00096D6E" w:rsidP="000602F1">
      <w:pPr>
        <w:pStyle w:val="a4"/>
        <w:tabs>
          <w:tab w:val="clear" w:pos="420"/>
        </w:tabs>
        <w:rPr>
          <w:ins w:id="2388" w:author="yangshangchuan" w:date="2013-02-23T05:00:00Z"/>
          <w:rStyle w:val="HTML0"/>
        </w:rPr>
      </w:pPr>
      <w:ins w:id="2389" w:author="yangshangchuan" w:date="2013-02-23T04:46:00Z">
        <w:r>
          <w:rPr>
            <w:rStyle w:val="HTML0"/>
            <w:rFonts w:hint="eastAsia"/>
          </w:rPr>
          <w:tab/>
        </w:r>
      </w:ins>
      <w:ins w:id="2390" w:author="yangshangchuan" w:date="2013-02-23T04:47:00Z">
        <w:r>
          <w:rPr>
            <w:rStyle w:val="HTML0"/>
            <w:rFonts w:hint="eastAsia"/>
          </w:rPr>
          <w:t>2</w:t>
        </w:r>
      </w:ins>
      <w:ins w:id="2391" w:author="yangshangchuan" w:date="2013-02-23T04:46:00Z">
        <w:r>
          <w:rPr>
            <w:rStyle w:val="HTML0"/>
            <w:rFonts w:hint="eastAsia"/>
          </w:rPr>
          <w:t>、</w:t>
        </w:r>
        <w:r w:rsidRPr="00096D6E">
          <w:rPr>
            <w:rStyle w:val="HTML0"/>
          </w:rPr>
          <w:t>vi /etc/nagios/nrpe.</w:t>
        </w:r>
        <w:proofErr w:type="gramStart"/>
        <w:r w:rsidRPr="00096D6E">
          <w:rPr>
            <w:rStyle w:val="HTML0"/>
          </w:rPr>
          <w:t>cfg</w:t>
        </w:r>
      </w:ins>
      <w:proofErr w:type="gramEnd"/>
    </w:p>
    <w:p w:rsidR="00EC431C" w:rsidRDefault="00EC431C" w:rsidP="000602F1">
      <w:pPr>
        <w:pStyle w:val="a4"/>
        <w:tabs>
          <w:tab w:val="clear" w:pos="420"/>
        </w:tabs>
        <w:rPr>
          <w:ins w:id="2392" w:author="yangshangchuan" w:date="2013-02-23T04:46:00Z"/>
          <w:rStyle w:val="HTML0"/>
        </w:rPr>
      </w:pPr>
      <w:ins w:id="2393" w:author="yangshangchuan" w:date="2013-02-23T05:00:00Z">
        <w:r>
          <w:rPr>
            <w:rStyle w:val="HTML0"/>
            <w:rFonts w:hint="eastAsia"/>
          </w:rPr>
          <w:tab/>
        </w:r>
        <w:r>
          <w:rPr>
            <w:rStyle w:val="HTML0"/>
            <w:rFonts w:hint="eastAsia"/>
          </w:rPr>
          <w:tab/>
          <w:t>替换：</w:t>
        </w:r>
      </w:ins>
    </w:p>
    <w:p w:rsidR="00096D6E" w:rsidRPr="00096D6E" w:rsidRDefault="00096D6E" w:rsidP="000602F1">
      <w:pPr>
        <w:pStyle w:val="a4"/>
        <w:tabs>
          <w:tab w:val="clear" w:pos="420"/>
        </w:tabs>
        <w:rPr>
          <w:ins w:id="2394" w:author="yangshangchuan" w:date="2013-02-23T01:03:00Z"/>
          <w:rStyle w:val="HTML0"/>
        </w:rPr>
      </w:pPr>
      <w:ins w:id="2395" w:author="yangshangchuan" w:date="2013-02-23T04:46:00Z">
        <w:r>
          <w:rPr>
            <w:rStyle w:val="HTML0"/>
            <w:rFonts w:hint="eastAsia"/>
          </w:rPr>
          <w:tab/>
        </w:r>
        <w:r>
          <w:rPr>
            <w:rStyle w:val="HTML0"/>
            <w:rFonts w:hint="eastAsia"/>
          </w:rPr>
          <w:tab/>
        </w:r>
        <w:r w:rsidRPr="00096D6E">
          <w:rPr>
            <w:rStyle w:val="HTML0"/>
          </w:rPr>
          <w:t>g/127.0.0.1/s//</w:t>
        </w:r>
        <w:r>
          <w:rPr>
            <w:rStyle w:val="HTML0"/>
            <w:rFonts w:hint="eastAsia"/>
          </w:rPr>
          <w:t>192.168.1.1</w:t>
        </w:r>
        <w:r w:rsidRPr="00096D6E">
          <w:rPr>
            <w:rStyle w:val="HTML0"/>
          </w:rPr>
          <w:t>/g</w:t>
        </w:r>
      </w:ins>
    </w:p>
    <w:p w:rsidR="006369C5" w:rsidRDefault="008E51F7" w:rsidP="00EC431C">
      <w:pPr>
        <w:pStyle w:val="a4"/>
        <w:tabs>
          <w:tab w:val="clear" w:pos="420"/>
        </w:tabs>
        <w:rPr>
          <w:ins w:id="2396" w:author="yangshangchuan" w:date="2013-02-23T23:56:00Z"/>
          <w:color w:val="0000FF"/>
          <w:sz w:val="21"/>
          <w:szCs w:val="21"/>
        </w:rPr>
      </w:pPr>
      <w:ins w:id="2397" w:author="yangshangchuan" w:date="2013-02-23T01:57:00Z">
        <w:r>
          <w:rPr>
            <w:rFonts w:ascii="courier;monospace" w:hAnsi="courier;monospace" w:hint="eastAsia"/>
            <w:color w:val="000000"/>
          </w:rPr>
          <w:tab/>
        </w:r>
      </w:ins>
      <w:ins w:id="2398" w:author="yangshangchuan" w:date="2013-02-23T04:47:00Z">
        <w:r w:rsidR="00096D6E">
          <w:rPr>
            <w:rFonts w:ascii="courier;monospace" w:hAnsi="courier;monospace" w:hint="eastAsia"/>
            <w:color w:val="000000"/>
          </w:rPr>
          <w:t>3</w:t>
        </w:r>
        <w:r w:rsidR="00096D6E">
          <w:rPr>
            <w:rFonts w:ascii="courier;monospace" w:hAnsi="courier;monospace" w:hint="eastAsia"/>
            <w:color w:val="000000"/>
          </w:rPr>
          <w:t>、</w:t>
        </w:r>
      </w:ins>
      <w:ins w:id="2399" w:author="yangshangchuan" w:date="2013-02-23T03:19:00Z">
        <w:r w:rsidR="006369C5">
          <w:rPr>
            <w:rFonts w:hint="eastAsia"/>
            <w:color w:val="0000FF"/>
            <w:sz w:val="21"/>
            <w:szCs w:val="21"/>
          </w:rPr>
          <w:t>sudo /etc/init.</w:t>
        </w:r>
        <w:proofErr w:type="gramStart"/>
        <w:r w:rsidR="006369C5">
          <w:rPr>
            <w:rFonts w:hint="eastAsia"/>
            <w:color w:val="0000FF"/>
            <w:sz w:val="21"/>
            <w:szCs w:val="21"/>
          </w:rPr>
          <w:t>d/</w:t>
        </w:r>
      </w:ins>
      <w:ins w:id="2400" w:author="yangshangchuan" w:date="2013-02-23T03:20:00Z">
        <w:r w:rsidR="006369C5">
          <w:rPr>
            <w:rStyle w:val="HTML0"/>
            <w:rFonts w:hint="eastAsia"/>
          </w:rPr>
          <w:t>nagios-nrpe-server</w:t>
        </w:r>
        <w:proofErr w:type="gramEnd"/>
        <w:r w:rsidR="006369C5">
          <w:rPr>
            <w:rFonts w:hint="eastAsia"/>
            <w:color w:val="0000FF"/>
            <w:sz w:val="21"/>
            <w:szCs w:val="21"/>
          </w:rPr>
          <w:t xml:space="preserve"> </w:t>
        </w:r>
      </w:ins>
      <w:ins w:id="2401" w:author="yangshangchuan" w:date="2013-02-23T03:19:00Z">
        <w:r w:rsidR="006369C5">
          <w:rPr>
            <w:rFonts w:hint="eastAsia"/>
            <w:color w:val="0000FF"/>
            <w:sz w:val="21"/>
            <w:szCs w:val="21"/>
          </w:rPr>
          <w:t>restart</w:t>
        </w:r>
      </w:ins>
    </w:p>
    <w:p w:rsidR="00367B83" w:rsidRDefault="00367B83" w:rsidP="00EC431C">
      <w:pPr>
        <w:pStyle w:val="a4"/>
        <w:tabs>
          <w:tab w:val="clear" w:pos="420"/>
        </w:tabs>
        <w:rPr>
          <w:ins w:id="2402" w:author="yangshangchuan" w:date="2013-02-23T23:56:00Z"/>
          <w:color w:val="0000FF"/>
          <w:sz w:val="21"/>
          <w:szCs w:val="21"/>
        </w:rPr>
      </w:pPr>
    </w:p>
    <w:p w:rsidR="00367B83" w:rsidRDefault="00367B83" w:rsidP="00367B83">
      <w:pPr>
        <w:pStyle w:val="a4"/>
        <w:tabs>
          <w:tab w:val="clear" w:pos="420"/>
        </w:tabs>
        <w:rPr>
          <w:ins w:id="2403" w:author="yangshangchuan" w:date="2013-02-23T23:56:00Z"/>
          <w:rFonts w:ascii="微软雅黑" w:eastAsia="微软雅黑" w:hAnsi="微软雅黑"/>
        </w:rPr>
      </w:pPr>
      <w:ins w:id="2404" w:author="yangshangchuan" w:date="2013-02-23T23:56:00Z">
        <w:r>
          <w:rPr>
            <w:rFonts w:ascii="courier;monospace" w:hAnsi="courier;monospace" w:hint="eastAsia"/>
            <w:color w:val="000000"/>
          </w:rPr>
          <w:t>十</w:t>
        </w:r>
        <w:r w:rsidRPr="00367B83">
          <w:rPr>
            <w:rFonts w:ascii="courier;monospace" w:hAnsi="courier;monospace" w:hint="eastAsia"/>
            <w:color w:val="000000"/>
          </w:rPr>
          <w:t>九</w:t>
        </w:r>
        <w:r>
          <w:rPr>
            <w:rFonts w:ascii="courier;monospace" w:hAnsi="courier;monospace"/>
            <w:color w:val="000000"/>
          </w:rPr>
          <w:t>、</w:t>
        </w:r>
        <w:r>
          <w:rPr>
            <w:rFonts w:ascii="微软雅黑" w:eastAsia="微软雅黑" w:hAnsi="微软雅黑" w:hint="eastAsia"/>
          </w:rPr>
          <w:t>配置</w:t>
        </w:r>
        <w:r w:rsidRPr="00367B83">
          <w:rPr>
            <w:rFonts w:ascii="courier;monospace" w:hAnsi="courier;monospace" w:hint="eastAsia"/>
            <w:color w:val="000000"/>
          </w:rPr>
          <w:t>Splunk</w:t>
        </w:r>
      </w:ins>
    </w:p>
    <w:p w:rsidR="00367B83" w:rsidRPr="00367B83" w:rsidRDefault="00367B83" w:rsidP="00367B83">
      <w:pPr>
        <w:pStyle w:val="a4"/>
        <w:rPr>
          <w:ins w:id="2405" w:author="yangshangchuan" w:date="2013-02-23T23:56:00Z"/>
          <w:rFonts w:ascii="courier;monospace" w:hAnsi="courier;monospace"/>
          <w:color w:val="000000"/>
        </w:rPr>
      </w:pPr>
      <w:ins w:id="2406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1</w:t>
        </w:r>
        <w:r w:rsidRPr="00367B83">
          <w:rPr>
            <w:rFonts w:ascii="courier;monospace" w:hAnsi="courier;monospace" w:hint="eastAsia"/>
            <w:color w:val="000000"/>
          </w:rPr>
          <w:t>、</w:t>
        </w:r>
        <w:r w:rsidRPr="00367B83">
          <w:rPr>
            <w:rFonts w:ascii="courier;monospace" w:hAnsi="courier;monospace" w:hint="eastAsia"/>
            <w:color w:val="000000"/>
          </w:rPr>
          <w:t>wget http://download.splunk.com/releases/5.0.2/splunk/linux/splunk-5.0.2-149561-Linux-x86_64.tgz</w:t>
        </w:r>
      </w:ins>
    </w:p>
    <w:p w:rsidR="00367B83" w:rsidRPr="00367B83" w:rsidRDefault="00367B83" w:rsidP="00367B83">
      <w:pPr>
        <w:pStyle w:val="a4"/>
        <w:rPr>
          <w:ins w:id="2407" w:author="yangshangchuan" w:date="2013-02-23T23:56:00Z"/>
          <w:rFonts w:ascii="courier;monospace" w:hAnsi="courier;monospace"/>
          <w:color w:val="000000"/>
        </w:rPr>
      </w:pPr>
      <w:ins w:id="2408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2</w:t>
        </w:r>
        <w:r w:rsidRPr="00367B83">
          <w:rPr>
            <w:rFonts w:ascii="courier;monospace" w:hAnsi="courier;monospace" w:hint="eastAsia"/>
            <w:color w:val="000000"/>
          </w:rPr>
          <w:t>、</w:t>
        </w:r>
        <w:r w:rsidRPr="00367B83">
          <w:rPr>
            <w:rFonts w:ascii="courier;monospace" w:hAnsi="courier;monospace" w:hint="eastAsia"/>
            <w:color w:val="000000"/>
          </w:rPr>
          <w:t>tar -zxvf splunk-5.0.2-149561-Linux-x86_64.</w:t>
        </w:r>
        <w:proofErr w:type="gramStart"/>
        <w:r w:rsidRPr="00367B83">
          <w:rPr>
            <w:rFonts w:ascii="courier;monospace" w:hAnsi="courier;monospace" w:hint="eastAsia"/>
            <w:color w:val="000000"/>
          </w:rPr>
          <w:t>tgz</w:t>
        </w:r>
        <w:proofErr w:type="gramEnd"/>
      </w:ins>
    </w:p>
    <w:p w:rsidR="00367B83" w:rsidRPr="00367B83" w:rsidRDefault="00367B83" w:rsidP="00367B83">
      <w:pPr>
        <w:pStyle w:val="a4"/>
        <w:rPr>
          <w:ins w:id="2409" w:author="yangshangchuan" w:date="2013-02-23T23:56:00Z"/>
          <w:rFonts w:ascii="courier;monospace" w:hAnsi="courier;monospace"/>
          <w:color w:val="000000"/>
        </w:rPr>
      </w:pPr>
      <w:ins w:id="2410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3</w:t>
        </w:r>
        <w:r w:rsidRPr="00367B83">
          <w:rPr>
            <w:rFonts w:ascii="courier;monospace" w:hAnsi="courier;monospace" w:hint="eastAsia"/>
            <w:color w:val="000000"/>
          </w:rPr>
          <w:t>、</w:t>
        </w:r>
        <w:r w:rsidRPr="00367B83">
          <w:rPr>
            <w:rFonts w:ascii="courier;monospace" w:hAnsi="courier;monospace" w:hint="eastAsia"/>
            <w:color w:val="000000"/>
          </w:rPr>
          <w:t>cd splunk</w:t>
        </w:r>
      </w:ins>
    </w:p>
    <w:p w:rsidR="00367B83" w:rsidRPr="00367B83" w:rsidRDefault="00367B83" w:rsidP="00367B83">
      <w:pPr>
        <w:pStyle w:val="a4"/>
        <w:rPr>
          <w:ins w:id="2411" w:author="yangshangchuan" w:date="2013-02-23T23:56:00Z"/>
          <w:rFonts w:ascii="courier;monospace" w:hAnsi="courier;monospace"/>
          <w:color w:val="000000"/>
        </w:rPr>
      </w:pPr>
      <w:ins w:id="2412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4</w:t>
        </w:r>
        <w:r w:rsidRPr="00367B83">
          <w:rPr>
            <w:rFonts w:ascii="courier;monospace" w:hAnsi="courier;monospace" w:hint="eastAsia"/>
            <w:color w:val="000000"/>
          </w:rPr>
          <w:t>、</w:t>
        </w:r>
        <w:r w:rsidRPr="00367B83">
          <w:rPr>
            <w:rFonts w:ascii="courier;monospace" w:hAnsi="courier;monospace" w:hint="eastAsia"/>
            <w:color w:val="000000"/>
          </w:rPr>
          <w:t>bin/splunk start --answer-yes --no-prompt --accept-license</w:t>
        </w:r>
      </w:ins>
    </w:p>
    <w:p w:rsidR="00367B83" w:rsidRPr="00367B83" w:rsidRDefault="00367B83" w:rsidP="00367B83">
      <w:pPr>
        <w:pStyle w:val="a4"/>
        <w:rPr>
          <w:ins w:id="2413" w:author="yangshangchuan" w:date="2013-02-23T23:56:00Z"/>
          <w:rFonts w:ascii="courier;monospace" w:hAnsi="courier;monospace"/>
          <w:color w:val="000000"/>
        </w:rPr>
      </w:pPr>
      <w:ins w:id="2414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5</w:t>
        </w:r>
        <w:r w:rsidRPr="00367B83">
          <w:rPr>
            <w:rFonts w:ascii="courier;monospace" w:hAnsi="courier;monospace" w:hint="eastAsia"/>
            <w:color w:val="000000"/>
          </w:rPr>
          <w:t>、访问</w:t>
        </w:r>
        <w:r w:rsidRPr="00367B83">
          <w:rPr>
            <w:rFonts w:ascii="courier;monospace" w:hAnsi="courier;monospace" w:hint="eastAsia"/>
            <w:color w:val="000000"/>
          </w:rPr>
          <w:t>http://devcluster01:8000</w:t>
        </w:r>
      </w:ins>
    </w:p>
    <w:p w:rsidR="00367B83" w:rsidRPr="00367B83" w:rsidRDefault="00367B83" w:rsidP="00367B83">
      <w:pPr>
        <w:pStyle w:val="a4"/>
        <w:rPr>
          <w:ins w:id="2415" w:author="yangshangchuan" w:date="2013-02-23T23:56:00Z"/>
          <w:rFonts w:ascii="courier;monospace" w:hAnsi="courier;monospace"/>
          <w:color w:val="000000"/>
        </w:rPr>
      </w:pPr>
      <w:ins w:id="2416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>用户名：</w:t>
        </w:r>
        <w:r w:rsidRPr="00367B83">
          <w:rPr>
            <w:rFonts w:ascii="courier;monospace" w:hAnsi="courier;monospace" w:hint="eastAsia"/>
            <w:color w:val="000000"/>
          </w:rPr>
          <w:t xml:space="preserve">admin </w:t>
        </w:r>
        <w:r w:rsidRPr="00367B83">
          <w:rPr>
            <w:rFonts w:ascii="courier;monospace" w:hAnsi="courier;monospace" w:hint="eastAsia"/>
            <w:color w:val="000000"/>
          </w:rPr>
          <w:t>密码：</w:t>
        </w:r>
        <w:proofErr w:type="gramStart"/>
        <w:r w:rsidRPr="00367B83">
          <w:rPr>
            <w:rFonts w:ascii="courier;monospace" w:hAnsi="courier;monospace" w:hint="eastAsia"/>
            <w:color w:val="000000"/>
          </w:rPr>
          <w:t>changeme</w:t>
        </w:r>
        <w:proofErr w:type="gramEnd"/>
      </w:ins>
    </w:p>
    <w:p w:rsidR="00367B83" w:rsidRPr="00367B83" w:rsidRDefault="00367B83" w:rsidP="00367B83">
      <w:pPr>
        <w:pStyle w:val="a4"/>
        <w:rPr>
          <w:ins w:id="2417" w:author="yangshangchuan" w:date="2013-02-23T23:56:00Z"/>
          <w:rFonts w:ascii="courier;monospace" w:hAnsi="courier;monospace"/>
          <w:color w:val="000000"/>
        </w:rPr>
      </w:pPr>
      <w:ins w:id="2418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6</w:t>
        </w:r>
        <w:r w:rsidRPr="00367B83">
          <w:rPr>
            <w:rFonts w:ascii="courier;monospace" w:hAnsi="courier;monospace" w:hint="eastAsia"/>
            <w:color w:val="000000"/>
          </w:rPr>
          <w:t>、添加数据</w:t>
        </w:r>
        <w:r w:rsidRPr="00367B83">
          <w:rPr>
            <w:rFonts w:ascii="courier;monospace" w:hAnsi="courier;monospace" w:hint="eastAsia"/>
            <w:color w:val="000000"/>
          </w:rPr>
          <w:t xml:space="preserve"> -&gt; </w:t>
        </w:r>
        <w:r w:rsidRPr="00367B83">
          <w:rPr>
            <w:rFonts w:ascii="courier;monospace" w:hAnsi="courier;monospace" w:hint="eastAsia"/>
            <w:color w:val="000000"/>
          </w:rPr>
          <w:t>从</w:t>
        </w:r>
        <w:r w:rsidRPr="00367B83">
          <w:rPr>
            <w:rFonts w:ascii="courier;monospace" w:hAnsi="courier;monospace" w:hint="eastAsia"/>
            <w:color w:val="000000"/>
          </w:rPr>
          <w:t xml:space="preserve"> UDP </w:t>
        </w:r>
        <w:r w:rsidRPr="00367B83">
          <w:rPr>
            <w:rFonts w:ascii="courier;monospace" w:hAnsi="courier;monospace" w:hint="eastAsia"/>
            <w:color w:val="000000"/>
          </w:rPr>
          <w:t>端口</w:t>
        </w:r>
        <w:r w:rsidRPr="00367B83">
          <w:rPr>
            <w:rFonts w:ascii="courier;monospace" w:hAnsi="courier;monospace" w:hint="eastAsia"/>
            <w:color w:val="000000"/>
          </w:rPr>
          <w:t xml:space="preserve"> -&gt; UDP </w:t>
        </w:r>
        <w:r w:rsidRPr="00367B83">
          <w:rPr>
            <w:rFonts w:ascii="courier;monospace" w:hAnsi="courier;monospace" w:hint="eastAsia"/>
            <w:color w:val="000000"/>
          </w:rPr>
          <w:t>端口</w:t>
        </w:r>
        <w:r w:rsidRPr="00367B83">
          <w:rPr>
            <w:rFonts w:ascii="courier;monospace" w:hAnsi="courier;monospace" w:hint="eastAsia"/>
            <w:color w:val="000000"/>
          </w:rPr>
          <w:t xml:space="preserve"> *: 1688 -&gt; </w:t>
        </w:r>
        <w:r w:rsidRPr="00367B83">
          <w:rPr>
            <w:rFonts w:ascii="courier;monospace" w:hAnsi="courier;monospace" w:hint="eastAsia"/>
            <w:color w:val="000000"/>
          </w:rPr>
          <w:t>来源类型</w:t>
        </w:r>
        <w:r w:rsidRPr="00367B83">
          <w:rPr>
            <w:rFonts w:ascii="courier;monospace" w:hAnsi="courier;monospace" w:hint="eastAsia"/>
            <w:color w:val="000000"/>
          </w:rPr>
          <w:t xml:space="preserve"> </w:t>
        </w:r>
        <w:r w:rsidRPr="00367B83">
          <w:rPr>
            <w:rFonts w:ascii="courier;monospace" w:hAnsi="courier;monospace" w:hint="eastAsia"/>
            <w:color w:val="000000"/>
          </w:rPr>
          <w:t>从列表</w:t>
        </w:r>
        <w:r w:rsidRPr="00367B83">
          <w:rPr>
            <w:rFonts w:ascii="courier;monospace" w:hAnsi="courier;monospace" w:hint="eastAsia"/>
            <w:color w:val="000000"/>
          </w:rPr>
          <w:t xml:space="preserve"> log4j -&gt; </w:t>
        </w:r>
        <w:r w:rsidRPr="00367B83">
          <w:rPr>
            <w:rFonts w:ascii="courier;monospace" w:hAnsi="courier;monospace" w:hint="eastAsia"/>
            <w:color w:val="000000"/>
          </w:rPr>
          <w:t>保存</w:t>
        </w:r>
      </w:ins>
    </w:p>
    <w:p w:rsidR="00367B83" w:rsidRPr="00367B83" w:rsidRDefault="00367B83" w:rsidP="00367B83">
      <w:pPr>
        <w:pStyle w:val="a4"/>
        <w:rPr>
          <w:ins w:id="2419" w:author="yangshangchuan" w:date="2013-02-23T23:56:00Z"/>
          <w:rFonts w:ascii="courier;monospace" w:hAnsi="courier;monospace"/>
          <w:color w:val="000000"/>
        </w:rPr>
      </w:pPr>
      <w:ins w:id="2420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7</w:t>
        </w:r>
        <w:r w:rsidRPr="00367B83">
          <w:rPr>
            <w:rFonts w:ascii="courier;monospace" w:hAnsi="courier;monospace" w:hint="eastAsia"/>
            <w:color w:val="000000"/>
          </w:rPr>
          <w:t>、配置</w:t>
        </w:r>
        <w:r w:rsidRPr="00367B83">
          <w:rPr>
            <w:rFonts w:ascii="courier;monospace" w:hAnsi="courier;monospace" w:hint="eastAsia"/>
            <w:color w:val="000000"/>
          </w:rPr>
          <w:t>hadoop</w:t>
        </w:r>
      </w:ins>
    </w:p>
    <w:p w:rsidR="00367B83" w:rsidRPr="00367B83" w:rsidRDefault="00367B83" w:rsidP="00367B83">
      <w:pPr>
        <w:pStyle w:val="a4"/>
        <w:rPr>
          <w:ins w:id="2421" w:author="yangshangchuan" w:date="2013-02-23T23:56:00Z"/>
          <w:rFonts w:ascii="courier;monospace" w:hAnsi="courier;monospace"/>
          <w:color w:val="000000"/>
        </w:rPr>
      </w:pPr>
      <w:ins w:id="2422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proofErr w:type="gramStart"/>
        <w:r w:rsidRPr="00367B83">
          <w:rPr>
            <w:rFonts w:ascii="courier;monospace" w:hAnsi="courier;monospace"/>
            <w:color w:val="000000"/>
          </w:rPr>
          <w:t>vi</w:t>
        </w:r>
        <w:proofErr w:type="gramEnd"/>
        <w:r w:rsidRPr="00367B83">
          <w:rPr>
            <w:rFonts w:ascii="courier;monospace" w:hAnsi="courier;monospace"/>
            <w:color w:val="000000"/>
          </w:rPr>
          <w:t xml:space="preserve"> /home/ysc/hadoop-1.1.1/conf/log4j.properties</w:t>
        </w:r>
      </w:ins>
    </w:p>
    <w:p w:rsidR="00367B83" w:rsidRPr="00367B83" w:rsidRDefault="00367B83" w:rsidP="00367B83">
      <w:pPr>
        <w:pStyle w:val="a4"/>
        <w:rPr>
          <w:ins w:id="2423" w:author="yangshangchuan" w:date="2013-02-23T23:56:00Z"/>
          <w:rFonts w:ascii="courier;monospace" w:hAnsi="courier;monospace"/>
          <w:color w:val="000000"/>
        </w:rPr>
      </w:pPr>
      <w:ins w:id="2424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>修改：</w:t>
        </w:r>
      </w:ins>
    </w:p>
    <w:p w:rsidR="00367B83" w:rsidRPr="00367B83" w:rsidRDefault="00367B83" w:rsidP="00367B83">
      <w:pPr>
        <w:pStyle w:val="a4"/>
        <w:rPr>
          <w:ins w:id="2425" w:author="yangshangchuan" w:date="2013-02-23T23:56:00Z"/>
          <w:rFonts w:ascii="courier;monospace" w:hAnsi="courier;monospace"/>
          <w:color w:val="000000"/>
        </w:rPr>
      </w:pPr>
      <w:ins w:id="2426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>log4j.rootLogger=${hadoop.root.logger}, EventCounter, SYSLOG</w:t>
        </w:r>
      </w:ins>
    </w:p>
    <w:p w:rsidR="00367B83" w:rsidRPr="00367B83" w:rsidRDefault="00367B83" w:rsidP="00367B83">
      <w:pPr>
        <w:pStyle w:val="a4"/>
        <w:rPr>
          <w:ins w:id="2427" w:author="yangshangchuan" w:date="2013-02-23T23:56:00Z"/>
          <w:rFonts w:ascii="courier;monospace" w:hAnsi="courier;monospace"/>
          <w:color w:val="000000"/>
        </w:rPr>
      </w:pPr>
      <w:ins w:id="2428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>增加：</w:t>
        </w:r>
      </w:ins>
    </w:p>
    <w:p w:rsidR="00367B83" w:rsidRPr="00367B83" w:rsidRDefault="00367B83" w:rsidP="00367B83">
      <w:pPr>
        <w:pStyle w:val="a4"/>
        <w:rPr>
          <w:ins w:id="2429" w:author="yangshangchuan" w:date="2013-02-23T23:56:00Z"/>
          <w:rFonts w:ascii="courier;monospace" w:hAnsi="courier;monospace"/>
          <w:color w:val="000000"/>
        </w:rPr>
      </w:pPr>
      <w:ins w:id="2430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log4j.appender.SYSLOG=org.apache.log4j.net.SyslogAppender  </w:t>
        </w:r>
      </w:ins>
    </w:p>
    <w:p w:rsidR="00367B83" w:rsidRPr="00367B83" w:rsidRDefault="00367B83" w:rsidP="00367B83">
      <w:pPr>
        <w:pStyle w:val="a4"/>
        <w:rPr>
          <w:ins w:id="2431" w:author="yangshangchuan" w:date="2013-02-23T23:56:00Z"/>
          <w:rFonts w:ascii="courier;monospace" w:hAnsi="courier;monospace"/>
          <w:color w:val="000000"/>
        </w:rPr>
      </w:pPr>
      <w:ins w:id="2432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log4j.appender.SYSLOG.facility=local1  </w:t>
        </w:r>
      </w:ins>
    </w:p>
    <w:p w:rsidR="00367B83" w:rsidRPr="00367B83" w:rsidRDefault="00367B83" w:rsidP="00367B83">
      <w:pPr>
        <w:pStyle w:val="a4"/>
        <w:rPr>
          <w:ins w:id="2433" w:author="yangshangchuan" w:date="2013-02-23T23:56:00Z"/>
          <w:rFonts w:ascii="courier;monospace" w:hAnsi="courier;monospace"/>
          <w:color w:val="000000"/>
        </w:rPr>
      </w:pPr>
      <w:ins w:id="2434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log4j.appender.SYSLOG.layout=org.apache.log4j.PatternLayout  </w:t>
        </w:r>
      </w:ins>
    </w:p>
    <w:p w:rsidR="00367B83" w:rsidRPr="00367B83" w:rsidRDefault="00367B83" w:rsidP="00367B83">
      <w:pPr>
        <w:pStyle w:val="a4"/>
        <w:rPr>
          <w:ins w:id="2435" w:author="yangshangchuan" w:date="2013-02-23T23:56:00Z"/>
          <w:rFonts w:ascii="courier;monospace" w:hAnsi="courier;monospace"/>
          <w:color w:val="000000"/>
        </w:rPr>
      </w:pPr>
      <w:ins w:id="2436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>log4j.appender.SYSLOG.layout.ConversionPattern=%p %</w:t>
        </w:r>
        <w:proofErr w:type="gramStart"/>
        <w:r w:rsidRPr="00367B83">
          <w:rPr>
            <w:rFonts w:ascii="courier;monospace" w:hAnsi="courier;monospace"/>
            <w:color w:val="000000"/>
          </w:rPr>
          <w:t>c{</w:t>
        </w:r>
        <w:proofErr w:type="gramEnd"/>
        <w:r w:rsidRPr="00367B83">
          <w:rPr>
            <w:rFonts w:ascii="courier;monospace" w:hAnsi="courier;monospace"/>
            <w:color w:val="000000"/>
          </w:rPr>
          <w:t xml:space="preserve">2}: %m%n  </w:t>
        </w:r>
      </w:ins>
    </w:p>
    <w:p w:rsidR="00367B83" w:rsidRPr="00367B83" w:rsidRDefault="00367B83" w:rsidP="00367B83">
      <w:pPr>
        <w:pStyle w:val="a4"/>
        <w:rPr>
          <w:ins w:id="2437" w:author="yangshangchuan" w:date="2013-02-23T23:56:00Z"/>
          <w:rFonts w:ascii="courier;monospace" w:hAnsi="courier;monospace"/>
          <w:color w:val="000000"/>
        </w:rPr>
      </w:pPr>
      <w:ins w:id="2438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log4j.appender.SYSLOG.SyslogHost=host6:1688 </w:t>
        </w:r>
      </w:ins>
    </w:p>
    <w:p w:rsidR="00367B83" w:rsidRPr="00367B83" w:rsidRDefault="00367B83" w:rsidP="00367B83">
      <w:pPr>
        <w:pStyle w:val="a4"/>
        <w:rPr>
          <w:ins w:id="2439" w:author="yangshangchuan" w:date="2013-02-23T23:56:00Z"/>
          <w:rFonts w:ascii="courier;monospace" w:hAnsi="courier;monospace"/>
          <w:color w:val="000000"/>
        </w:rPr>
      </w:pPr>
      <w:ins w:id="2440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log4j.appender.SYSLOG.threshold=INFO  </w:t>
        </w:r>
      </w:ins>
    </w:p>
    <w:p w:rsidR="00367B83" w:rsidRPr="00367B83" w:rsidRDefault="00367B83" w:rsidP="00367B83">
      <w:pPr>
        <w:pStyle w:val="a4"/>
        <w:rPr>
          <w:ins w:id="2441" w:author="yangshangchuan" w:date="2013-02-23T23:56:00Z"/>
          <w:rFonts w:ascii="courier;monospace" w:hAnsi="courier;monospace"/>
          <w:color w:val="000000"/>
        </w:rPr>
      </w:pPr>
      <w:ins w:id="2442" w:author="yangshangchuan" w:date="2013-02-23T23:56:00Z">
        <w:r w:rsidRPr="00367B83">
          <w:rPr>
            <w:rFonts w:ascii="courier;monospace" w:hAnsi="courier;monospace"/>
            <w:color w:val="000000"/>
          </w:rPr>
          <w:lastRenderedPageBreak/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log4j.appender.SYSLOG.Header=true </w:t>
        </w:r>
      </w:ins>
    </w:p>
    <w:p w:rsidR="00367B83" w:rsidRPr="00367B83" w:rsidRDefault="00367B83" w:rsidP="00367B83">
      <w:pPr>
        <w:pStyle w:val="a4"/>
        <w:rPr>
          <w:ins w:id="2443" w:author="yangshangchuan" w:date="2013-02-23T23:56:00Z"/>
          <w:rFonts w:ascii="courier;monospace" w:hAnsi="courier;monospace"/>
          <w:color w:val="000000"/>
        </w:rPr>
      </w:pPr>
      <w:ins w:id="2444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log4j.appender.SYSLOG.FacilityPrinting=true  </w:t>
        </w:r>
      </w:ins>
    </w:p>
    <w:p w:rsidR="00367B83" w:rsidRPr="00367B83" w:rsidRDefault="00367B83" w:rsidP="00367B83">
      <w:pPr>
        <w:pStyle w:val="a4"/>
        <w:rPr>
          <w:ins w:id="2445" w:author="yangshangchuan" w:date="2013-02-23T23:56:00Z"/>
          <w:rFonts w:ascii="courier;monospace" w:hAnsi="courier;monospace"/>
          <w:color w:val="000000"/>
        </w:rPr>
      </w:pPr>
      <w:ins w:id="2446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  <w:t>8</w:t>
        </w:r>
        <w:r w:rsidRPr="00367B83">
          <w:rPr>
            <w:rFonts w:ascii="courier;monospace" w:hAnsi="courier;monospace" w:hint="eastAsia"/>
            <w:color w:val="000000"/>
          </w:rPr>
          <w:t>、配置</w:t>
        </w:r>
        <w:r w:rsidRPr="00367B83">
          <w:rPr>
            <w:rFonts w:ascii="courier;monospace" w:hAnsi="courier;monospace" w:hint="eastAsia"/>
            <w:color w:val="000000"/>
          </w:rPr>
          <w:t>hbase</w:t>
        </w:r>
      </w:ins>
    </w:p>
    <w:p w:rsidR="00367B83" w:rsidRPr="00367B83" w:rsidRDefault="00367B83" w:rsidP="00367B83">
      <w:pPr>
        <w:pStyle w:val="a4"/>
        <w:rPr>
          <w:ins w:id="2447" w:author="yangshangchuan" w:date="2013-02-23T23:56:00Z"/>
          <w:rFonts w:ascii="courier;monospace" w:hAnsi="courier;monospace"/>
          <w:color w:val="000000"/>
        </w:rPr>
      </w:pPr>
      <w:ins w:id="2448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proofErr w:type="gramStart"/>
        <w:r w:rsidRPr="00367B83">
          <w:rPr>
            <w:rFonts w:ascii="courier;monospace" w:hAnsi="courier;monospace"/>
            <w:color w:val="000000"/>
          </w:rPr>
          <w:t>vi</w:t>
        </w:r>
        <w:proofErr w:type="gramEnd"/>
        <w:r w:rsidRPr="00367B83">
          <w:rPr>
            <w:rFonts w:ascii="courier;monospace" w:hAnsi="courier;monospace"/>
            <w:color w:val="000000"/>
          </w:rPr>
          <w:t xml:space="preserve"> /home/ysc/hbase-0.92.2/conf/log4j.properties</w:t>
        </w:r>
      </w:ins>
    </w:p>
    <w:p w:rsidR="00367B83" w:rsidRPr="00367B83" w:rsidRDefault="00367B83" w:rsidP="00367B83">
      <w:pPr>
        <w:pStyle w:val="a4"/>
        <w:rPr>
          <w:ins w:id="2449" w:author="yangshangchuan" w:date="2013-02-23T23:56:00Z"/>
          <w:rFonts w:ascii="courier;monospace" w:hAnsi="courier;monospace"/>
          <w:color w:val="000000"/>
        </w:rPr>
      </w:pPr>
      <w:ins w:id="2450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>修改：</w:t>
        </w:r>
      </w:ins>
    </w:p>
    <w:p w:rsidR="00367B83" w:rsidRPr="00367B83" w:rsidRDefault="00367B83" w:rsidP="00367B83">
      <w:pPr>
        <w:pStyle w:val="a4"/>
        <w:rPr>
          <w:ins w:id="2451" w:author="yangshangchuan" w:date="2013-02-23T23:56:00Z"/>
          <w:rFonts w:ascii="courier;monospace" w:hAnsi="courier;monospace"/>
          <w:color w:val="000000"/>
        </w:rPr>
      </w:pPr>
      <w:ins w:id="2452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>log4j.rootLogger=${hbase.root.logger}</w:t>
        </w:r>
        <w:proofErr w:type="gramStart"/>
        <w:r w:rsidRPr="00367B83">
          <w:rPr>
            <w:rFonts w:ascii="courier;monospace" w:hAnsi="courier;monospace"/>
            <w:color w:val="000000"/>
          </w:rPr>
          <w:t>,SYSLOG</w:t>
        </w:r>
        <w:proofErr w:type="gramEnd"/>
      </w:ins>
    </w:p>
    <w:p w:rsidR="00367B83" w:rsidRPr="00367B83" w:rsidRDefault="00367B83" w:rsidP="00367B83">
      <w:pPr>
        <w:pStyle w:val="a4"/>
        <w:rPr>
          <w:ins w:id="2453" w:author="yangshangchuan" w:date="2013-02-23T23:56:00Z"/>
          <w:rFonts w:ascii="courier;monospace" w:hAnsi="courier;monospace"/>
          <w:color w:val="000000"/>
        </w:rPr>
      </w:pPr>
      <w:ins w:id="2454" w:author="yangshangchuan" w:date="2013-02-23T23:56:00Z"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>增加：</w:t>
        </w:r>
      </w:ins>
    </w:p>
    <w:p w:rsidR="00367B83" w:rsidRPr="00367B83" w:rsidRDefault="00367B83" w:rsidP="00367B83">
      <w:pPr>
        <w:pStyle w:val="a4"/>
        <w:rPr>
          <w:ins w:id="2455" w:author="yangshangchuan" w:date="2013-02-23T23:56:00Z"/>
          <w:rFonts w:ascii="courier;monospace" w:hAnsi="courier;monospace"/>
          <w:color w:val="000000"/>
        </w:rPr>
      </w:pPr>
      <w:ins w:id="2456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log4j.appender.SYSLOG=org.apache.log4j.net.SyslogAppender  </w:t>
        </w:r>
      </w:ins>
    </w:p>
    <w:p w:rsidR="00367B83" w:rsidRPr="00367B83" w:rsidRDefault="00367B83" w:rsidP="00367B83">
      <w:pPr>
        <w:pStyle w:val="a4"/>
        <w:rPr>
          <w:ins w:id="2457" w:author="yangshangchuan" w:date="2013-02-23T23:56:00Z"/>
          <w:rFonts w:ascii="courier;monospace" w:hAnsi="courier;monospace"/>
          <w:color w:val="000000"/>
        </w:rPr>
      </w:pPr>
      <w:ins w:id="2458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log4j.appender.SYSLOG.facility=local1  </w:t>
        </w:r>
      </w:ins>
    </w:p>
    <w:p w:rsidR="00367B83" w:rsidRPr="00367B83" w:rsidRDefault="00367B83" w:rsidP="00367B83">
      <w:pPr>
        <w:pStyle w:val="a4"/>
        <w:rPr>
          <w:ins w:id="2459" w:author="yangshangchuan" w:date="2013-02-23T23:56:00Z"/>
          <w:rFonts w:ascii="courier;monospace" w:hAnsi="courier;monospace"/>
          <w:color w:val="000000"/>
        </w:rPr>
      </w:pPr>
      <w:ins w:id="2460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log4j.appender.SYSLOG.layout=org.apache.log4j.PatternLayout  </w:t>
        </w:r>
      </w:ins>
    </w:p>
    <w:p w:rsidR="00367B83" w:rsidRPr="00367B83" w:rsidRDefault="00367B83" w:rsidP="00367B83">
      <w:pPr>
        <w:pStyle w:val="a4"/>
        <w:rPr>
          <w:ins w:id="2461" w:author="yangshangchuan" w:date="2013-02-23T23:56:00Z"/>
          <w:rFonts w:ascii="courier;monospace" w:hAnsi="courier;monospace"/>
          <w:color w:val="000000"/>
        </w:rPr>
      </w:pPr>
      <w:ins w:id="2462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>log4j.appender.SYSLOG.layout.ConversionPattern=%p %</w:t>
        </w:r>
        <w:proofErr w:type="gramStart"/>
        <w:r w:rsidRPr="00367B83">
          <w:rPr>
            <w:rFonts w:ascii="courier;monospace" w:hAnsi="courier;monospace"/>
            <w:color w:val="000000"/>
          </w:rPr>
          <w:t>c{</w:t>
        </w:r>
        <w:proofErr w:type="gramEnd"/>
        <w:r w:rsidRPr="00367B83">
          <w:rPr>
            <w:rFonts w:ascii="courier;monospace" w:hAnsi="courier;monospace"/>
            <w:color w:val="000000"/>
          </w:rPr>
          <w:t xml:space="preserve">2}: %m%n  </w:t>
        </w:r>
      </w:ins>
    </w:p>
    <w:p w:rsidR="00367B83" w:rsidRPr="00367B83" w:rsidRDefault="00367B83" w:rsidP="00367B83">
      <w:pPr>
        <w:pStyle w:val="a4"/>
        <w:rPr>
          <w:ins w:id="2463" w:author="yangshangchuan" w:date="2013-02-23T23:56:00Z"/>
          <w:rFonts w:ascii="courier;monospace" w:hAnsi="courier;monospace"/>
          <w:color w:val="000000"/>
        </w:rPr>
      </w:pPr>
      <w:ins w:id="2464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log4j.appender.SYSLOG.SyslogHost=host6:1688 </w:t>
        </w:r>
      </w:ins>
    </w:p>
    <w:p w:rsidR="00367B83" w:rsidRPr="00367B83" w:rsidRDefault="00367B83" w:rsidP="00367B83">
      <w:pPr>
        <w:pStyle w:val="a4"/>
        <w:rPr>
          <w:ins w:id="2465" w:author="yangshangchuan" w:date="2013-02-23T23:56:00Z"/>
          <w:rFonts w:ascii="courier;monospace" w:hAnsi="courier;monospace"/>
          <w:color w:val="000000"/>
        </w:rPr>
      </w:pPr>
      <w:ins w:id="2466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log4j.appender.SYSLOG.threshold=INFO  </w:t>
        </w:r>
      </w:ins>
    </w:p>
    <w:p w:rsidR="00367B83" w:rsidRPr="00367B83" w:rsidRDefault="00367B83" w:rsidP="00367B83">
      <w:pPr>
        <w:pStyle w:val="a4"/>
        <w:rPr>
          <w:ins w:id="2467" w:author="yangshangchuan" w:date="2013-02-23T23:56:00Z"/>
          <w:rFonts w:ascii="courier;monospace" w:hAnsi="courier;monospace"/>
          <w:color w:val="000000"/>
        </w:rPr>
      </w:pPr>
      <w:ins w:id="2468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log4j.appender.SYSLOG.Header=true </w:t>
        </w:r>
      </w:ins>
    </w:p>
    <w:p w:rsidR="00367B83" w:rsidRDefault="00367B83" w:rsidP="00367B83">
      <w:pPr>
        <w:pStyle w:val="a4"/>
        <w:rPr>
          <w:ins w:id="2469" w:author="yangshangchuan" w:date="2013-02-24T00:28:00Z"/>
          <w:rFonts w:ascii="courier;monospace" w:hAnsi="courier;monospace"/>
          <w:color w:val="000000"/>
        </w:rPr>
      </w:pPr>
      <w:ins w:id="2470" w:author="yangshangchuan" w:date="2013-02-23T23:56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>log4j.appender.SYSLOG.FacilityPrinting=true</w:t>
        </w:r>
      </w:ins>
    </w:p>
    <w:p w:rsidR="00C0459E" w:rsidRDefault="00C0459E" w:rsidP="00367B83">
      <w:pPr>
        <w:pStyle w:val="a4"/>
        <w:rPr>
          <w:ins w:id="2471" w:author="yangshangchuan" w:date="2013-02-24T00:28:00Z"/>
          <w:rFonts w:ascii="courier;monospace" w:hAnsi="courier;monospace"/>
          <w:color w:val="000000"/>
        </w:rPr>
      </w:pPr>
      <w:ins w:id="2472" w:author="yangshangchuan" w:date="2013-02-24T00:28:00Z">
        <w:r>
          <w:rPr>
            <w:rFonts w:ascii="courier;monospace" w:hAnsi="courier;monospace" w:hint="eastAsia"/>
            <w:color w:val="000000"/>
          </w:rPr>
          <w:tab/>
          <w:t>9</w:t>
        </w:r>
        <w:r>
          <w:rPr>
            <w:rFonts w:ascii="courier;monospace" w:hAnsi="courier;monospace" w:hint="eastAsia"/>
            <w:color w:val="000000"/>
          </w:rPr>
          <w:t>、配置</w:t>
        </w:r>
        <w:r>
          <w:rPr>
            <w:rFonts w:ascii="courier;monospace" w:hAnsi="courier;monospace" w:hint="eastAsia"/>
            <w:color w:val="000000"/>
          </w:rPr>
          <w:t>nutch</w:t>
        </w:r>
      </w:ins>
    </w:p>
    <w:p w:rsidR="00C0459E" w:rsidRDefault="00C0459E" w:rsidP="00367B83">
      <w:pPr>
        <w:pStyle w:val="a4"/>
        <w:rPr>
          <w:ins w:id="2473" w:author="yangshangchuan" w:date="2013-02-24T00:28:00Z"/>
          <w:rFonts w:ascii="courier;monospace" w:hAnsi="courier;monospace"/>
          <w:color w:val="000000"/>
        </w:rPr>
      </w:pPr>
      <w:ins w:id="2474" w:author="yangshangchuan" w:date="2013-02-24T0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 w:rsidRPr="00C0459E">
          <w:rPr>
            <w:rFonts w:ascii="courier;monospace" w:hAnsi="courier;monospace"/>
            <w:color w:val="000000"/>
          </w:rPr>
          <w:t>vi</w:t>
        </w:r>
        <w:proofErr w:type="gramEnd"/>
        <w:r w:rsidRPr="00C0459E">
          <w:rPr>
            <w:rFonts w:ascii="courier;monospace" w:hAnsi="courier;monospace"/>
            <w:color w:val="000000"/>
          </w:rPr>
          <w:t xml:space="preserve"> /home/lanke/ysc/</w:t>
        </w:r>
        <w:r>
          <w:rPr>
            <w:rFonts w:ascii="courier;monospace" w:hAnsi="courier;monospace" w:hint="eastAsia"/>
            <w:color w:val="000000"/>
          </w:rPr>
          <w:t>nutch</w:t>
        </w:r>
        <w:r w:rsidRPr="00C0459E">
          <w:rPr>
            <w:rFonts w:ascii="courier;monospace" w:hAnsi="courier;monospace"/>
            <w:color w:val="000000"/>
          </w:rPr>
          <w:t>-2.1-hbase/conf/log4j.properties</w:t>
        </w:r>
      </w:ins>
    </w:p>
    <w:p w:rsidR="00C0459E" w:rsidRDefault="00C0459E" w:rsidP="00367B83">
      <w:pPr>
        <w:pStyle w:val="a4"/>
        <w:rPr>
          <w:ins w:id="2475" w:author="yangshangchuan" w:date="2013-02-24T00:28:00Z"/>
          <w:rFonts w:ascii="courier;monospace" w:hAnsi="courier;monospace"/>
          <w:color w:val="000000"/>
        </w:rPr>
      </w:pPr>
      <w:ins w:id="2476" w:author="yangshangchuan" w:date="2013-02-24T0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>修改：</w:t>
        </w:r>
      </w:ins>
    </w:p>
    <w:p w:rsidR="00C0459E" w:rsidRDefault="00C0459E" w:rsidP="00367B83">
      <w:pPr>
        <w:pStyle w:val="a4"/>
        <w:rPr>
          <w:ins w:id="2477" w:author="yangshangchuan" w:date="2013-02-24T00:28:00Z"/>
          <w:rFonts w:ascii="courier;monospace" w:hAnsi="courier;monospace"/>
          <w:color w:val="000000"/>
        </w:rPr>
      </w:pPr>
      <w:ins w:id="2478" w:author="yangshangchuan" w:date="2013-02-24T00:28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 w:rsidRPr="00C0459E">
          <w:rPr>
            <w:rFonts w:ascii="courier;monospace" w:hAnsi="courier;monospace"/>
            <w:color w:val="000000"/>
          </w:rPr>
          <w:t>log4j.rootLogger=INFO</w:t>
        </w:r>
        <w:proofErr w:type="gramStart"/>
        <w:r w:rsidRPr="00C0459E">
          <w:rPr>
            <w:rFonts w:ascii="courier;monospace" w:hAnsi="courier;monospace"/>
            <w:color w:val="000000"/>
          </w:rPr>
          <w:t>,DRFA,SYSLOG</w:t>
        </w:r>
        <w:proofErr w:type="gramEnd"/>
      </w:ins>
    </w:p>
    <w:p w:rsidR="00C0459E" w:rsidRPr="00367B83" w:rsidRDefault="00C0459E" w:rsidP="00C0459E">
      <w:pPr>
        <w:pStyle w:val="a4"/>
        <w:rPr>
          <w:ins w:id="2479" w:author="yangshangchuan" w:date="2013-02-24T00:29:00Z"/>
          <w:rFonts w:ascii="courier;monospace" w:hAnsi="courier;monospace"/>
          <w:color w:val="000000"/>
        </w:rPr>
      </w:pPr>
      <w:ins w:id="2480" w:author="yangshangchuan" w:date="2013-02-24T00:29:00Z"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ab/>
        </w:r>
        <w:r w:rsidRPr="00367B83">
          <w:rPr>
            <w:rFonts w:ascii="courier;monospace" w:hAnsi="courier;monospace" w:hint="eastAsia"/>
            <w:color w:val="000000"/>
          </w:rPr>
          <w:t>增加：</w:t>
        </w:r>
      </w:ins>
    </w:p>
    <w:p w:rsidR="00C0459E" w:rsidRPr="00367B83" w:rsidRDefault="00C0459E" w:rsidP="00C0459E">
      <w:pPr>
        <w:pStyle w:val="a4"/>
        <w:rPr>
          <w:ins w:id="2481" w:author="yangshangchuan" w:date="2013-02-24T00:29:00Z"/>
          <w:rFonts w:ascii="courier;monospace" w:hAnsi="courier;monospace"/>
          <w:color w:val="000000"/>
        </w:rPr>
      </w:pPr>
      <w:ins w:id="2482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log4j.appender.SYSLOG=org.apache.log4j.net.SyslogAppender  </w:t>
        </w:r>
      </w:ins>
    </w:p>
    <w:p w:rsidR="00C0459E" w:rsidRPr="00367B83" w:rsidRDefault="00C0459E" w:rsidP="00C0459E">
      <w:pPr>
        <w:pStyle w:val="a4"/>
        <w:rPr>
          <w:ins w:id="2483" w:author="yangshangchuan" w:date="2013-02-24T00:29:00Z"/>
          <w:rFonts w:ascii="courier;monospace" w:hAnsi="courier;monospace"/>
          <w:color w:val="000000"/>
        </w:rPr>
      </w:pPr>
      <w:ins w:id="2484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log4j.appender.SYSLOG.facility=local1  </w:t>
        </w:r>
      </w:ins>
    </w:p>
    <w:p w:rsidR="00C0459E" w:rsidRPr="00367B83" w:rsidRDefault="00C0459E" w:rsidP="00C0459E">
      <w:pPr>
        <w:pStyle w:val="a4"/>
        <w:rPr>
          <w:ins w:id="2485" w:author="yangshangchuan" w:date="2013-02-24T00:29:00Z"/>
          <w:rFonts w:ascii="courier;monospace" w:hAnsi="courier;monospace"/>
          <w:color w:val="000000"/>
        </w:rPr>
      </w:pPr>
      <w:ins w:id="2486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log4j.appender.SYSLOG.layout=org.apache.log4j.PatternLayout  </w:t>
        </w:r>
      </w:ins>
    </w:p>
    <w:p w:rsidR="00C0459E" w:rsidRPr="00367B83" w:rsidRDefault="00C0459E" w:rsidP="00C0459E">
      <w:pPr>
        <w:pStyle w:val="a4"/>
        <w:rPr>
          <w:ins w:id="2487" w:author="yangshangchuan" w:date="2013-02-24T00:29:00Z"/>
          <w:rFonts w:ascii="courier;monospace" w:hAnsi="courier;monospace"/>
          <w:color w:val="000000"/>
        </w:rPr>
      </w:pPr>
      <w:ins w:id="2488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>log4j.appender.SYSLOG.layout.ConversionPattern=%p %</w:t>
        </w:r>
        <w:proofErr w:type="gramStart"/>
        <w:r w:rsidRPr="00367B83">
          <w:rPr>
            <w:rFonts w:ascii="courier;monospace" w:hAnsi="courier;monospace"/>
            <w:color w:val="000000"/>
          </w:rPr>
          <w:t>c{</w:t>
        </w:r>
        <w:proofErr w:type="gramEnd"/>
        <w:r w:rsidRPr="00367B83">
          <w:rPr>
            <w:rFonts w:ascii="courier;monospace" w:hAnsi="courier;monospace"/>
            <w:color w:val="000000"/>
          </w:rPr>
          <w:t xml:space="preserve">2}: %m%n  </w:t>
        </w:r>
      </w:ins>
    </w:p>
    <w:p w:rsidR="00C0459E" w:rsidRPr="00367B83" w:rsidRDefault="00C0459E" w:rsidP="00C0459E">
      <w:pPr>
        <w:pStyle w:val="a4"/>
        <w:rPr>
          <w:ins w:id="2489" w:author="yangshangchuan" w:date="2013-02-24T00:29:00Z"/>
          <w:rFonts w:ascii="courier;monospace" w:hAnsi="courier;monospace"/>
          <w:color w:val="000000"/>
        </w:rPr>
      </w:pPr>
      <w:ins w:id="2490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log4j.appender.SYSLOG.SyslogHost=host6:1688 </w:t>
        </w:r>
      </w:ins>
    </w:p>
    <w:p w:rsidR="00C0459E" w:rsidRPr="00367B83" w:rsidRDefault="00C0459E" w:rsidP="00C0459E">
      <w:pPr>
        <w:pStyle w:val="a4"/>
        <w:rPr>
          <w:ins w:id="2491" w:author="yangshangchuan" w:date="2013-02-24T00:29:00Z"/>
          <w:rFonts w:ascii="courier;monospace" w:hAnsi="courier;monospace"/>
          <w:color w:val="000000"/>
        </w:rPr>
      </w:pPr>
      <w:ins w:id="2492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log4j.appender.SYSLOG.threshold=INFO  </w:t>
        </w:r>
      </w:ins>
    </w:p>
    <w:p w:rsidR="00C0459E" w:rsidRPr="00367B83" w:rsidRDefault="00C0459E" w:rsidP="00C0459E">
      <w:pPr>
        <w:pStyle w:val="a4"/>
        <w:rPr>
          <w:ins w:id="2493" w:author="yangshangchuan" w:date="2013-02-24T00:29:00Z"/>
          <w:rFonts w:ascii="courier;monospace" w:hAnsi="courier;monospace"/>
          <w:color w:val="000000"/>
        </w:rPr>
      </w:pPr>
      <w:ins w:id="2494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 xml:space="preserve">log4j.appender.SYSLOG.Header=true </w:t>
        </w:r>
      </w:ins>
    </w:p>
    <w:p w:rsidR="00C0459E" w:rsidRDefault="00C0459E" w:rsidP="00C0459E">
      <w:pPr>
        <w:pStyle w:val="a4"/>
        <w:rPr>
          <w:ins w:id="2495" w:author="yangshangchuan" w:date="2013-02-24T00:29:00Z"/>
          <w:rFonts w:ascii="courier;monospace" w:hAnsi="courier;monospace"/>
          <w:color w:val="000000"/>
        </w:rPr>
      </w:pPr>
      <w:ins w:id="2496" w:author="yangshangchuan" w:date="2013-02-24T00:29:00Z"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</w:r>
        <w:r w:rsidRPr="00367B83">
          <w:rPr>
            <w:rFonts w:ascii="courier;monospace" w:hAnsi="courier;monospace"/>
            <w:color w:val="000000"/>
          </w:rPr>
          <w:tab/>
          <w:t>log4j.appender.SYSLOG.FacilityPrinting=true</w:t>
        </w:r>
      </w:ins>
    </w:p>
    <w:p w:rsidR="00367B83" w:rsidRDefault="00367B83" w:rsidP="00367B83">
      <w:pPr>
        <w:pStyle w:val="a4"/>
        <w:rPr>
          <w:ins w:id="2497" w:author="yangshangchuan" w:date="2013-02-23T23:57:00Z"/>
          <w:rFonts w:ascii="courier;monospace" w:hAnsi="courier;monospace"/>
          <w:color w:val="000000"/>
        </w:rPr>
      </w:pPr>
      <w:ins w:id="2498" w:author="yangshangchuan" w:date="2013-02-23T23:57:00Z">
        <w:r>
          <w:rPr>
            <w:rFonts w:ascii="courier;monospace" w:hAnsi="courier;monospace" w:hint="eastAsia"/>
            <w:color w:val="000000"/>
          </w:rPr>
          <w:tab/>
        </w:r>
      </w:ins>
      <w:ins w:id="2499" w:author="yangshangchuan" w:date="2013-02-24T00:28:00Z">
        <w:r w:rsidR="00C0459E">
          <w:rPr>
            <w:rFonts w:ascii="courier;monospace" w:hAnsi="courier;monospace" w:hint="eastAsia"/>
            <w:color w:val="000000"/>
          </w:rPr>
          <w:t>10</w:t>
        </w:r>
      </w:ins>
      <w:ins w:id="2500" w:author="yangshangchuan" w:date="2013-02-23T23:57:00Z">
        <w:r>
          <w:rPr>
            <w:rFonts w:ascii="courier;monospace" w:hAnsi="courier;monospace" w:hint="eastAsia"/>
            <w:color w:val="000000"/>
          </w:rPr>
          <w:t>、启动</w:t>
        </w:r>
        <w:r>
          <w:rPr>
            <w:rFonts w:ascii="courier;monospace" w:hAnsi="courier;monospace" w:hint="eastAsia"/>
            <w:color w:val="000000"/>
          </w:rPr>
          <w:t>hadoop</w:t>
        </w:r>
        <w:r>
          <w:rPr>
            <w:rFonts w:ascii="courier;monospace" w:hAnsi="courier;monospace" w:hint="eastAsia"/>
            <w:color w:val="000000"/>
          </w:rPr>
          <w:t>和</w:t>
        </w:r>
        <w:r>
          <w:rPr>
            <w:rFonts w:ascii="courier;monospace" w:hAnsi="courier;monospace" w:hint="eastAsia"/>
            <w:color w:val="000000"/>
          </w:rPr>
          <w:t>hbase</w:t>
        </w:r>
      </w:ins>
    </w:p>
    <w:p w:rsidR="00367B83" w:rsidRDefault="00367B83" w:rsidP="00367B83">
      <w:pPr>
        <w:pStyle w:val="a4"/>
        <w:rPr>
          <w:ins w:id="2501" w:author="yangshangchuan" w:date="2013-02-23T23:57:00Z"/>
          <w:rFonts w:ascii="courier;monospace" w:hAnsi="courier;monospace"/>
          <w:color w:val="000000"/>
        </w:rPr>
      </w:pPr>
      <w:ins w:id="2502" w:author="yangshangchuan" w:date="2013-02-23T23:5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start-all.sh</w:t>
        </w:r>
        <w:proofErr w:type="gramEnd"/>
      </w:ins>
    </w:p>
    <w:p w:rsidR="00367B83" w:rsidRDefault="00367B83" w:rsidP="00367B83">
      <w:pPr>
        <w:pStyle w:val="a4"/>
        <w:rPr>
          <w:ins w:id="2503" w:author="yangshangchuan" w:date="2013-02-23T23:57:00Z"/>
          <w:rFonts w:ascii="courier;monospace" w:hAnsi="courier;monospace"/>
          <w:color w:val="000000"/>
        </w:rPr>
      </w:pPr>
      <w:ins w:id="2504" w:author="yangshangchuan" w:date="2013-02-23T23:57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proofErr w:type="gramStart"/>
        <w:r>
          <w:rPr>
            <w:rFonts w:ascii="courier;monospace" w:hAnsi="courier;monospace" w:hint="eastAsia"/>
            <w:color w:val="000000"/>
          </w:rPr>
          <w:t>start-hbase.sh</w:t>
        </w:r>
        <w:proofErr w:type="gramEnd"/>
      </w:ins>
    </w:p>
    <w:p w:rsidR="00B07092" w:rsidRDefault="00B07092" w:rsidP="00B07092">
      <w:pPr>
        <w:pStyle w:val="a4"/>
        <w:tabs>
          <w:tab w:val="clear" w:pos="420"/>
        </w:tabs>
        <w:rPr>
          <w:ins w:id="2505" w:author="yangshangchuan" w:date="2013-02-24T12:50:00Z"/>
          <w:color w:val="0000FF"/>
          <w:sz w:val="21"/>
          <w:szCs w:val="21"/>
        </w:rPr>
      </w:pPr>
    </w:p>
    <w:p w:rsidR="00F6129D" w:rsidRDefault="00B07092" w:rsidP="00B07092">
      <w:pPr>
        <w:pStyle w:val="a4"/>
        <w:tabs>
          <w:tab w:val="clear" w:pos="420"/>
        </w:tabs>
        <w:rPr>
          <w:ins w:id="2506" w:author="yangshangchuan" w:date="2013-02-24T13:01:00Z"/>
          <w:rFonts w:ascii="courier;monospace" w:hAnsi="courier;monospace"/>
          <w:color w:val="000000"/>
        </w:rPr>
      </w:pPr>
      <w:ins w:id="2507" w:author="yangshangchuan" w:date="2013-02-24T12:50:00Z">
        <w:r>
          <w:rPr>
            <w:rFonts w:ascii="courier;monospace" w:hAnsi="courier;monospace" w:hint="eastAsia"/>
            <w:color w:val="000000"/>
          </w:rPr>
          <w:t>二十</w:t>
        </w:r>
        <w:r>
          <w:rPr>
            <w:rFonts w:ascii="courier;monospace" w:hAnsi="courier;monospace"/>
            <w:color w:val="000000"/>
          </w:rPr>
          <w:t>、</w:t>
        </w:r>
      </w:ins>
      <w:ins w:id="2508" w:author="yangshangchuan" w:date="2013-02-24T13:00:00Z">
        <w:r w:rsidR="0087520C">
          <w:rPr>
            <w:rFonts w:ascii="微软雅黑" w:eastAsia="微软雅黑" w:hAnsi="微软雅黑" w:hint="eastAsia"/>
          </w:rPr>
          <w:t>配置</w:t>
        </w:r>
      </w:ins>
      <w:ins w:id="2509" w:author="yangshangchuan" w:date="2013-02-24T13:01:00Z">
        <w:r w:rsidR="0087520C">
          <w:rPr>
            <w:rFonts w:ascii="courier;monospace" w:hAnsi="courier;monospace" w:hint="eastAsia"/>
            <w:color w:val="000000"/>
          </w:rPr>
          <w:t>Pig</w:t>
        </w:r>
      </w:ins>
    </w:p>
    <w:p w:rsidR="00C17E97" w:rsidRPr="00C17E97" w:rsidRDefault="00C17E97" w:rsidP="00C17E97">
      <w:pPr>
        <w:pStyle w:val="a4"/>
        <w:rPr>
          <w:ins w:id="2510" w:author="yangshangchuan" w:date="2013-02-24T13:24:00Z"/>
          <w:color w:val="0000FF"/>
          <w:sz w:val="21"/>
          <w:szCs w:val="21"/>
        </w:rPr>
      </w:pPr>
      <w:ins w:id="2511" w:author="yangshangchuan" w:date="2013-02-24T13:24:00Z">
        <w:r w:rsidRPr="00C17E97">
          <w:rPr>
            <w:rFonts w:hint="eastAsia"/>
            <w:color w:val="0000FF"/>
            <w:sz w:val="21"/>
            <w:szCs w:val="21"/>
          </w:rPr>
          <w:tab/>
          <w:t>1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wget http://labs.mop.com/apache-mirror/pig/pig-0.11.0/pig-0.11.0.tar.gz</w:t>
        </w:r>
      </w:ins>
    </w:p>
    <w:p w:rsidR="00C17E97" w:rsidRPr="00C17E97" w:rsidRDefault="00C17E97" w:rsidP="00C17E97">
      <w:pPr>
        <w:pStyle w:val="a4"/>
        <w:rPr>
          <w:ins w:id="2512" w:author="yangshangchuan" w:date="2013-02-24T13:24:00Z"/>
          <w:color w:val="0000FF"/>
          <w:sz w:val="21"/>
          <w:szCs w:val="21"/>
        </w:rPr>
      </w:pPr>
      <w:ins w:id="2513" w:author="yangshangchuan" w:date="2013-02-24T13:24:00Z">
        <w:r w:rsidRPr="00C17E97">
          <w:rPr>
            <w:rFonts w:hint="eastAsia"/>
            <w:color w:val="0000FF"/>
            <w:sz w:val="21"/>
            <w:szCs w:val="21"/>
          </w:rPr>
          <w:tab/>
          <w:t>2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tar -xzvf pig-0.11.0.tar.gz</w:t>
        </w:r>
      </w:ins>
    </w:p>
    <w:p w:rsidR="00C17E97" w:rsidRPr="00C17E97" w:rsidRDefault="00C17E97" w:rsidP="00C17E97">
      <w:pPr>
        <w:pStyle w:val="a4"/>
        <w:rPr>
          <w:ins w:id="2514" w:author="yangshangchuan" w:date="2013-02-24T13:24:00Z"/>
          <w:color w:val="0000FF"/>
          <w:sz w:val="21"/>
          <w:szCs w:val="21"/>
        </w:rPr>
      </w:pPr>
      <w:ins w:id="2515" w:author="yangshangchuan" w:date="2013-02-24T13:24:00Z">
        <w:r w:rsidRPr="00C17E97">
          <w:rPr>
            <w:rFonts w:hint="eastAsia"/>
            <w:color w:val="0000FF"/>
            <w:sz w:val="21"/>
            <w:szCs w:val="21"/>
          </w:rPr>
          <w:tab/>
          <w:t>3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cd pig-0.11.0</w:t>
        </w:r>
      </w:ins>
    </w:p>
    <w:p w:rsidR="00C17E97" w:rsidRPr="00C17E97" w:rsidRDefault="00C17E97" w:rsidP="00C17E97">
      <w:pPr>
        <w:pStyle w:val="a4"/>
        <w:rPr>
          <w:ins w:id="2516" w:author="yangshangchuan" w:date="2013-02-24T13:24:00Z"/>
          <w:color w:val="0000FF"/>
          <w:sz w:val="21"/>
          <w:szCs w:val="21"/>
        </w:rPr>
      </w:pPr>
      <w:ins w:id="2517" w:author="yangshangchuan" w:date="2013-02-24T13:24:00Z">
        <w:r w:rsidRPr="00C17E97">
          <w:rPr>
            <w:rFonts w:hint="eastAsia"/>
            <w:color w:val="0000FF"/>
            <w:sz w:val="21"/>
            <w:szCs w:val="21"/>
          </w:rPr>
          <w:tab/>
          <w:t>4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vi /etc/profile</w:t>
        </w:r>
      </w:ins>
    </w:p>
    <w:p w:rsidR="008B21C1" w:rsidRPr="008B21C1" w:rsidRDefault="00C17E97" w:rsidP="008B21C1">
      <w:pPr>
        <w:pStyle w:val="a4"/>
        <w:rPr>
          <w:ins w:id="2518" w:author="yangshangchuan" w:date="2013-02-24T16:03:00Z"/>
          <w:color w:val="0000FF"/>
          <w:sz w:val="21"/>
          <w:szCs w:val="21"/>
        </w:rPr>
      </w:pPr>
      <w:ins w:id="2519" w:author="yangshangchuan" w:date="2013-02-24T13:24:00Z">
        <w:r w:rsidRPr="00C17E97">
          <w:rPr>
            <w:rFonts w:hint="eastAsia"/>
            <w:color w:val="0000FF"/>
            <w:sz w:val="21"/>
            <w:szCs w:val="21"/>
          </w:rPr>
          <w:tab/>
        </w:r>
        <w:r w:rsidRPr="00C17E97">
          <w:rPr>
            <w:rFonts w:hint="eastAsia"/>
            <w:color w:val="0000FF"/>
            <w:sz w:val="21"/>
            <w:szCs w:val="21"/>
          </w:rPr>
          <w:tab/>
        </w:r>
        <w:r w:rsidR="008B21C1">
          <w:rPr>
            <w:rFonts w:hint="eastAsia"/>
            <w:color w:val="0000FF"/>
            <w:sz w:val="21"/>
            <w:szCs w:val="21"/>
          </w:rPr>
          <w:t>增加</w:t>
        </w:r>
      </w:ins>
      <w:ins w:id="2520" w:author="yangshangchuan" w:date="2013-02-24T16:04:00Z">
        <w:r w:rsidR="008B21C1">
          <w:rPr>
            <w:rFonts w:hint="eastAsia"/>
            <w:color w:val="0000FF"/>
            <w:sz w:val="21"/>
            <w:szCs w:val="21"/>
          </w:rPr>
          <w:t>：</w:t>
        </w:r>
      </w:ins>
    </w:p>
    <w:p w:rsidR="008B21C1" w:rsidRPr="008B21C1" w:rsidRDefault="008B21C1" w:rsidP="008B21C1">
      <w:pPr>
        <w:pStyle w:val="a4"/>
        <w:rPr>
          <w:ins w:id="2521" w:author="yangshangchuan" w:date="2013-02-24T16:03:00Z"/>
          <w:color w:val="0000FF"/>
          <w:sz w:val="21"/>
          <w:szCs w:val="21"/>
        </w:rPr>
      </w:pPr>
      <w:ins w:id="2522" w:author="yangshangchuan" w:date="2013-02-24T16:03:00Z">
        <w:r w:rsidRPr="008B21C1">
          <w:rPr>
            <w:color w:val="0000FF"/>
            <w:sz w:val="21"/>
            <w:szCs w:val="21"/>
          </w:rPr>
          <w:tab/>
        </w:r>
        <w:r w:rsidRPr="008B21C1">
          <w:rPr>
            <w:color w:val="0000FF"/>
            <w:sz w:val="21"/>
            <w:szCs w:val="21"/>
          </w:rPr>
          <w:tab/>
        </w:r>
        <w:proofErr w:type="gramStart"/>
        <w:r w:rsidRPr="008B21C1">
          <w:rPr>
            <w:color w:val="0000FF"/>
            <w:sz w:val="21"/>
            <w:szCs w:val="21"/>
          </w:rPr>
          <w:t>export</w:t>
        </w:r>
        <w:proofErr w:type="gramEnd"/>
        <w:r w:rsidRPr="008B21C1">
          <w:rPr>
            <w:color w:val="0000FF"/>
            <w:sz w:val="21"/>
            <w:szCs w:val="21"/>
          </w:rPr>
          <w:t xml:space="preserve"> PIG_HOME=/home/ysc/pig-0.11.0</w:t>
        </w:r>
      </w:ins>
    </w:p>
    <w:p w:rsidR="00C17E97" w:rsidRPr="00C17E97" w:rsidRDefault="008B21C1" w:rsidP="008B21C1">
      <w:pPr>
        <w:pStyle w:val="a4"/>
        <w:rPr>
          <w:ins w:id="2523" w:author="yangshangchuan" w:date="2013-02-24T13:24:00Z"/>
          <w:color w:val="0000FF"/>
          <w:sz w:val="21"/>
          <w:szCs w:val="21"/>
        </w:rPr>
      </w:pPr>
      <w:ins w:id="2524" w:author="yangshangchuan" w:date="2013-02-24T16:03:00Z">
        <w:r w:rsidRPr="008B21C1">
          <w:rPr>
            <w:color w:val="0000FF"/>
            <w:sz w:val="21"/>
            <w:szCs w:val="21"/>
          </w:rPr>
          <w:tab/>
        </w:r>
        <w:r w:rsidRPr="008B21C1">
          <w:rPr>
            <w:color w:val="0000FF"/>
            <w:sz w:val="21"/>
            <w:szCs w:val="21"/>
          </w:rPr>
          <w:tab/>
        </w:r>
        <w:proofErr w:type="gramStart"/>
        <w:r w:rsidRPr="008B21C1">
          <w:rPr>
            <w:color w:val="0000FF"/>
            <w:sz w:val="21"/>
            <w:szCs w:val="21"/>
          </w:rPr>
          <w:t>export</w:t>
        </w:r>
        <w:proofErr w:type="gramEnd"/>
        <w:r w:rsidRPr="008B21C1">
          <w:rPr>
            <w:color w:val="0000FF"/>
            <w:sz w:val="21"/>
            <w:szCs w:val="21"/>
          </w:rPr>
          <w:t xml:space="preserve"> PATH=$PIG_HOME/bin:$PATH</w:t>
        </w:r>
      </w:ins>
    </w:p>
    <w:p w:rsidR="00C17E97" w:rsidRPr="00C17E97" w:rsidRDefault="00C17E97" w:rsidP="00C17E97">
      <w:pPr>
        <w:pStyle w:val="a4"/>
        <w:rPr>
          <w:ins w:id="2525" w:author="yangshangchuan" w:date="2013-02-24T13:24:00Z"/>
          <w:color w:val="0000FF"/>
          <w:sz w:val="21"/>
          <w:szCs w:val="21"/>
        </w:rPr>
      </w:pPr>
      <w:ins w:id="2526" w:author="yangshangchuan" w:date="2013-02-24T13:24:00Z">
        <w:r w:rsidRPr="00C17E97">
          <w:rPr>
            <w:rFonts w:hint="eastAsia"/>
            <w:color w:val="0000FF"/>
            <w:sz w:val="21"/>
            <w:szCs w:val="21"/>
          </w:rPr>
          <w:tab/>
          <w:t>5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source /etc/profile</w:t>
        </w:r>
      </w:ins>
    </w:p>
    <w:p w:rsidR="00B07092" w:rsidRDefault="00C17E97" w:rsidP="00C17E97">
      <w:pPr>
        <w:pStyle w:val="a4"/>
        <w:tabs>
          <w:tab w:val="clear" w:pos="420"/>
        </w:tabs>
        <w:rPr>
          <w:ins w:id="2527" w:author="yangshangchuan" w:date="2013-02-24T13:24:00Z"/>
          <w:color w:val="0000FF"/>
          <w:sz w:val="21"/>
          <w:szCs w:val="21"/>
        </w:rPr>
      </w:pPr>
      <w:ins w:id="2528" w:author="yangshangchuan" w:date="2013-02-24T13:24:00Z">
        <w:r w:rsidRPr="00C17E97">
          <w:rPr>
            <w:rFonts w:hint="eastAsia"/>
            <w:color w:val="0000FF"/>
            <w:sz w:val="21"/>
            <w:szCs w:val="21"/>
          </w:rPr>
          <w:tab/>
          <w:t>6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cp conf/log4j.</w:t>
        </w:r>
        <w:proofErr w:type="gramStart"/>
        <w:r w:rsidRPr="00C17E97">
          <w:rPr>
            <w:rFonts w:hint="eastAsia"/>
            <w:color w:val="0000FF"/>
            <w:sz w:val="21"/>
            <w:szCs w:val="21"/>
          </w:rPr>
          <w:t>properties.template</w:t>
        </w:r>
        <w:proofErr w:type="gramEnd"/>
        <w:r w:rsidRPr="00C17E97">
          <w:rPr>
            <w:rFonts w:hint="eastAsia"/>
            <w:color w:val="0000FF"/>
            <w:sz w:val="21"/>
            <w:szCs w:val="21"/>
          </w:rPr>
          <w:t xml:space="preserve"> conf/log4j.properties</w:t>
        </w:r>
      </w:ins>
    </w:p>
    <w:p w:rsidR="00C17E97" w:rsidRDefault="00C17E97" w:rsidP="00C17E97">
      <w:pPr>
        <w:pStyle w:val="a4"/>
        <w:tabs>
          <w:tab w:val="clear" w:pos="420"/>
        </w:tabs>
        <w:rPr>
          <w:ins w:id="2529" w:author="yangshangchuan" w:date="2013-02-24T12:59:00Z"/>
          <w:color w:val="0000FF"/>
          <w:sz w:val="21"/>
          <w:szCs w:val="21"/>
        </w:rPr>
      </w:pPr>
      <w:ins w:id="2530" w:author="yangshangchuan" w:date="2013-02-24T13:24:00Z">
        <w:r>
          <w:rPr>
            <w:rFonts w:hint="eastAsia"/>
            <w:color w:val="0000FF"/>
            <w:sz w:val="21"/>
            <w:szCs w:val="21"/>
          </w:rPr>
          <w:tab/>
          <w:t>7</w:t>
        </w:r>
        <w:r>
          <w:rPr>
            <w:rFonts w:hint="eastAsia"/>
            <w:color w:val="0000FF"/>
            <w:sz w:val="21"/>
            <w:szCs w:val="21"/>
          </w:rPr>
          <w:t>、</w:t>
        </w:r>
        <w:r>
          <w:rPr>
            <w:rFonts w:hint="eastAsia"/>
            <w:color w:val="0000FF"/>
            <w:sz w:val="21"/>
            <w:szCs w:val="21"/>
          </w:rPr>
          <w:t xml:space="preserve">vi </w:t>
        </w:r>
        <w:r w:rsidRPr="00C17E97">
          <w:rPr>
            <w:rFonts w:hint="eastAsia"/>
            <w:color w:val="0000FF"/>
            <w:sz w:val="21"/>
            <w:szCs w:val="21"/>
          </w:rPr>
          <w:t>conf/log4j.</w:t>
        </w:r>
        <w:proofErr w:type="gramStart"/>
        <w:r w:rsidRPr="00C17E97">
          <w:rPr>
            <w:rFonts w:hint="eastAsia"/>
            <w:color w:val="0000FF"/>
            <w:sz w:val="21"/>
            <w:szCs w:val="21"/>
          </w:rPr>
          <w:t>properties</w:t>
        </w:r>
      </w:ins>
      <w:proofErr w:type="gramEnd"/>
    </w:p>
    <w:p w:rsidR="00B07092" w:rsidRDefault="00C17E97" w:rsidP="00B07092">
      <w:pPr>
        <w:pStyle w:val="a4"/>
        <w:tabs>
          <w:tab w:val="clear" w:pos="420"/>
        </w:tabs>
        <w:rPr>
          <w:ins w:id="2531" w:author="yangshangchuan" w:date="2013-02-24T13:29:00Z"/>
          <w:color w:val="0000FF"/>
          <w:sz w:val="21"/>
          <w:szCs w:val="21"/>
        </w:rPr>
      </w:pPr>
      <w:ins w:id="2532" w:author="yangshangchuan" w:date="2013-02-24T13:29:00Z">
        <w:r>
          <w:rPr>
            <w:rFonts w:hint="eastAsia"/>
            <w:color w:val="0000FF"/>
            <w:sz w:val="21"/>
            <w:szCs w:val="21"/>
          </w:rPr>
          <w:tab/>
          <w:t>8</w:t>
        </w:r>
        <w:r>
          <w:rPr>
            <w:rFonts w:hint="eastAsia"/>
            <w:color w:val="0000FF"/>
            <w:sz w:val="21"/>
            <w:szCs w:val="21"/>
          </w:rPr>
          <w:t>、</w:t>
        </w:r>
        <w:r>
          <w:rPr>
            <w:rFonts w:hint="eastAsia"/>
            <w:color w:val="0000FF"/>
            <w:sz w:val="21"/>
            <w:szCs w:val="21"/>
          </w:rPr>
          <w:t xml:space="preserve">pig 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33" w:author="yangshangchuan" w:date="2013-02-24T15:59:00Z"/>
          <w:color w:val="0000FF"/>
          <w:sz w:val="21"/>
          <w:szCs w:val="21"/>
        </w:rPr>
      </w:pPr>
    </w:p>
    <w:p w:rsidR="008B21C1" w:rsidRDefault="008B21C1" w:rsidP="008B21C1">
      <w:pPr>
        <w:pStyle w:val="a4"/>
        <w:tabs>
          <w:tab w:val="clear" w:pos="420"/>
        </w:tabs>
        <w:rPr>
          <w:ins w:id="2534" w:author="yangshangchuan" w:date="2013-02-24T15:59:00Z"/>
          <w:rFonts w:ascii="courier;monospace" w:hAnsi="courier;monospace"/>
          <w:color w:val="000000"/>
        </w:rPr>
      </w:pPr>
      <w:ins w:id="2535" w:author="yangshangchuan" w:date="2013-02-24T15:59:00Z">
        <w:r>
          <w:rPr>
            <w:rFonts w:ascii="courier;monospace" w:hAnsi="courier;monospace" w:hint="eastAsia"/>
            <w:color w:val="000000"/>
          </w:rPr>
          <w:t>二十一</w:t>
        </w:r>
        <w:r>
          <w:rPr>
            <w:rFonts w:ascii="courier;monospace" w:hAnsi="courier;monospace"/>
            <w:color w:val="000000"/>
          </w:rPr>
          <w:t>、</w:t>
        </w:r>
        <w:r>
          <w:rPr>
            <w:rFonts w:ascii="微软雅黑" w:eastAsia="微软雅黑" w:hAnsi="微软雅黑" w:hint="eastAsia"/>
          </w:rPr>
          <w:t>配置</w:t>
        </w:r>
        <w:r>
          <w:rPr>
            <w:rFonts w:ascii="courier;monospace" w:hAnsi="courier;monospace" w:hint="eastAsia"/>
            <w:color w:val="000000"/>
          </w:rPr>
          <w:t>Hive</w:t>
        </w:r>
      </w:ins>
    </w:p>
    <w:p w:rsidR="00C17E97" w:rsidRDefault="008B21C1" w:rsidP="008B21C1">
      <w:pPr>
        <w:pStyle w:val="a4"/>
        <w:tabs>
          <w:tab w:val="clear" w:pos="420"/>
        </w:tabs>
        <w:rPr>
          <w:ins w:id="2536" w:author="yangshangchuan" w:date="2013-02-24T15:59:00Z"/>
          <w:color w:val="0000FF"/>
          <w:sz w:val="21"/>
          <w:szCs w:val="21"/>
        </w:rPr>
      </w:pPr>
      <w:ins w:id="2537" w:author="yangshangchuan" w:date="2013-02-24T15:59:00Z">
        <w:r w:rsidRPr="00C17E97">
          <w:rPr>
            <w:rFonts w:hint="eastAsia"/>
            <w:color w:val="0000FF"/>
            <w:sz w:val="21"/>
            <w:szCs w:val="21"/>
          </w:rPr>
          <w:tab/>
          <w:t>1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8B21C1">
          <w:rPr>
            <w:color w:val="0000FF"/>
            <w:sz w:val="21"/>
            <w:szCs w:val="21"/>
          </w:rPr>
          <w:t>wget http://mirrors.cnnic.cn/apache/hive/hive-0.10.0/hive-0.10.0.tar.gz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38" w:author="yangshangchuan" w:date="2013-02-24T16:00:00Z"/>
          <w:color w:val="0000FF"/>
          <w:sz w:val="21"/>
          <w:szCs w:val="21"/>
        </w:rPr>
      </w:pPr>
      <w:ins w:id="2539" w:author="yangshangchuan" w:date="2013-02-24T15:59:00Z">
        <w:r>
          <w:rPr>
            <w:rFonts w:hint="eastAsia"/>
            <w:color w:val="0000FF"/>
            <w:sz w:val="21"/>
            <w:szCs w:val="21"/>
          </w:rPr>
          <w:tab/>
          <w:t>2</w:t>
        </w:r>
        <w:r>
          <w:rPr>
            <w:rFonts w:hint="eastAsia"/>
            <w:color w:val="0000FF"/>
            <w:sz w:val="21"/>
            <w:szCs w:val="21"/>
          </w:rPr>
          <w:t>、</w:t>
        </w:r>
      </w:ins>
      <w:ins w:id="2540" w:author="yangshangchuan" w:date="2013-02-24T16:00:00Z">
        <w:r w:rsidRPr="008B21C1">
          <w:rPr>
            <w:color w:val="0000FF"/>
            <w:sz w:val="21"/>
            <w:szCs w:val="21"/>
          </w:rPr>
          <w:t>tar -xzvf hive-0.10.0.tar.gz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41" w:author="yangshangchuan" w:date="2013-02-24T16:04:00Z"/>
          <w:color w:val="0000FF"/>
          <w:sz w:val="21"/>
          <w:szCs w:val="21"/>
        </w:rPr>
      </w:pPr>
      <w:ins w:id="2542" w:author="yangshangchuan" w:date="2013-02-24T16:00:00Z">
        <w:r>
          <w:rPr>
            <w:rFonts w:hint="eastAsia"/>
            <w:color w:val="0000FF"/>
            <w:sz w:val="21"/>
            <w:szCs w:val="21"/>
          </w:rPr>
          <w:tab/>
          <w:t>3</w:t>
        </w:r>
        <w:r>
          <w:rPr>
            <w:rFonts w:hint="eastAsia"/>
            <w:color w:val="0000FF"/>
            <w:sz w:val="21"/>
            <w:szCs w:val="21"/>
          </w:rPr>
          <w:t>、</w:t>
        </w:r>
        <w:r w:rsidRPr="008B21C1">
          <w:rPr>
            <w:color w:val="0000FF"/>
            <w:sz w:val="21"/>
            <w:szCs w:val="21"/>
          </w:rPr>
          <w:t>cd hive-0.10.0</w:t>
        </w:r>
      </w:ins>
    </w:p>
    <w:p w:rsidR="008B21C1" w:rsidRPr="00C17E97" w:rsidRDefault="008B21C1" w:rsidP="008B21C1">
      <w:pPr>
        <w:pStyle w:val="a4"/>
        <w:rPr>
          <w:ins w:id="2543" w:author="yangshangchuan" w:date="2013-02-24T16:04:00Z"/>
          <w:color w:val="0000FF"/>
          <w:sz w:val="21"/>
          <w:szCs w:val="21"/>
        </w:rPr>
      </w:pPr>
      <w:ins w:id="2544" w:author="yangshangchuan" w:date="2013-02-24T16:04:00Z">
        <w:r>
          <w:rPr>
            <w:rFonts w:hint="eastAsia"/>
            <w:color w:val="0000FF"/>
            <w:sz w:val="21"/>
            <w:szCs w:val="21"/>
          </w:rPr>
          <w:tab/>
          <w:t>4</w:t>
        </w:r>
        <w:r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vi /etc/profile</w:t>
        </w:r>
      </w:ins>
    </w:p>
    <w:p w:rsidR="008B21C1" w:rsidRPr="008B21C1" w:rsidRDefault="008B21C1" w:rsidP="008B21C1">
      <w:pPr>
        <w:pStyle w:val="a4"/>
        <w:rPr>
          <w:ins w:id="2545" w:author="yangshangchuan" w:date="2013-02-24T16:04:00Z"/>
          <w:color w:val="0000FF"/>
          <w:sz w:val="21"/>
          <w:szCs w:val="21"/>
        </w:rPr>
      </w:pPr>
      <w:ins w:id="2546" w:author="yangshangchuan" w:date="2013-02-24T16:04:00Z">
        <w:r w:rsidRPr="00C17E97">
          <w:rPr>
            <w:rFonts w:hint="eastAsia"/>
            <w:color w:val="0000FF"/>
            <w:sz w:val="21"/>
            <w:szCs w:val="21"/>
          </w:rPr>
          <w:tab/>
        </w:r>
        <w:r w:rsidRPr="00C17E97">
          <w:rPr>
            <w:rFonts w:hint="eastAsia"/>
            <w:color w:val="0000FF"/>
            <w:sz w:val="21"/>
            <w:szCs w:val="21"/>
          </w:rPr>
          <w:tab/>
        </w:r>
        <w:r w:rsidRPr="00C17E97">
          <w:rPr>
            <w:rFonts w:hint="eastAsia"/>
            <w:color w:val="0000FF"/>
            <w:sz w:val="21"/>
            <w:szCs w:val="21"/>
          </w:rPr>
          <w:t>增加：</w:t>
        </w:r>
      </w:ins>
    </w:p>
    <w:p w:rsidR="008B21C1" w:rsidRPr="008B21C1" w:rsidRDefault="008B21C1" w:rsidP="008B21C1">
      <w:pPr>
        <w:pStyle w:val="a4"/>
        <w:rPr>
          <w:ins w:id="2547" w:author="yangshangchuan" w:date="2013-02-24T16:04:00Z"/>
          <w:color w:val="0000FF"/>
          <w:sz w:val="21"/>
          <w:szCs w:val="21"/>
        </w:rPr>
      </w:pPr>
      <w:ins w:id="2548" w:author="yangshangchuan" w:date="2013-02-24T16:04:00Z">
        <w:r w:rsidRPr="008B21C1">
          <w:rPr>
            <w:color w:val="0000FF"/>
            <w:sz w:val="21"/>
            <w:szCs w:val="21"/>
          </w:rPr>
          <w:lastRenderedPageBreak/>
          <w:tab/>
        </w:r>
        <w:r w:rsidRPr="008B21C1">
          <w:rPr>
            <w:color w:val="0000FF"/>
            <w:sz w:val="21"/>
            <w:szCs w:val="21"/>
          </w:rPr>
          <w:tab/>
        </w:r>
        <w:proofErr w:type="gramStart"/>
        <w:r w:rsidRPr="008B21C1">
          <w:rPr>
            <w:color w:val="0000FF"/>
            <w:sz w:val="21"/>
            <w:szCs w:val="21"/>
          </w:rPr>
          <w:t>export</w:t>
        </w:r>
        <w:proofErr w:type="gramEnd"/>
        <w:r w:rsidRPr="008B21C1">
          <w:rPr>
            <w:color w:val="0000FF"/>
            <w:sz w:val="21"/>
            <w:szCs w:val="21"/>
          </w:rPr>
          <w:t xml:space="preserve"> HIVE_HOME=/home/ysc/hive-0.10.0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49" w:author="yangshangchuan" w:date="2013-02-24T15:59:00Z"/>
          <w:color w:val="0000FF"/>
          <w:sz w:val="21"/>
          <w:szCs w:val="21"/>
        </w:rPr>
      </w:pPr>
      <w:ins w:id="2550" w:author="yangshangchuan" w:date="2013-02-24T16:04:00Z">
        <w:r w:rsidRPr="008B21C1">
          <w:rPr>
            <w:color w:val="0000FF"/>
            <w:sz w:val="21"/>
            <w:szCs w:val="21"/>
          </w:rPr>
          <w:tab/>
        </w:r>
        <w:r w:rsidRPr="008B21C1">
          <w:rPr>
            <w:color w:val="0000FF"/>
            <w:sz w:val="21"/>
            <w:szCs w:val="21"/>
          </w:rPr>
          <w:tab/>
        </w:r>
        <w:proofErr w:type="gramStart"/>
        <w:r w:rsidRPr="008B21C1">
          <w:rPr>
            <w:color w:val="0000FF"/>
            <w:sz w:val="21"/>
            <w:szCs w:val="21"/>
          </w:rPr>
          <w:t>export</w:t>
        </w:r>
        <w:proofErr w:type="gramEnd"/>
        <w:r w:rsidRPr="008B21C1">
          <w:rPr>
            <w:color w:val="0000FF"/>
            <w:sz w:val="21"/>
            <w:szCs w:val="21"/>
          </w:rPr>
          <w:t xml:space="preserve"> PATH=$HIVE_HOME/bin:$PATH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51" w:author="yangshangchuan" w:date="2013-02-24T16:04:00Z"/>
          <w:color w:val="0000FF"/>
          <w:sz w:val="21"/>
          <w:szCs w:val="21"/>
        </w:rPr>
      </w:pPr>
      <w:ins w:id="2552" w:author="yangshangchuan" w:date="2013-02-24T16:04:00Z">
        <w:r>
          <w:rPr>
            <w:rFonts w:hint="eastAsia"/>
            <w:color w:val="0000FF"/>
            <w:sz w:val="21"/>
            <w:szCs w:val="21"/>
          </w:rPr>
          <w:tab/>
        </w:r>
        <w:r w:rsidRPr="00C17E97">
          <w:rPr>
            <w:rFonts w:hint="eastAsia"/>
            <w:color w:val="0000FF"/>
            <w:sz w:val="21"/>
            <w:szCs w:val="21"/>
          </w:rPr>
          <w:t>5</w:t>
        </w:r>
        <w:r w:rsidRPr="00C17E97">
          <w:rPr>
            <w:rFonts w:hint="eastAsia"/>
            <w:color w:val="0000FF"/>
            <w:sz w:val="21"/>
            <w:szCs w:val="21"/>
          </w:rPr>
          <w:t>、</w:t>
        </w:r>
        <w:r w:rsidRPr="00C17E97">
          <w:rPr>
            <w:rFonts w:hint="eastAsia"/>
            <w:color w:val="0000FF"/>
            <w:sz w:val="21"/>
            <w:szCs w:val="21"/>
          </w:rPr>
          <w:t>source /etc/profile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53" w:author="yangshangchuan" w:date="2013-02-24T16:12:00Z"/>
          <w:color w:val="0000FF"/>
          <w:sz w:val="21"/>
          <w:szCs w:val="21"/>
        </w:rPr>
      </w:pPr>
      <w:ins w:id="2554" w:author="yangshangchuan" w:date="2013-02-24T16:12:00Z">
        <w:r>
          <w:rPr>
            <w:rFonts w:hint="eastAsia"/>
            <w:color w:val="0000FF"/>
            <w:sz w:val="21"/>
            <w:szCs w:val="21"/>
          </w:rPr>
          <w:tab/>
          <w:t>6</w:t>
        </w:r>
        <w:r>
          <w:rPr>
            <w:rFonts w:hint="eastAsia"/>
            <w:color w:val="0000FF"/>
            <w:sz w:val="21"/>
            <w:szCs w:val="21"/>
          </w:rPr>
          <w:t>、</w:t>
        </w:r>
        <w:r w:rsidRPr="008B21C1">
          <w:rPr>
            <w:color w:val="0000FF"/>
            <w:sz w:val="21"/>
            <w:szCs w:val="21"/>
          </w:rPr>
          <w:t>cp conf/hive-log4j.</w:t>
        </w:r>
        <w:proofErr w:type="gramStart"/>
        <w:r w:rsidRPr="008B21C1">
          <w:rPr>
            <w:color w:val="0000FF"/>
            <w:sz w:val="21"/>
            <w:szCs w:val="21"/>
          </w:rPr>
          <w:t>properties.template</w:t>
        </w:r>
        <w:proofErr w:type="gramEnd"/>
        <w:r w:rsidRPr="008B21C1">
          <w:rPr>
            <w:color w:val="0000FF"/>
            <w:sz w:val="21"/>
            <w:szCs w:val="21"/>
          </w:rPr>
          <w:t xml:space="preserve"> conf/hive-log4j.properties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55" w:author="yangshangchuan" w:date="2013-02-24T16:17:00Z"/>
          <w:color w:val="0000FF"/>
          <w:sz w:val="21"/>
          <w:szCs w:val="21"/>
        </w:rPr>
      </w:pPr>
      <w:ins w:id="2556" w:author="yangshangchuan" w:date="2013-02-24T16:12:00Z">
        <w:r>
          <w:rPr>
            <w:rFonts w:hint="eastAsia"/>
            <w:color w:val="0000FF"/>
            <w:sz w:val="21"/>
            <w:szCs w:val="21"/>
          </w:rPr>
          <w:tab/>
        </w:r>
      </w:ins>
      <w:ins w:id="2557" w:author="yangshangchuan" w:date="2013-02-24T16:17:00Z">
        <w:r>
          <w:rPr>
            <w:rFonts w:hint="eastAsia"/>
            <w:color w:val="0000FF"/>
            <w:sz w:val="21"/>
            <w:szCs w:val="21"/>
          </w:rPr>
          <w:t>7</w:t>
        </w:r>
        <w:r>
          <w:rPr>
            <w:rFonts w:hint="eastAsia"/>
            <w:color w:val="0000FF"/>
            <w:sz w:val="21"/>
            <w:szCs w:val="21"/>
          </w:rPr>
          <w:t>、</w:t>
        </w:r>
      </w:ins>
      <w:ins w:id="2558" w:author="yangshangchuan" w:date="2013-02-24T16:18:00Z">
        <w:r w:rsidR="005B018B">
          <w:rPr>
            <w:rFonts w:hint="eastAsia"/>
            <w:color w:val="0000FF"/>
            <w:sz w:val="21"/>
            <w:szCs w:val="21"/>
          </w:rPr>
          <w:t xml:space="preserve">vi </w:t>
        </w:r>
        <w:r w:rsidR="005B018B" w:rsidRPr="008B21C1">
          <w:rPr>
            <w:color w:val="0000FF"/>
            <w:sz w:val="21"/>
            <w:szCs w:val="21"/>
          </w:rPr>
          <w:t>conf/hive-log4j.</w:t>
        </w:r>
        <w:proofErr w:type="gramStart"/>
        <w:r w:rsidR="005B018B" w:rsidRPr="008B21C1">
          <w:rPr>
            <w:color w:val="0000FF"/>
            <w:sz w:val="21"/>
            <w:szCs w:val="21"/>
          </w:rPr>
          <w:t>properties</w:t>
        </w:r>
      </w:ins>
      <w:proofErr w:type="gramEnd"/>
    </w:p>
    <w:p w:rsidR="008B21C1" w:rsidRDefault="008B21C1" w:rsidP="008B21C1">
      <w:pPr>
        <w:pStyle w:val="a4"/>
        <w:tabs>
          <w:tab w:val="clear" w:pos="420"/>
        </w:tabs>
        <w:rPr>
          <w:ins w:id="2559" w:author="yangshangchuan" w:date="2013-02-24T16:17:00Z"/>
          <w:color w:val="0000FF"/>
          <w:sz w:val="21"/>
          <w:szCs w:val="21"/>
        </w:rPr>
      </w:pPr>
      <w:ins w:id="2560" w:author="yangshangchuan" w:date="2013-02-24T16:17:00Z">
        <w:r>
          <w:rPr>
            <w:rFonts w:hint="eastAsia"/>
            <w:color w:val="0000FF"/>
            <w:sz w:val="21"/>
            <w:szCs w:val="21"/>
          </w:rPr>
          <w:tab/>
        </w:r>
        <w:r>
          <w:rPr>
            <w:rFonts w:hint="eastAsia"/>
            <w:color w:val="0000FF"/>
            <w:sz w:val="21"/>
            <w:szCs w:val="21"/>
          </w:rPr>
          <w:tab/>
        </w:r>
        <w:r>
          <w:rPr>
            <w:rFonts w:hint="eastAsia"/>
            <w:color w:val="0000FF"/>
            <w:sz w:val="21"/>
            <w:szCs w:val="21"/>
          </w:rPr>
          <w:t>替换：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61" w:author="yangshangchuan" w:date="2013-02-24T16:17:00Z"/>
          <w:color w:val="0000FF"/>
          <w:sz w:val="21"/>
          <w:szCs w:val="21"/>
        </w:rPr>
      </w:pPr>
      <w:ins w:id="2562" w:author="yangshangchuan" w:date="2013-02-24T16:17:00Z">
        <w:r>
          <w:rPr>
            <w:rFonts w:hint="eastAsia"/>
            <w:color w:val="0000FF"/>
            <w:sz w:val="21"/>
            <w:szCs w:val="21"/>
          </w:rPr>
          <w:tab/>
        </w:r>
        <w:r>
          <w:rPr>
            <w:rFonts w:hint="eastAsia"/>
            <w:color w:val="0000FF"/>
            <w:sz w:val="21"/>
            <w:szCs w:val="21"/>
          </w:rPr>
          <w:tab/>
        </w:r>
        <w:r w:rsidRPr="008B21C1">
          <w:rPr>
            <w:color w:val="0000FF"/>
            <w:sz w:val="21"/>
            <w:szCs w:val="21"/>
          </w:rPr>
          <w:t>log4j.appender.EventCounter=org.apache.hadoop.metrics.jvm.EventCounter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63" w:author="yangshangchuan" w:date="2013-02-24T16:17:00Z"/>
          <w:color w:val="0000FF"/>
          <w:sz w:val="21"/>
          <w:szCs w:val="21"/>
        </w:rPr>
      </w:pPr>
      <w:ins w:id="2564" w:author="yangshangchuan" w:date="2013-02-24T16:17:00Z">
        <w:r>
          <w:rPr>
            <w:rFonts w:hint="eastAsia"/>
            <w:color w:val="0000FF"/>
            <w:sz w:val="21"/>
            <w:szCs w:val="21"/>
          </w:rPr>
          <w:tab/>
        </w:r>
        <w:r>
          <w:rPr>
            <w:rFonts w:hint="eastAsia"/>
            <w:color w:val="0000FF"/>
            <w:sz w:val="21"/>
            <w:szCs w:val="21"/>
          </w:rPr>
          <w:tab/>
        </w:r>
        <w:r>
          <w:rPr>
            <w:rFonts w:hint="eastAsia"/>
            <w:color w:val="0000FF"/>
            <w:sz w:val="21"/>
            <w:szCs w:val="21"/>
          </w:rPr>
          <w:t>为：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65" w:author="yangshangchuan" w:date="2013-02-24T16:12:00Z"/>
          <w:color w:val="0000FF"/>
          <w:sz w:val="21"/>
          <w:szCs w:val="21"/>
        </w:rPr>
      </w:pPr>
      <w:ins w:id="2566" w:author="yangshangchuan" w:date="2013-02-24T16:17:00Z">
        <w:r>
          <w:rPr>
            <w:rFonts w:hint="eastAsia"/>
            <w:color w:val="0000FF"/>
            <w:sz w:val="21"/>
            <w:szCs w:val="21"/>
          </w:rPr>
          <w:tab/>
        </w:r>
        <w:r>
          <w:rPr>
            <w:rFonts w:hint="eastAsia"/>
            <w:color w:val="0000FF"/>
            <w:sz w:val="21"/>
            <w:szCs w:val="21"/>
          </w:rPr>
          <w:tab/>
        </w:r>
      </w:ins>
      <w:ins w:id="2567" w:author="yangshangchuan" w:date="2013-02-24T16:18:00Z">
        <w:r w:rsidRPr="008B21C1">
          <w:rPr>
            <w:color w:val="0000FF"/>
            <w:sz w:val="21"/>
            <w:szCs w:val="21"/>
          </w:rPr>
          <w:t>log4j.appender.EventCounter=org.apache.hadoop.log.metrics.EventCounter</w:t>
        </w:r>
      </w:ins>
    </w:p>
    <w:p w:rsidR="008B21C1" w:rsidRDefault="008B21C1" w:rsidP="008B21C1">
      <w:pPr>
        <w:pStyle w:val="a4"/>
        <w:tabs>
          <w:tab w:val="clear" w:pos="420"/>
        </w:tabs>
        <w:rPr>
          <w:ins w:id="2568" w:author="yangshangchuan" w:date="2013-02-24T16:12:00Z"/>
          <w:color w:val="0000FF"/>
          <w:sz w:val="21"/>
          <w:szCs w:val="21"/>
        </w:rPr>
      </w:pPr>
    </w:p>
    <w:p w:rsidR="008B21C1" w:rsidRDefault="008B21C1" w:rsidP="008B21C1">
      <w:pPr>
        <w:pStyle w:val="a4"/>
        <w:tabs>
          <w:tab w:val="clear" w:pos="420"/>
        </w:tabs>
        <w:rPr>
          <w:ins w:id="2569" w:author="yangshangchuan" w:date="2013-02-23T23:58:00Z"/>
          <w:color w:val="0000FF"/>
          <w:sz w:val="21"/>
          <w:szCs w:val="21"/>
        </w:rPr>
      </w:pPr>
    </w:p>
    <w:p w:rsidR="00F6129D" w:rsidRDefault="00F6129D" w:rsidP="00F6129D">
      <w:pPr>
        <w:pStyle w:val="a4"/>
        <w:tabs>
          <w:tab w:val="clear" w:pos="420"/>
        </w:tabs>
        <w:rPr>
          <w:ins w:id="2570" w:author="yangshangchuan" w:date="2013-02-23T23:58:00Z"/>
          <w:rFonts w:ascii="微软雅黑" w:eastAsia="微软雅黑" w:hAnsi="微软雅黑"/>
        </w:rPr>
      </w:pPr>
      <w:ins w:id="2571" w:author="yangshangchuan" w:date="2013-02-23T23:58:00Z">
        <w:r>
          <w:rPr>
            <w:rFonts w:ascii="courier;monospace" w:hAnsi="courier;monospace" w:hint="eastAsia"/>
            <w:color w:val="000000"/>
          </w:rPr>
          <w:t>二十</w:t>
        </w:r>
      </w:ins>
      <w:ins w:id="2572" w:author="yangshangchuan" w:date="2013-02-24T15:59:00Z">
        <w:r w:rsidR="008B21C1">
          <w:rPr>
            <w:rFonts w:ascii="courier;monospace" w:hAnsi="courier;monospace" w:hint="eastAsia"/>
            <w:color w:val="000000"/>
          </w:rPr>
          <w:t>二</w:t>
        </w:r>
      </w:ins>
      <w:ins w:id="2573" w:author="yangshangchuan" w:date="2013-02-23T23:58:00Z">
        <w:r>
          <w:rPr>
            <w:rFonts w:ascii="courier;monospace" w:hAnsi="courier;monospace"/>
            <w:color w:val="000000"/>
          </w:rPr>
          <w:t>、</w:t>
        </w:r>
        <w:r>
          <w:rPr>
            <w:rFonts w:ascii="微软雅黑" w:eastAsia="微软雅黑" w:hAnsi="微软雅黑" w:hint="eastAsia"/>
          </w:rPr>
          <w:t>配置</w:t>
        </w:r>
        <w:r>
          <w:rPr>
            <w:rFonts w:hint="eastAsia"/>
          </w:rPr>
          <w:t>Hadoop2.x</w:t>
        </w:r>
        <w:r>
          <w:rPr>
            <w:rFonts w:ascii="微软雅黑" w:eastAsia="微软雅黑" w:hAnsi="微软雅黑" w:hint="eastAsia"/>
          </w:rPr>
          <w:t>集群</w:t>
        </w:r>
      </w:ins>
    </w:p>
    <w:p w:rsidR="00F65A36" w:rsidRDefault="004954A1" w:rsidP="00F65A36">
      <w:pPr>
        <w:pStyle w:val="a4"/>
        <w:rPr>
          <w:ins w:id="2574" w:author="yangshangchuan" w:date="2013-01-16T23:40:00Z"/>
        </w:rPr>
      </w:pPr>
      <w:ins w:id="2575" w:author="yangshangchuan" w:date="2013-01-16T23:40:00Z">
        <w:r>
          <w:rPr>
            <w:rFonts w:hint="eastAsia"/>
          </w:rPr>
          <w:tab/>
          <w:t>1</w:t>
        </w:r>
        <w:r>
          <w:rPr>
            <w:rFonts w:hint="eastAsia"/>
          </w:rPr>
          <w:t>、</w:t>
        </w:r>
      </w:ins>
      <w:ins w:id="2576" w:author="yangshangchuan" w:date="2013-01-16T23:41:00Z">
        <w:r>
          <w:rPr>
            <w:rFonts w:hint="eastAsia"/>
          </w:rPr>
          <w:t xml:space="preserve">wget </w:t>
        </w:r>
        <w:r w:rsidRPr="004954A1">
          <w:t>http://labs.mop.com/apache-mirror/hadoop/common/hadoop-2.0.2-alpha/hadoop-2.0.2-alpha.tar.gz</w:t>
        </w:r>
      </w:ins>
    </w:p>
    <w:p w:rsidR="004954A1" w:rsidRDefault="004954A1" w:rsidP="00F65A36">
      <w:pPr>
        <w:pStyle w:val="a4"/>
        <w:rPr>
          <w:ins w:id="2577" w:author="yangshangchuan" w:date="2013-01-16T23:41:00Z"/>
        </w:rPr>
      </w:pPr>
      <w:ins w:id="2578" w:author="yangshangchuan" w:date="2013-01-16T23:40:00Z">
        <w:r>
          <w:rPr>
            <w:rFonts w:hint="eastAsia"/>
          </w:rPr>
          <w:tab/>
        </w:r>
      </w:ins>
      <w:ins w:id="2579" w:author="yangshangchuan" w:date="2013-01-16T23:41:00Z">
        <w:r>
          <w:rPr>
            <w:rFonts w:hint="eastAsia"/>
          </w:rPr>
          <w:t>2</w:t>
        </w:r>
        <w:r>
          <w:rPr>
            <w:rFonts w:hint="eastAsia"/>
          </w:rPr>
          <w:t>、</w:t>
        </w:r>
        <w:r w:rsidRPr="004954A1">
          <w:t xml:space="preserve">tar </w:t>
        </w:r>
      </w:ins>
      <w:ins w:id="2580" w:author="yangshangchuan" w:date="2013-01-23T19:43:00Z">
        <w:r w:rsidR="00C02E15">
          <w:rPr>
            <w:rFonts w:hint="eastAsia"/>
          </w:rPr>
          <w:t>-</w:t>
        </w:r>
      </w:ins>
      <w:ins w:id="2581" w:author="yangshangchuan" w:date="2013-01-16T23:41:00Z">
        <w:r w:rsidRPr="004954A1">
          <w:t>xzvf hadoop-2.0.2-alpha.tar.gz</w:t>
        </w:r>
      </w:ins>
    </w:p>
    <w:p w:rsidR="004954A1" w:rsidRDefault="004954A1" w:rsidP="00F65A36">
      <w:pPr>
        <w:pStyle w:val="a4"/>
        <w:rPr>
          <w:ins w:id="2582" w:author="yangshangchuan" w:date="2013-01-16T23:41:00Z"/>
        </w:rPr>
      </w:pPr>
      <w:ins w:id="2583" w:author="yangshangchuan" w:date="2013-01-16T23:41:00Z">
        <w:r>
          <w:rPr>
            <w:rFonts w:hint="eastAsia"/>
          </w:rPr>
          <w:tab/>
          <w:t>3</w:t>
        </w:r>
        <w:r>
          <w:rPr>
            <w:rFonts w:hint="eastAsia"/>
          </w:rPr>
          <w:t>、</w:t>
        </w:r>
        <w:r w:rsidRPr="004954A1">
          <w:t>cd hadoop-2.0.2-alpha</w:t>
        </w:r>
      </w:ins>
    </w:p>
    <w:p w:rsidR="004954A1" w:rsidRDefault="004954A1" w:rsidP="00F65A36">
      <w:pPr>
        <w:pStyle w:val="a4"/>
        <w:rPr>
          <w:ins w:id="2584" w:author="yangshangchuan" w:date="2013-01-16T23:44:00Z"/>
        </w:rPr>
      </w:pPr>
      <w:ins w:id="2585" w:author="yangshangchuan" w:date="2013-01-16T23:41:00Z">
        <w:r>
          <w:rPr>
            <w:rFonts w:hint="eastAsia"/>
          </w:rPr>
          <w:tab/>
          <w:t>4</w:t>
        </w:r>
        <w:r>
          <w:rPr>
            <w:rFonts w:hint="eastAsia"/>
          </w:rPr>
          <w:t>、</w:t>
        </w:r>
      </w:ins>
      <w:ins w:id="2586" w:author="yangshangchuan" w:date="2013-01-16T23:42:00Z">
        <w:r w:rsidRPr="004954A1">
          <w:t>vi etc/hadoop/hadoop-env.</w:t>
        </w:r>
        <w:proofErr w:type="gramStart"/>
        <w:r w:rsidRPr="004954A1">
          <w:t>sh</w:t>
        </w:r>
      </w:ins>
      <w:proofErr w:type="gramEnd"/>
    </w:p>
    <w:p w:rsidR="004954A1" w:rsidRDefault="004954A1" w:rsidP="004954A1">
      <w:pPr>
        <w:pStyle w:val="a4"/>
        <w:rPr>
          <w:ins w:id="2587" w:author="yangshangchuan" w:date="2013-01-16T23:44:00Z"/>
        </w:rPr>
      </w:pPr>
      <w:ins w:id="2588" w:author="yangshangchuan" w:date="2013-01-16T23:44:00Z"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 w:hint="eastAsia"/>
            <w:color w:val="000000"/>
          </w:rPr>
          <w:tab/>
        </w:r>
        <w:r>
          <w:rPr>
            <w:rFonts w:ascii="courier;monospace" w:hAnsi="courier;monospace"/>
            <w:color w:val="000000"/>
          </w:rPr>
          <w:t>追加：</w:t>
        </w:r>
      </w:ins>
    </w:p>
    <w:p w:rsidR="004954A1" w:rsidRDefault="004954A1" w:rsidP="004954A1">
      <w:pPr>
        <w:pStyle w:val="a4"/>
        <w:ind w:left="840"/>
        <w:rPr>
          <w:ins w:id="2589" w:author="yangshangchuan" w:date="2013-01-16T23:44:00Z"/>
        </w:rPr>
      </w:pPr>
      <w:proofErr w:type="gramStart"/>
      <w:ins w:id="2590" w:author="yangshangchuan" w:date="2013-01-16T23:44:00Z">
        <w:r>
          <w:t>export</w:t>
        </w:r>
        <w:proofErr w:type="gramEnd"/>
        <w:r>
          <w:t xml:space="preserve"> JAVA_HOME=/home/ysc/jdk1.7.0_05</w:t>
        </w:r>
      </w:ins>
    </w:p>
    <w:p w:rsidR="004954A1" w:rsidRDefault="004954A1" w:rsidP="004954A1">
      <w:pPr>
        <w:pStyle w:val="a4"/>
        <w:rPr>
          <w:ins w:id="2591" w:author="yangshangchuan" w:date="2013-01-16T23:44:00Z"/>
        </w:rPr>
      </w:pPr>
      <w:ins w:id="2592" w:author="yangshangchuan" w:date="2013-01-16T23:44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5828C2">
          <w:t>export</w:t>
        </w:r>
        <w:proofErr w:type="gramEnd"/>
        <w:r w:rsidRPr="005828C2">
          <w:t xml:space="preserve"> HADOOP_HEAPSIZE=2000</w:t>
        </w:r>
      </w:ins>
    </w:p>
    <w:p w:rsidR="004954A1" w:rsidRDefault="004954A1" w:rsidP="004954A1">
      <w:pPr>
        <w:pStyle w:val="a4"/>
        <w:rPr>
          <w:ins w:id="2593" w:author="yangshangchuan" w:date="2013-01-16T23:45:00Z"/>
        </w:rPr>
      </w:pPr>
      <w:ins w:id="2594" w:author="yangshangchuan" w:date="2013-01-16T23:44:00Z">
        <w:r>
          <w:rPr>
            <w:rFonts w:hint="eastAsia"/>
          </w:rPr>
          <w:tab/>
          <w:t>5</w:t>
        </w:r>
        <w:r>
          <w:rPr>
            <w:rFonts w:hint="eastAsia"/>
          </w:rPr>
          <w:t>、</w:t>
        </w:r>
      </w:ins>
      <w:ins w:id="2595" w:author="yangshangchuan" w:date="2013-01-16T23:45:00Z">
        <w:r w:rsidRPr="004954A1">
          <w:t>vi etc/hadoop/core-site.</w:t>
        </w:r>
        <w:proofErr w:type="gramStart"/>
        <w:r w:rsidRPr="004954A1">
          <w:t>xml</w:t>
        </w:r>
        <w:proofErr w:type="gramEnd"/>
      </w:ins>
    </w:p>
    <w:p w:rsidR="004954A1" w:rsidRDefault="005F7ADE" w:rsidP="004954A1">
      <w:pPr>
        <w:pStyle w:val="a4"/>
        <w:rPr>
          <w:ins w:id="2596" w:author="yangshangchuan" w:date="2013-01-16T23:46:00Z"/>
        </w:rPr>
      </w:pPr>
      <w:ins w:id="2597" w:author="yangshangchuan" w:date="2013-01-16T23:46:00Z">
        <w:r>
          <w:tab/>
        </w:r>
        <w:r>
          <w:tab/>
        </w:r>
        <w:r w:rsidR="004954A1">
          <w:t>&lt;</w:t>
        </w:r>
        <w:proofErr w:type="gramStart"/>
        <w:r w:rsidR="004954A1">
          <w:t>property</w:t>
        </w:r>
        <w:proofErr w:type="gramEnd"/>
        <w:r w:rsidR="004954A1">
          <w:t>&gt;</w:t>
        </w:r>
      </w:ins>
    </w:p>
    <w:p w:rsidR="004954A1" w:rsidRDefault="004954A1" w:rsidP="004954A1">
      <w:pPr>
        <w:pStyle w:val="a4"/>
        <w:rPr>
          <w:ins w:id="2598" w:author="yangshangchuan" w:date="2013-01-16T23:46:00Z"/>
        </w:rPr>
      </w:pPr>
      <w:ins w:id="2599" w:author="yangshangchuan" w:date="2013-01-16T23:46:00Z">
        <w:r>
          <w:tab/>
        </w:r>
        <w:r>
          <w:tab/>
        </w:r>
        <w:r>
          <w:tab/>
          <w:t>&lt;</w:t>
        </w:r>
        <w:proofErr w:type="gramStart"/>
        <w:r>
          <w:t>name&gt;</w:t>
        </w:r>
        <w:proofErr w:type="gramEnd"/>
        <w:r>
          <w:t>fs.</w:t>
        </w:r>
      </w:ins>
      <w:ins w:id="2600" w:author="yangshangchuan" w:date="2013-01-17T08:54:00Z">
        <w:r w:rsidR="00F5197F" w:rsidRPr="00F5197F">
          <w:t>defaultFS</w:t>
        </w:r>
      </w:ins>
      <w:ins w:id="2601" w:author="yangshangchuan" w:date="2013-01-16T23:46:00Z">
        <w:r>
          <w:t>&lt;/name&gt;</w:t>
        </w:r>
      </w:ins>
    </w:p>
    <w:p w:rsidR="004954A1" w:rsidRDefault="004954A1" w:rsidP="004954A1">
      <w:pPr>
        <w:pStyle w:val="a4"/>
        <w:rPr>
          <w:ins w:id="2602" w:author="yangshangchuan" w:date="2013-01-16T23:46:00Z"/>
        </w:rPr>
      </w:pPr>
      <w:ins w:id="2603" w:author="yangshangchuan" w:date="2013-01-16T23:46:00Z">
        <w:r>
          <w:tab/>
        </w:r>
        <w:r>
          <w:tab/>
        </w:r>
        <w:r>
          <w:tab/>
          <w:t>&lt;</w:t>
        </w:r>
        <w:proofErr w:type="gramStart"/>
        <w:r>
          <w:t>value&gt;</w:t>
        </w:r>
        <w:proofErr w:type="gramEnd"/>
        <w:r>
          <w:t>hdfs://</w:t>
        </w:r>
      </w:ins>
      <w:ins w:id="2604" w:author="yangshangchuan" w:date="2013-01-17T05:08:00Z">
        <w:r w:rsidR="00FB10C0">
          <w:rPr>
            <w:rFonts w:hint="eastAsia"/>
          </w:rPr>
          <w:t>devcluster01</w:t>
        </w:r>
      </w:ins>
      <w:ins w:id="2605" w:author="yangshangchuan" w:date="2013-01-16T23:46:00Z">
        <w:r>
          <w:t>:9000&lt;/value&gt;</w:t>
        </w:r>
      </w:ins>
    </w:p>
    <w:p w:rsidR="004954A1" w:rsidRDefault="004954A1" w:rsidP="004954A1">
      <w:pPr>
        <w:pStyle w:val="a4"/>
        <w:rPr>
          <w:ins w:id="2606" w:author="yangshangchuan" w:date="2013-01-16T23:46:00Z"/>
        </w:rPr>
      </w:pPr>
      <w:ins w:id="2607" w:author="yangshangchuan" w:date="2013-01-16T23:46:00Z">
        <w:r>
          <w:tab/>
        </w:r>
        <w:r>
          <w:tab/>
        </w:r>
        <w:r>
          <w:tab/>
          <w:t>&lt;</w:t>
        </w:r>
        <w:proofErr w:type="gramStart"/>
        <w:r>
          <w:t>description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608" w:author="yangshangchuan" w:date="2013-01-16T23:46:00Z"/>
        </w:rPr>
      </w:pPr>
      <w:ins w:id="2609" w:author="yangshangchuan" w:date="2013-01-16T23:46:00Z">
        <w:r>
          <w:tab/>
        </w:r>
        <w:r>
          <w:tab/>
        </w:r>
        <w:r>
          <w:tab/>
          <w:t xml:space="preserve">   </w:t>
        </w:r>
        <w:proofErr w:type="gramStart"/>
        <w:r>
          <w:t>Where to find the Hadoop Filesystem through the network.</w:t>
        </w:r>
        <w:proofErr w:type="gramEnd"/>
        <w:r>
          <w:t xml:space="preserve"> </w:t>
        </w:r>
      </w:ins>
    </w:p>
    <w:p w:rsidR="004954A1" w:rsidRDefault="004954A1" w:rsidP="004954A1">
      <w:pPr>
        <w:pStyle w:val="a4"/>
        <w:rPr>
          <w:ins w:id="2610" w:author="yangshangchuan" w:date="2013-01-16T23:46:00Z"/>
        </w:rPr>
      </w:pPr>
      <w:ins w:id="2611" w:author="yangshangchuan" w:date="2013-01-16T23:46:00Z">
        <w:r>
          <w:tab/>
        </w:r>
        <w:r>
          <w:tab/>
        </w:r>
        <w:r>
          <w:tab/>
          <w:t xml:space="preserve">   Note 9000 is not the default port.</w:t>
        </w:r>
      </w:ins>
    </w:p>
    <w:p w:rsidR="004954A1" w:rsidRDefault="004954A1" w:rsidP="004954A1">
      <w:pPr>
        <w:pStyle w:val="a4"/>
        <w:rPr>
          <w:ins w:id="2612" w:author="yangshangchuan" w:date="2013-01-16T23:46:00Z"/>
        </w:rPr>
      </w:pPr>
      <w:ins w:id="2613" w:author="yangshangchuan" w:date="2013-01-16T23:46:00Z">
        <w:r>
          <w:tab/>
        </w:r>
        <w:r>
          <w:tab/>
        </w:r>
        <w:r>
          <w:tab/>
          <w:t xml:space="preserve">   (This is slightly changed from previous versions which didnt have "hdfs")</w:t>
        </w:r>
      </w:ins>
    </w:p>
    <w:p w:rsidR="004954A1" w:rsidRDefault="004954A1" w:rsidP="004954A1">
      <w:pPr>
        <w:pStyle w:val="a4"/>
        <w:rPr>
          <w:ins w:id="2614" w:author="yangshangchuan" w:date="2013-01-16T23:46:00Z"/>
        </w:rPr>
      </w:pPr>
      <w:ins w:id="2615" w:author="yangshangchuan" w:date="2013-01-16T23:46:00Z">
        <w:r>
          <w:tab/>
        </w:r>
        <w:r>
          <w:tab/>
        </w:r>
        <w:r>
          <w:tab/>
          <w:t>&lt;/description&gt;</w:t>
        </w:r>
      </w:ins>
    </w:p>
    <w:p w:rsidR="005F7ADE" w:rsidRDefault="004954A1" w:rsidP="004954A1">
      <w:pPr>
        <w:pStyle w:val="a4"/>
        <w:rPr>
          <w:ins w:id="2616" w:author="yangshangchuan" w:date="2013-01-17T11:50:00Z"/>
        </w:rPr>
      </w:pPr>
      <w:ins w:id="2617" w:author="yangshangchuan" w:date="2013-01-16T23:46:00Z">
        <w:r>
          <w:tab/>
        </w:r>
        <w:r>
          <w:tab/>
        </w:r>
        <w:r w:rsidR="005F7ADE">
          <w:t xml:space="preserve"> &lt;/property&gt;</w:t>
        </w:r>
      </w:ins>
    </w:p>
    <w:p w:rsidR="004954A1" w:rsidRDefault="005F7ADE" w:rsidP="004954A1">
      <w:pPr>
        <w:pStyle w:val="a4"/>
        <w:rPr>
          <w:ins w:id="2618" w:author="yangshangchuan" w:date="2013-01-16T23:46:00Z"/>
        </w:rPr>
      </w:pPr>
      <w:ins w:id="2619" w:author="yangshangchuan" w:date="2013-01-17T11:50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2620" w:author="yangshangchuan" w:date="2013-01-17T11:51:00Z">
        <w:r>
          <w:rPr>
            <w:rFonts w:hint="eastAsia"/>
          </w:rPr>
          <w:t xml:space="preserve"> </w:t>
        </w:r>
      </w:ins>
      <w:ins w:id="2621" w:author="yangshangchuan" w:date="2013-01-16T23:46:00Z">
        <w:r w:rsidR="004954A1">
          <w:t>&lt;</w:t>
        </w:r>
        <w:proofErr w:type="gramStart"/>
        <w:r w:rsidR="004954A1">
          <w:t>property</w:t>
        </w:r>
        <w:proofErr w:type="gramEnd"/>
        <w:r w:rsidR="004954A1">
          <w:t>&gt;</w:t>
        </w:r>
      </w:ins>
    </w:p>
    <w:p w:rsidR="004954A1" w:rsidRDefault="004954A1" w:rsidP="004954A1">
      <w:pPr>
        <w:pStyle w:val="a4"/>
        <w:rPr>
          <w:ins w:id="2622" w:author="yangshangchuan" w:date="2013-01-16T23:46:00Z"/>
        </w:rPr>
      </w:pPr>
      <w:ins w:id="2623" w:author="yangshangchuan" w:date="2013-01-16T23:46:00Z">
        <w:r>
          <w:tab/>
        </w:r>
        <w:r>
          <w:tab/>
          <w:t xml:space="preserve">  &lt;name&gt;io.file.buffer.size&lt;/name&gt;</w:t>
        </w:r>
      </w:ins>
    </w:p>
    <w:p w:rsidR="004954A1" w:rsidRDefault="004954A1" w:rsidP="004954A1">
      <w:pPr>
        <w:pStyle w:val="a4"/>
        <w:rPr>
          <w:ins w:id="2624" w:author="yangshangchuan" w:date="2013-01-16T23:46:00Z"/>
        </w:rPr>
      </w:pPr>
      <w:ins w:id="2625" w:author="yangshangchuan" w:date="2013-01-16T23:46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131072&lt;/value&gt;</w:t>
        </w:r>
      </w:ins>
    </w:p>
    <w:p w:rsidR="004954A1" w:rsidRDefault="004954A1" w:rsidP="004954A1">
      <w:pPr>
        <w:pStyle w:val="a4"/>
        <w:rPr>
          <w:ins w:id="2626" w:author="yangshangchuan" w:date="2013-01-16T23:46:00Z"/>
        </w:rPr>
      </w:pPr>
      <w:ins w:id="2627" w:author="yangshangchuan" w:date="2013-01-16T23:46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The size of buffer for use in sequence files.</w:t>
        </w:r>
      </w:ins>
    </w:p>
    <w:p w:rsidR="004954A1" w:rsidRDefault="004954A1" w:rsidP="004954A1">
      <w:pPr>
        <w:pStyle w:val="a4"/>
        <w:rPr>
          <w:ins w:id="2628" w:author="yangshangchuan" w:date="2013-01-16T23:46:00Z"/>
        </w:rPr>
      </w:pPr>
      <w:ins w:id="2629" w:author="yangshangchuan" w:date="2013-01-16T23:46:00Z">
        <w:r>
          <w:tab/>
        </w:r>
        <w:r>
          <w:tab/>
          <w:t xml:space="preserve">  The size of this buffer should probably be a multiple of hardware</w:t>
        </w:r>
      </w:ins>
    </w:p>
    <w:p w:rsidR="004954A1" w:rsidRDefault="004954A1" w:rsidP="004954A1">
      <w:pPr>
        <w:pStyle w:val="a4"/>
        <w:rPr>
          <w:ins w:id="2630" w:author="yangshangchuan" w:date="2013-01-16T23:46:00Z"/>
        </w:rPr>
      </w:pPr>
      <w:ins w:id="2631" w:author="yangshangchuan" w:date="2013-01-16T23:46:00Z">
        <w:r>
          <w:tab/>
        </w:r>
        <w:r>
          <w:tab/>
          <w:t xml:space="preserve">  </w:t>
        </w:r>
        <w:proofErr w:type="gramStart"/>
        <w:r>
          <w:t>page</w:t>
        </w:r>
        <w:proofErr w:type="gramEnd"/>
        <w:r>
          <w:t xml:space="preserve"> size (4096 on Intel x86), and it determines how much data is</w:t>
        </w:r>
      </w:ins>
    </w:p>
    <w:p w:rsidR="004954A1" w:rsidRDefault="004954A1" w:rsidP="004954A1">
      <w:pPr>
        <w:pStyle w:val="a4"/>
        <w:rPr>
          <w:ins w:id="2632" w:author="yangshangchuan" w:date="2013-01-16T23:46:00Z"/>
        </w:rPr>
      </w:pPr>
      <w:ins w:id="2633" w:author="yangshangchuan" w:date="2013-01-16T23:46:00Z">
        <w:r>
          <w:tab/>
        </w:r>
        <w:r>
          <w:tab/>
          <w:t xml:space="preserve">  </w:t>
        </w:r>
        <w:proofErr w:type="gramStart"/>
        <w:r>
          <w:t>buffered</w:t>
        </w:r>
        <w:proofErr w:type="gramEnd"/>
        <w:r>
          <w:t xml:space="preserve"> during read and write operations.&lt;/description&gt;</w:t>
        </w:r>
      </w:ins>
    </w:p>
    <w:p w:rsidR="004954A1" w:rsidRDefault="004954A1" w:rsidP="004954A1">
      <w:pPr>
        <w:pStyle w:val="a4"/>
        <w:rPr>
          <w:ins w:id="2634" w:author="yangshangchuan" w:date="2013-01-16T23:46:00Z"/>
        </w:rPr>
      </w:pPr>
      <w:ins w:id="2635" w:author="yangshangchuan" w:date="2013-01-16T23:46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636" w:author="yangshangchuan" w:date="2013-01-16T23:48:00Z"/>
        </w:rPr>
      </w:pPr>
      <w:ins w:id="2637" w:author="yangshangchuan" w:date="2013-01-16T23:46:00Z">
        <w:r>
          <w:rPr>
            <w:rFonts w:hint="eastAsia"/>
          </w:rPr>
          <w:tab/>
          <w:t>6</w:t>
        </w:r>
        <w:r>
          <w:rPr>
            <w:rFonts w:hint="eastAsia"/>
          </w:rPr>
          <w:t>、</w:t>
        </w:r>
      </w:ins>
      <w:ins w:id="2638" w:author="yangshangchuan" w:date="2013-01-16T23:48:00Z">
        <w:r w:rsidRPr="004954A1">
          <w:t>vi etc/hadoop/</w:t>
        </w:r>
        <w:r>
          <w:rPr>
            <w:rFonts w:hint="eastAsia"/>
          </w:rPr>
          <w:t>mapred</w:t>
        </w:r>
        <w:r w:rsidRPr="004954A1">
          <w:t>-site.</w:t>
        </w:r>
        <w:proofErr w:type="gramStart"/>
        <w:r w:rsidRPr="004954A1">
          <w:t>xml</w:t>
        </w:r>
        <w:proofErr w:type="gramEnd"/>
      </w:ins>
    </w:p>
    <w:p w:rsidR="004954A1" w:rsidRDefault="004954A1" w:rsidP="004954A1">
      <w:pPr>
        <w:pStyle w:val="a4"/>
        <w:rPr>
          <w:ins w:id="2639" w:author="yangshangchuan" w:date="2013-01-16T23:53:00Z"/>
        </w:rPr>
      </w:pPr>
      <w:ins w:id="2640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641" w:author="yangshangchuan" w:date="2013-01-16T23:53:00Z"/>
        </w:rPr>
      </w:pPr>
      <w:ins w:id="2642" w:author="yangshangchuan" w:date="2013-01-16T23:53:00Z">
        <w:r>
          <w:tab/>
        </w:r>
        <w:r>
          <w:tab/>
        </w:r>
      </w:ins>
      <w:ins w:id="2643" w:author="yangshangchuan" w:date="2013-01-17T09:19:00Z">
        <w:r w:rsidR="00830883">
          <w:rPr>
            <w:rFonts w:hint="eastAsia"/>
          </w:rPr>
          <w:t xml:space="preserve">  </w:t>
        </w:r>
      </w:ins>
      <w:ins w:id="2644" w:author="yangshangchuan" w:date="2013-01-16T23:53:00Z">
        <w:r>
          <w:t>&lt;name&gt;mapreduce.framework.name&lt;/name&gt;</w:t>
        </w:r>
      </w:ins>
    </w:p>
    <w:p w:rsidR="004954A1" w:rsidRDefault="004954A1" w:rsidP="004954A1">
      <w:pPr>
        <w:pStyle w:val="a4"/>
        <w:rPr>
          <w:ins w:id="2645" w:author="yangshangchuan" w:date="2013-01-16T23:53:00Z"/>
        </w:rPr>
      </w:pPr>
      <w:ins w:id="2646" w:author="yangshangchuan" w:date="2013-01-16T23:53:00Z">
        <w:r>
          <w:tab/>
        </w:r>
        <w:r>
          <w:tab/>
        </w:r>
      </w:ins>
      <w:ins w:id="2647" w:author="yangshangchuan" w:date="2013-01-17T09:19:00Z">
        <w:r w:rsidR="00830883">
          <w:rPr>
            <w:rFonts w:hint="eastAsia"/>
          </w:rPr>
          <w:t xml:space="preserve">  </w:t>
        </w:r>
      </w:ins>
      <w:ins w:id="2648" w:author="yangshangchuan" w:date="2013-01-16T23:53:00Z">
        <w:r>
          <w:t>&lt;</w:t>
        </w:r>
        <w:proofErr w:type="gramStart"/>
        <w:r>
          <w:t>value&gt;</w:t>
        </w:r>
        <w:proofErr w:type="gramEnd"/>
        <w:r>
          <w:t>yarn&lt;/value&gt;</w:t>
        </w:r>
      </w:ins>
    </w:p>
    <w:p w:rsidR="004954A1" w:rsidRDefault="004954A1" w:rsidP="004954A1">
      <w:pPr>
        <w:pStyle w:val="a4"/>
        <w:rPr>
          <w:ins w:id="2649" w:author="yangshangchuan" w:date="2013-01-16T23:53:00Z"/>
        </w:rPr>
      </w:pPr>
      <w:ins w:id="2650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651" w:author="yangshangchuan" w:date="2013-01-16T23:53:00Z"/>
        </w:rPr>
      </w:pPr>
    </w:p>
    <w:p w:rsidR="004954A1" w:rsidRDefault="004954A1" w:rsidP="004954A1">
      <w:pPr>
        <w:pStyle w:val="a4"/>
        <w:rPr>
          <w:ins w:id="2652" w:author="yangshangchuan" w:date="2013-01-16T23:53:00Z"/>
        </w:rPr>
      </w:pPr>
      <w:ins w:id="2653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654" w:author="yangshangchuan" w:date="2013-01-16T23:53:00Z"/>
        </w:rPr>
      </w:pPr>
      <w:ins w:id="2655" w:author="yangshangchuan" w:date="2013-01-16T23:53:00Z">
        <w:r>
          <w:tab/>
        </w:r>
        <w:r>
          <w:tab/>
          <w:t xml:space="preserve">  &lt;name&gt;mapred.job.reduce.input.buffer.percent&lt;/name&gt;</w:t>
        </w:r>
      </w:ins>
    </w:p>
    <w:p w:rsidR="004954A1" w:rsidRDefault="004954A1" w:rsidP="004954A1">
      <w:pPr>
        <w:pStyle w:val="a4"/>
        <w:rPr>
          <w:ins w:id="2656" w:author="yangshangchuan" w:date="2013-01-16T23:53:00Z"/>
        </w:rPr>
      </w:pPr>
      <w:ins w:id="2657" w:author="yangshangchuan" w:date="2013-01-16T23:53:00Z">
        <w:r>
          <w:lastRenderedPageBreak/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1&lt;/value&gt;</w:t>
        </w:r>
      </w:ins>
    </w:p>
    <w:p w:rsidR="004954A1" w:rsidRDefault="004954A1" w:rsidP="004954A1">
      <w:pPr>
        <w:pStyle w:val="a4"/>
        <w:rPr>
          <w:ins w:id="2658" w:author="yangshangchuan" w:date="2013-01-16T23:53:00Z"/>
        </w:rPr>
      </w:pPr>
      <w:ins w:id="2659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The percentage of memory- relative to the maximum heap size- to</w:t>
        </w:r>
      </w:ins>
    </w:p>
    <w:p w:rsidR="004954A1" w:rsidRDefault="004954A1" w:rsidP="004954A1">
      <w:pPr>
        <w:pStyle w:val="a4"/>
        <w:rPr>
          <w:ins w:id="2660" w:author="yangshangchuan" w:date="2013-01-16T23:53:00Z"/>
        </w:rPr>
      </w:pPr>
      <w:ins w:id="2661" w:author="yangshangchuan" w:date="2013-01-16T23:53:00Z">
        <w:r>
          <w:tab/>
        </w:r>
        <w:r>
          <w:tab/>
          <w:t xml:space="preserve">  </w:t>
        </w:r>
        <w:proofErr w:type="gramStart"/>
        <w:r>
          <w:t>retain</w:t>
        </w:r>
        <w:proofErr w:type="gramEnd"/>
        <w:r>
          <w:t xml:space="preserve"> map outputs during the reduce. When the shuffle is concluded, any</w:t>
        </w:r>
      </w:ins>
    </w:p>
    <w:p w:rsidR="004954A1" w:rsidRDefault="004954A1" w:rsidP="004954A1">
      <w:pPr>
        <w:pStyle w:val="a4"/>
        <w:rPr>
          <w:ins w:id="2662" w:author="yangshangchuan" w:date="2013-01-16T23:53:00Z"/>
        </w:rPr>
      </w:pPr>
      <w:ins w:id="2663" w:author="yangshangchuan" w:date="2013-01-16T23:53:00Z">
        <w:r>
          <w:tab/>
        </w:r>
        <w:r>
          <w:tab/>
          <w:t xml:space="preserve">  </w:t>
        </w:r>
        <w:proofErr w:type="gramStart"/>
        <w:r>
          <w:t>remaining</w:t>
        </w:r>
        <w:proofErr w:type="gramEnd"/>
        <w:r>
          <w:t xml:space="preserve"> map outputs in memory must consume less than this threshold before</w:t>
        </w:r>
      </w:ins>
    </w:p>
    <w:p w:rsidR="004954A1" w:rsidRDefault="004954A1" w:rsidP="004954A1">
      <w:pPr>
        <w:pStyle w:val="a4"/>
        <w:rPr>
          <w:ins w:id="2664" w:author="yangshangchuan" w:date="2013-01-16T23:53:00Z"/>
        </w:rPr>
      </w:pPr>
      <w:ins w:id="2665" w:author="yangshangchuan" w:date="2013-01-16T23:53:00Z">
        <w:r>
          <w:tab/>
        </w:r>
        <w:r>
          <w:tab/>
          <w:t xml:space="preserve">  </w:t>
        </w:r>
        <w:proofErr w:type="gramStart"/>
        <w:r>
          <w:t>the</w:t>
        </w:r>
        <w:proofErr w:type="gramEnd"/>
        <w:r>
          <w:t xml:space="preserve"> reduce can begin.</w:t>
        </w:r>
      </w:ins>
    </w:p>
    <w:p w:rsidR="004954A1" w:rsidRDefault="004954A1" w:rsidP="004954A1">
      <w:pPr>
        <w:pStyle w:val="a4"/>
        <w:rPr>
          <w:ins w:id="2666" w:author="yangshangchuan" w:date="2013-01-16T23:53:00Z"/>
        </w:rPr>
      </w:pPr>
      <w:ins w:id="2667" w:author="yangshangchuan" w:date="2013-01-16T23:53:00Z"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668" w:author="yangshangchuan" w:date="2013-01-16T23:53:00Z"/>
        </w:rPr>
      </w:pPr>
      <w:ins w:id="2669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670" w:author="yangshangchuan" w:date="2013-01-16T23:53:00Z"/>
        </w:rPr>
      </w:pPr>
    </w:p>
    <w:p w:rsidR="004954A1" w:rsidRDefault="004954A1" w:rsidP="004954A1">
      <w:pPr>
        <w:pStyle w:val="a4"/>
        <w:rPr>
          <w:ins w:id="2671" w:author="yangshangchuan" w:date="2013-01-16T23:53:00Z"/>
        </w:rPr>
      </w:pPr>
      <w:ins w:id="2672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673" w:author="yangshangchuan" w:date="2013-01-16T23:53:00Z"/>
        </w:rPr>
      </w:pPr>
      <w:ins w:id="2674" w:author="yangshangchuan" w:date="2013-01-16T23:53:00Z">
        <w:r>
          <w:tab/>
        </w:r>
        <w:r>
          <w:tab/>
          <w:t xml:space="preserve">  &lt;name&gt;mapred.job.shuffle.input.buffer.percent&lt;/name&gt;</w:t>
        </w:r>
      </w:ins>
    </w:p>
    <w:p w:rsidR="004954A1" w:rsidRDefault="004954A1" w:rsidP="004954A1">
      <w:pPr>
        <w:pStyle w:val="a4"/>
        <w:rPr>
          <w:ins w:id="2675" w:author="yangshangchuan" w:date="2013-01-16T23:53:00Z"/>
        </w:rPr>
      </w:pPr>
      <w:ins w:id="2676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1&lt;/value&gt;</w:t>
        </w:r>
      </w:ins>
    </w:p>
    <w:p w:rsidR="004954A1" w:rsidRDefault="004954A1" w:rsidP="004954A1">
      <w:pPr>
        <w:pStyle w:val="a4"/>
        <w:rPr>
          <w:ins w:id="2677" w:author="yangshangchuan" w:date="2013-01-16T23:53:00Z"/>
        </w:rPr>
      </w:pPr>
      <w:ins w:id="2678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The percentage of memory to be allocated from the maximum heap</w:t>
        </w:r>
      </w:ins>
    </w:p>
    <w:p w:rsidR="004954A1" w:rsidRDefault="004954A1" w:rsidP="004954A1">
      <w:pPr>
        <w:pStyle w:val="a4"/>
        <w:rPr>
          <w:ins w:id="2679" w:author="yangshangchuan" w:date="2013-01-16T23:53:00Z"/>
        </w:rPr>
      </w:pPr>
      <w:ins w:id="2680" w:author="yangshangchuan" w:date="2013-01-16T23:53:00Z">
        <w:r>
          <w:tab/>
        </w:r>
        <w:r>
          <w:tab/>
          <w:t xml:space="preserve">  </w:t>
        </w:r>
        <w:proofErr w:type="gramStart"/>
        <w:r>
          <w:t>size</w:t>
        </w:r>
        <w:proofErr w:type="gramEnd"/>
        <w:r>
          <w:t xml:space="preserve"> to storing map outputs during the shuffle.</w:t>
        </w:r>
      </w:ins>
    </w:p>
    <w:p w:rsidR="004954A1" w:rsidRDefault="004954A1" w:rsidP="004954A1">
      <w:pPr>
        <w:pStyle w:val="a4"/>
        <w:rPr>
          <w:ins w:id="2681" w:author="yangshangchuan" w:date="2013-01-16T23:53:00Z"/>
        </w:rPr>
      </w:pPr>
      <w:ins w:id="2682" w:author="yangshangchuan" w:date="2013-01-16T23:53:00Z"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683" w:author="yangshangchuan" w:date="2013-01-16T23:53:00Z"/>
        </w:rPr>
      </w:pPr>
      <w:ins w:id="2684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685" w:author="yangshangchuan" w:date="2013-01-16T23:53:00Z"/>
        </w:rPr>
      </w:pPr>
    </w:p>
    <w:p w:rsidR="004954A1" w:rsidRDefault="004954A1" w:rsidP="004954A1">
      <w:pPr>
        <w:pStyle w:val="a4"/>
        <w:rPr>
          <w:ins w:id="2686" w:author="yangshangchuan" w:date="2013-01-16T23:53:00Z"/>
        </w:rPr>
      </w:pPr>
      <w:ins w:id="2687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688" w:author="yangshangchuan" w:date="2013-01-16T23:53:00Z"/>
        </w:rPr>
      </w:pPr>
      <w:ins w:id="2689" w:author="yangshangchuan" w:date="2013-01-16T23:53:00Z">
        <w:r>
          <w:tab/>
        </w:r>
        <w:r>
          <w:tab/>
          <w:t xml:space="preserve">  &lt;name&gt;mapred.inmem.merge.threshold&lt;/name&gt;</w:t>
        </w:r>
      </w:ins>
    </w:p>
    <w:p w:rsidR="004954A1" w:rsidRDefault="004954A1" w:rsidP="004954A1">
      <w:pPr>
        <w:pStyle w:val="a4"/>
        <w:rPr>
          <w:ins w:id="2690" w:author="yangshangchuan" w:date="2013-01-16T23:53:00Z"/>
        </w:rPr>
      </w:pPr>
      <w:ins w:id="2691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0&lt;/value&gt;</w:t>
        </w:r>
      </w:ins>
    </w:p>
    <w:p w:rsidR="004954A1" w:rsidRDefault="004954A1" w:rsidP="004954A1">
      <w:pPr>
        <w:pStyle w:val="a4"/>
        <w:rPr>
          <w:ins w:id="2692" w:author="yangshangchuan" w:date="2013-01-16T23:53:00Z"/>
        </w:rPr>
      </w:pPr>
      <w:ins w:id="2693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 xml:space="preserve">The threshold, in terms of the number of files </w:t>
        </w:r>
      </w:ins>
    </w:p>
    <w:p w:rsidR="004954A1" w:rsidRDefault="004954A1" w:rsidP="004954A1">
      <w:pPr>
        <w:pStyle w:val="a4"/>
        <w:rPr>
          <w:ins w:id="2694" w:author="yangshangchuan" w:date="2013-01-16T23:53:00Z"/>
        </w:rPr>
      </w:pPr>
      <w:ins w:id="2695" w:author="yangshangchuan" w:date="2013-01-16T23:53:00Z">
        <w:r>
          <w:tab/>
        </w:r>
        <w:r>
          <w:tab/>
          <w:t xml:space="preserve">  </w:t>
        </w:r>
        <w:proofErr w:type="gramStart"/>
        <w:r>
          <w:t>for</w:t>
        </w:r>
        <w:proofErr w:type="gramEnd"/>
        <w:r>
          <w:t xml:space="preserve"> the in-memory merge process. When we accumulate threshold number of files</w:t>
        </w:r>
      </w:ins>
    </w:p>
    <w:p w:rsidR="004954A1" w:rsidRDefault="004954A1" w:rsidP="004954A1">
      <w:pPr>
        <w:pStyle w:val="a4"/>
        <w:rPr>
          <w:ins w:id="2696" w:author="yangshangchuan" w:date="2013-01-16T23:53:00Z"/>
        </w:rPr>
      </w:pPr>
      <w:ins w:id="2697" w:author="yangshangchuan" w:date="2013-01-16T23:53:00Z">
        <w:r>
          <w:tab/>
        </w:r>
        <w:r>
          <w:tab/>
          <w:t xml:space="preserve">  </w:t>
        </w:r>
        <w:proofErr w:type="gramStart"/>
        <w:r>
          <w:t>we</w:t>
        </w:r>
        <w:proofErr w:type="gramEnd"/>
        <w:r>
          <w:t xml:space="preserve"> initiate the in-memory merge and spill to disk. A value of 0 or less than</w:t>
        </w:r>
      </w:ins>
    </w:p>
    <w:p w:rsidR="004954A1" w:rsidRDefault="004954A1" w:rsidP="004954A1">
      <w:pPr>
        <w:pStyle w:val="a4"/>
        <w:rPr>
          <w:ins w:id="2698" w:author="yangshangchuan" w:date="2013-01-16T23:53:00Z"/>
        </w:rPr>
      </w:pPr>
      <w:ins w:id="2699" w:author="yangshangchuan" w:date="2013-01-16T23:53:00Z">
        <w:r>
          <w:tab/>
        </w:r>
        <w:r>
          <w:tab/>
          <w:t xml:space="preserve">  0 indicates we want to DON'T have any threshold and instead depend only on</w:t>
        </w:r>
      </w:ins>
    </w:p>
    <w:p w:rsidR="004954A1" w:rsidRDefault="004954A1" w:rsidP="004954A1">
      <w:pPr>
        <w:pStyle w:val="a4"/>
        <w:rPr>
          <w:ins w:id="2700" w:author="yangshangchuan" w:date="2013-01-16T23:53:00Z"/>
        </w:rPr>
      </w:pPr>
      <w:ins w:id="2701" w:author="yangshangchuan" w:date="2013-01-16T23:53:00Z">
        <w:r>
          <w:tab/>
        </w:r>
        <w:r>
          <w:tab/>
          <w:t xml:space="preserve">  </w:t>
        </w:r>
        <w:proofErr w:type="gramStart"/>
        <w:r>
          <w:t>the</w:t>
        </w:r>
        <w:proofErr w:type="gramEnd"/>
        <w:r>
          <w:t xml:space="preserve"> ramfs's memory consumption to trigger the merge.</w:t>
        </w:r>
      </w:ins>
    </w:p>
    <w:p w:rsidR="004954A1" w:rsidRDefault="004954A1" w:rsidP="004954A1">
      <w:pPr>
        <w:pStyle w:val="a4"/>
        <w:rPr>
          <w:ins w:id="2702" w:author="yangshangchuan" w:date="2013-01-16T23:53:00Z"/>
        </w:rPr>
      </w:pPr>
      <w:ins w:id="2703" w:author="yangshangchuan" w:date="2013-01-16T23:53:00Z"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704" w:author="yangshangchuan" w:date="2013-01-16T23:53:00Z"/>
        </w:rPr>
      </w:pPr>
      <w:ins w:id="2705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06" w:author="yangshangchuan" w:date="2013-01-16T23:53:00Z"/>
        </w:rPr>
      </w:pPr>
    </w:p>
    <w:p w:rsidR="004954A1" w:rsidRDefault="004954A1" w:rsidP="004954A1">
      <w:pPr>
        <w:pStyle w:val="a4"/>
        <w:rPr>
          <w:ins w:id="2707" w:author="yangshangchuan" w:date="2013-01-16T23:53:00Z"/>
        </w:rPr>
      </w:pPr>
      <w:ins w:id="2708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709" w:author="yangshangchuan" w:date="2013-01-16T23:53:00Z"/>
        </w:rPr>
      </w:pPr>
      <w:ins w:id="2710" w:author="yangshangchuan" w:date="2013-01-16T23:53:00Z">
        <w:r>
          <w:tab/>
        </w:r>
        <w:r>
          <w:tab/>
          <w:t xml:space="preserve">  &lt;name&gt;io.sort.factor&lt;/name&gt;</w:t>
        </w:r>
      </w:ins>
    </w:p>
    <w:p w:rsidR="004954A1" w:rsidRDefault="004954A1" w:rsidP="004954A1">
      <w:pPr>
        <w:pStyle w:val="a4"/>
        <w:rPr>
          <w:ins w:id="2711" w:author="yangshangchuan" w:date="2013-01-16T23:53:00Z"/>
        </w:rPr>
      </w:pPr>
      <w:ins w:id="2712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100&lt;/value&gt;</w:t>
        </w:r>
      </w:ins>
    </w:p>
    <w:p w:rsidR="004954A1" w:rsidRDefault="004954A1" w:rsidP="004954A1">
      <w:pPr>
        <w:pStyle w:val="a4"/>
        <w:rPr>
          <w:ins w:id="2713" w:author="yangshangchuan" w:date="2013-01-16T23:53:00Z"/>
        </w:rPr>
      </w:pPr>
      <w:ins w:id="2714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The number of streams to merge at once while sorting</w:t>
        </w:r>
      </w:ins>
    </w:p>
    <w:p w:rsidR="004954A1" w:rsidRDefault="004954A1" w:rsidP="004954A1">
      <w:pPr>
        <w:pStyle w:val="a4"/>
        <w:rPr>
          <w:ins w:id="2715" w:author="yangshangchuan" w:date="2013-01-16T23:53:00Z"/>
        </w:rPr>
      </w:pPr>
      <w:ins w:id="2716" w:author="yangshangchuan" w:date="2013-01-16T23:53:00Z">
        <w:r>
          <w:tab/>
        </w:r>
        <w:r>
          <w:tab/>
          <w:t xml:space="preserve">  </w:t>
        </w:r>
        <w:proofErr w:type="gramStart"/>
        <w:r>
          <w:t>files</w:t>
        </w:r>
        <w:proofErr w:type="gramEnd"/>
        <w:r>
          <w:t>.  This determines the number of open file handles</w:t>
        </w:r>
        <w:proofErr w:type="gramStart"/>
        <w:r>
          <w:t>.&lt;</w:t>
        </w:r>
        <w:proofErr w:type="gramEnd"/>
        <w:r>
          <w:t>/description&gt;</w:t>
        </w:r>
      </w:ins>
    </w:p>
    <w:p w:rsidR="004954A1" w:rsidRDefault="004954A1" w:rsidP="004954A1">
      <w:pPr>
        <w:pStyle w:val="a4"/>
        <w:rPr>
          <w:ins w:id="2717" w:author="yangshangchuan" w:date="2013-01-16T23:53:00Z"/>
        </w:rPr>
      </w:pPr>
      <w:ins w:id="2718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19" w:author="yangshangchuan" w:date="2013-01-16T23:53:00Z"/>
        </w:rPr>
      </w:pPr>
    </w:p>
    <w:p w:rsidR="004954A1" w:rsidRDefault="004954A1" w:rsidP="004954A1">
      <w:pPr>
        <w:pStyle w:val="a4"/>
        <w:rPr>
          <w:ins w:id="2720" w:author="yangshangchuan" w:date="2013-01-16T23:53:00Z"/>
        </w:rPr>
      </w:pPr>
      <w:ins w:id="2721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722" w:author="yangshangchuan" w:date="2013-01-16T23:53:00Z"/>
        </w:rPr>
      </w:pPr>
      <w:ins w:id="2723" w:author="yangshangchuan" w:date="2013-01-16T23:53:00Z">
        <w:r>
          <w:tab/>
        </w:r>
        <w:r>
          <w:tab/>
          <w:t xml:space="preserve">  &lt;name&gt;io.sort.mb&lt;/name&gt;</w:t>
        </w:r>
      </w:ins>
    </w:p>
    <w:p w:rsidR="004954A1" w:rsidRDefault="004954A1" w:rsidP="004954A1">
      <w:pPr>
        <w:pStyle w:val="a4"/>
        <w:rPr>
          <w:ins w:id="2724" w:author="yangshangchuan" w:date="2013-01-16T23:53:00Z"/>
        </w:rPr>
      </w:pPr>
      <w:ins w:id="2725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240&lt;/value&gt;</w:t>
        </w:r>
      </w:ins>
    </w:p>
    <w:p w:rsidR="004954A1" w:rsidRDefault="004954A1" w:rsidP="004954A1">
      <w:pPr>
        <w:pStyle w:val="a4"/>
        <w:rPr>
          <w:ins w:id="2726" w:author="yangshangchuan" w:date="2013-01-16T23:53:00Z"/>
        </w:rPr>
      </w:pPr>
      <w:ins w:id="2727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 xml:space="preserve">The total amount of buffer memory to use while sorting </w:t>
        </w:r>
      </w:ins>
    </w:p>
    <w:p w:rsidR="004954A1" w:rsidRDefault="004954A1" w:rsidP="004954A1">
      <w:pPr>
        <w:pStyle w:val="a4"/>
        <w:rPr>
          <w:ins w:id="2728" w:author="yangshangchuan" w:date="2013-01-16T23:53:00Z"/>
        </w:rPr>
      </w:pPr>
      <w:ins w:id="2729" w:author="yangshangchuan" w:date="2013-01-16T23:53:00Z">
        <w:r>
          <w:tab/>
        </w:r>
        <w:r>
          <w:tab/>
          <w:t xml:space="preserve">  </w:t>
        </w:r>
        <w:proofErr w:type="gramStart"/>
        <w:r>
          <w:t>files</w:t>
        </w:r>
        <w:proofErr w:type="gramEnd"/>
        <w:r>
          <w:t>, in megabytes.  By default, gives each merge stream 1MB, which</w:t>
        </w:r>
      </w:ins>
    </w:p>
    <w:p w:rsidR="004954A1" w:rsidRDefault="004954A1" w:rsidP="004954A1">
      <w:pPr>
        <w:pStyle w:val="a4"/>
        <w:rPr>
          <w:ins w:id="2730" w:author="yangshangchuan" w:date="2013-01-16T23:53:00Z"/>
        </w:rPr>
      </w:pPr>
      <w:ins w:id="2731" w:author="yangshangchuan" w:date="2013-01-16T23:53:00Z">
        <w:r>
          <w:lastRenderedPageBreak/>
          <w:tab/>
        </w:r>
        <w:r>
          <w:tab/>
          <w:t xml:space="preserve">  </w:t>
        </w:r>
        <w:proofErr w:type="gramStart"/>
        <w:r>
          <w:t>should</w:t>
        </w:r>
        <w:proofErr w:type="gramEnd"/>
        <w:r>
          <w:t xml:space="preserve"> minimize seeks.&lt;/description&gt;</w:t>
        </w:r>
      </w:ins>
    </w:p>
    <w:p w:rsidR="004954A1" w:rsidRDefault="004954A1" w:rsidP="004954A1">
      <w:pPr>
        <w:pStyle w:val="a4"/>
        <w:rPr>
          <w:ins w:id="2732" w:author="yangshangchuan" w:date="2013-01-16T23:53:00Z"/>
        </w:rPr>
      </w:pPr>
      <w:ins w:id="2733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34" w:author="yangshangchuan" w:date="2013-01-16T23:53:00Z"/>
        </w:rPr>
      </w:pPr>
      <w:ins w:id="2735" w:author="yangshangchuan" w:date="2013-01-16T23:53:00Z">
        <w:r>
          <w:tab/>
        </w:r>
        <w:r>
          <w:tab/>
        </w:r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736" w:author="yangshangchuan" w:date="2013-01-16T23:53:00Z"/>
        </w:rPr>
      </w:pPr>
      <w:ins w:id="2737" w:author="yangshangchuan" w:date="2013-01-16T23:53:00Z">
        <w:r>
          <w:tab/>
        </w:r>
        <w:r>
          <w:tab/>
        </w:r>
        <w:r>
          <w:tab/>
        </w:r>
        <w:r>
          <w:tab/>
          <w:t xml:space="preserve">  &lt;name&gt;mapred.map.output.compression.codec&lt;/name&gt;</w:t>
        </w:r>
      </w:ins>
    </w:p>
    <w:p w:rsidR="004954A1" w:rsidRDefault="004954A1" w:rsidP="004954A1">
      <w:pPr>
        <w:pStyle w:val="a4"/>
        <w:rPr>
          <w:ins w:id="2738" w:author="yangshangchuan" w:date="2013-01-16T23:53:00Z"/>
        </w:rPr>
      </w:pPr>
      <w:ins w:id="2739" w:author="yangshangchuan" w:date="2013-01-16T23:53:00Z">
        <w:r>
          <w:tab/>
        </w:r>
        <w:r>
          <w:tab/>
        </w:r>
        <w:r>
          <w:tab/>
        </w:r>
        <w:r>
          <w:tab/>
          <w:t xml:space="preserve">  &lt;value&gt;org.apache.hadoop.io.compress.SnappyCodec&lt;/value&gt;</w:t>
        </w:r>
      </w:ins>
    </w:p>
    <w:p w:rsidR="004954A1" w:rsidRDefault="004954A1" w:rsidP="004954A1">
      <w:pPr>
        <w:pStyle w:val="a4"/>
        <w:rPr>
          <w:ins w:id="2740" w:author="yangshangchuan" w:date="2013-01-16T23:53:00Z"/>
        </w:rPr>
      </w:pPr>
      <w:ins w:id="2741" w:author="yangshangchuan" w:date="2013-01-16T23:53:00Z">
        <w:r>
          <w:tab/>
        </w:r>
        <w:r>
          <w:tab/>
        </w:r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 xml:space="preserve">If the map outputs are compressed, how should they be </w:t>
        </w:r>
      </w:ins>
    </w:p>
    <w:p w:rsidR="004954A1" w:rsidRDefault="004954A1" w:rsidP="004954A1">
      <w:pPr>
        <w:pStyle w:val="a4"/>
        <w:rPr>
          <w:ins w:id="2742" w:author="yangshangchuan" w:date="2013-01-16T23:53:00Z"/>
        </w:rPr>
      </w:pPr>
      <w:ins w:id="2743" w:author="yangshangchuan" w:date="2013-01-16T23:53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</w:t>
        </w:r>
        <w:proofErr w:type="gramStart"/>
        <w:r>
          <w:t>compressed</w:t>
        </w:r>
        <w:proofErr w:type="gramEnd"/>
        <w:r>
          <w:t>?</w:t>
        </w:r>
      </w:ins>
    </w:p>
    <w:p w:rsidR="004954A1" w:rsidRDefault="004954A1" w:rsidP="004954A1">
      <w:pPr>
        <w:pStyle w:val="a4"/>
        <w:rPr>
          <w:ins w:id="2744" w:author="yangshangchuan" w:date="2013-01-16T23:53:00Z"/>
        </w:rPr>
      </w:pPr>
      <w:ins w:id="2745" w:author="yangshangchuan" w:date="2013-01-16T23:53:00Z">
        <w:r>
          <w:tab/>
        </w:r>
        <w:r>
          <w:tab/>
        </w:r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746" w:author="yangshangchuan" w:date="2013-01-16T23:53:00Z"/>
        </w:rPr>
      </w:pPr>
      <w:ins w:id="2747" w:author="yangshangchuan" w:date="2013-01-16T23:53:00Z">
        <w:r>
          <w:tab/>
        </w:r>
        <w:r>
          <w:tab/>
        </w:r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48" w:author="yangshangchuan" w:date="2013-01-16T23:53:00Z"/>
        </w:rPr>
      </w:pPr>
    </w:p>
    <w:p w:rsidR="004954A1" w:rsidRDefault="004954A1" w:rsidP="004954A1">
      <w:pPr>
        <w:pStyle w:val="a4"/>
        <w:rPr>
          <w:ins w:id="2749" w:author="yangshangchuan" w:date="2013-01-16T23:53:00Z"/>
        </w:rPr>
      </w:pPr>
      <w:ins w:id="2750" w:author="yangshangchuan" w:date="2013-01-16T23:53:00Z">
        <w:r>
          <w:tab/>
        </w:r>
        <w:r>
          <w:tab/>
        </w:r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751" w:author="yangshangchuan" w:date="2013-01-16T23:53:00Z"/>
        </w:rPr>
      </w:pPr>
      <w:ins w:id="2752" w:author="yangshangchuan" w:date="2013-01-16T23:53:00Z">
        <w:r>
          <w:tab/>
        </w:r>
        <w:r>
          <w:tab/>
        </w:r>
        <w:r>
          <w:tab/>
        </w:r>
        <w:r>
          <w:tab/>
          <w:t xml:space="preserve">  &lt;name&gt;mapred.output.compression.codec&lt;/name&gt;</w:t>
        </w:r>
      </w:ins>
    </w:p>
    <w:p w:rsidR="004954A1" w:rsidRDefault="004954A1" w:rsidP="004954A1">
      <w:pPr>
        <w:pStyle w:val="a4"/>
        <w:rPr>
          <w:ins w:id="2753" w:author="yangshangchuan" w:date="2013-01-16T23:53:00Z"/>
        </w:rPr>
      </w:pPr>
      <w:ins w:id="2754" w:author="yangshangchuan" w:date="2013-01-16T23:53:00Z">
        <w:r>
          <w:tab/>
        </w:r>
        <w:r>
          <w:tab/>
        </w:r>
        <w:r>
          <w:tab/>
        </w:r>
        <w:r>
          <w:tab/>
          <w:t xml:space="preserve">  &lt;value&gt;org.apache.hadoop.io.compress.SnappyCodec&lt;/value&gt;</w:t>
        </w:r>
      </w:ins>
    </w:p>
    <w:p w:rsidR="004954A1" w:rsidRDefault="004954A1" w:rsidP="004954A1">
      <w:pPr>
        <w:pStyle w:val="a4"/>
        <w:rPr>
          <w:ins w:id="2755" w:author="yangshangchuan" w:date="2013-01-16T23:53:00Z"/>
        </w:rPr>
      </w:pPr>
      <w:ins w:id="2756" w:author="yangshangchuan" w:date="2013-01-16T23:53:00Z">
        <w:r>
          <w:tab/>
        </w:r>
        <w:r>
          <w:tab/>
        </w:r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If the job outputs are compressed, how should they be compressed?</w:t>
        </w:r>
      </w:ins>
    </w:p>
    <w:p w:rsidR="004954A1" w:rsidRDefault="004954A1" w:rsidP="004954A1">
      <w:pPr>
        <w:pStyle w:val="a4"/>
        <w:rPr>
          <w:ins w:id="2757" w:author="yangshangchuan" w:date="2013-01-16T23:53:00Z"/>
        </w:rPr>
      </w:pPr>
      <w:ins w:id="2758" w:author="yangshangchuan" w:date="2013-01-16T23:53:00Z">
        <w:r>
          <w:tab/>
        </w:r>
        <w:r>
          <w:tab/>
        </w:r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759" w:author="yangshangchuan" w:date="2013-01-16T23:53:00Z"/>
        </w:rPr>
      </w:pPr>
      <w:ins w:id="2760" w:author="yangshangchuan" w:date="2013-01-16T23:53:00Z">
        <w:r>
          <w:tab/>
        </w:r>
        <w:r>
          <w:tab/>
        </w:r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61" w:author="yangshangchuan" w:date="2013-01-16T23:53:00Z"/>
        </w:rPr>
      </w:pPr>
      <w:ins w:id="2762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763" w:author="yangshangchuan" w:date="2013-01-16T23:53:00Z"/>
        </w:rPr>
      </w:pPr>
      <w:ins w:id="2764" w:author="yangshangchuan" w:date="2013-01-16T23:53:00Z">
        <w:r>
          <w:tab/>
        </w:r>
        <w:r>
          <w:tab/>
          <w:t xml:space="preserve">  &lt;name&gt;mapred.output.compression.type&lt;/name&gt;</w:t>
        </w:r>
      </w:ins>
    </w:p>
    <w:p w:rsidR="004954A1" w:rsidRDefault="004954A1" w:rsidP="004954A1">
      <w:pPr>
        <w:pStyle w:val="a4"/>
        <w:rPr>
          <w:ins w:id="2765" w:author="yangshangchuan" w:date="2013-01-16T23:53:00Z"/>
        </w:rPr>
      </w:pPr>
      <w:ins w:id="2766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BLOCK&lt;/value&gt;</w:t>
        </w:r>
      </w:ins>
    </w:p>
    <w:p w:rsidR="004954A1" w:rsidRDefault="004954A1" w:rsidP="004954A1">
      <w:pPr>
        <w:pStyle w:val="a4"/>
        <w:rPr>
          <w:ins w:id="2767" w:author="yangshangchuan" w:date="2013-01-16T23:53:00Z"/>
        </w:rPr>
      </w:pPr>
      <w:ins w:id="2768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If the job outputs are to compressed as SequenceFiles, how should</w:t>
        </w:r>
      </w:ins>
    </w:p>
    <w:p w:rsidR="004954A1" w:rsidRDefault="004954A1" w:rsidP="004954A1">
      <w:pPr>
        <w:pStyle w:val="a4"/>
        <w:rPr>
          <w:ins w:id="2769" w:author="yangshangchuan" w:date="2013-01-16T23:53:00Z"/>
        </w:rPr>
      </w:pPr>
      <w:ins w:id="2770" w:author="yangshangchuan" w:date="2013-01-16T23:53:00Z">
        <w:r>
          <w:tab/>
        </w:r>
        <w:r>
          <w:tab/>
        </w:r>
        <w:r>
          <w:tab/>
        </w:r>
        <w:r>
          <w:tab/>
        </w:r>
        <w:r>
          <w:tab/>
          <w:t xml:space="preserve">   </w:t>
        </w:r>
        <w:proofErr w:type="gramStart"/>
        <w:r>
          <w:t>they</w:t>
        </w:r>
        <w:proofErr w:type="gramEnd"/>
        <w:r>
          <w:t xml:space="preserve"> be compressed? </w:t>
        </w:r>
        <w:proofErr w:type="gramStart"/>
        <w:r>
          <w:t>Should be one of NONE, RECORD or BLOCK.</w:t>
        </w:r>
        <w:proofErr w:type="gramEnd"/>
      </w:ins>
    </w:p>
    <w:p w:rsidR="004954A1" w:rsidRDefault="004954A1" w:rsidP="004954A1">
      <w:pPr>
        <w:pStyle w:val="a4"/>
        <w:rPr>
          <w:ins w:id="2771" w:author="yangshangchuan" w:date="2013-01-16T23:53:00Z"/>
        </w:rPr>
      </w:pPr>
      <w:ins w:id="2772" w:author="yangshangchuan" w:date="2013-01-16T23:53:00Z"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773" w:author="yangshangchuan" w:date="2013-01-16T23:53:00Z"/>
        </w:rPr>
      </w:pPr>
      <w:ins w:id="2774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75" w:author="yangshangchuan" w:date="2013-01-16T23:53:00Z"/>
        </w:rPr>
      </w:pPr>
      <w:ins w:id="2776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4954A1" w:rsidRDefault="004954A1" w:rsidP="004954A1">
      <w:pPr>
        <w:pStyle w:val="a4"/>
        <w:rPr>
          <w:ins w:id="2777" w:author="yangshangchuan" w:date="2013-01-16T23:53:00Z"/>
        </w:rPr>
      </w:pPr>
      <w:ins w:id="2778" w:author="yangshangchuan" w:date="2013-01-16T23:53:00Z">
        <w:r>
          <w:tab/>
        </w:r>
        <w:r>
          <w:tab/>
          <w:t xml:space="preserve">  &lt;name&gt;mapred.child.java.opts&lt;/name&gt;</w:t>
        </w:r>
      </w:ins>
    </w:p>
    <w:p w:rsidR="004954A1" w:rsidRDefault="004954A1" w:rsidP="004954A1">
      <w:pPr>
        <w:pStyle w:val="a4"/>
        <w:rPr>
          <w:ins w:id="2779" w:author="yangshangchuan" w:date="2013-01-16T23:53:00Z"/>
        </w:rPr>
      </w:pPr>
      <w:ins w:id="2780" w:author="yangshangchuan" w:date="2013-01-16T23:53:00Z">
        <w:r>
          <w:tab/>
        </w:r>
        <w:r>
          <w:tab/>
          <w:t xml:space="preserve">  &lt;</w:t>
        </w:r>
        <w:proofErr w:type="gramStart"/>
        <w:r>
          <w:t>value</w:t>
        </w:r>
        <w:proofErr w:type="gramEnd"/>
        <w:r>
          <w:t>&gt;-Xmx2000m&lt;/value&gt;</w:t>
        </w:r>
      </w:ins>
    </w:p>
    <w:p w:rsidR="004954A1" w:rsidRDefault="004954A1" w:rsidP="004954A1">
      <w:pPr>
        <w:pStyle w:val="a4"/>
        <w:rPr>
          <w:ins w:id="2781" w:author="yangshangchuan" w:date="2013-01-16T23:53:00Z"/>
        </w:rPr>
      </w:pPr>
      <w:ins w:id="2782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83" w:author="yangshangchuan" w:date="2013-01-16T23:53:00Z"/>
        </w:rPr>
      </w:pPr>
    </w:p>
    <w:p w:rsidR="004954A1" w:rsidRDefault="004954A1" w:rsidP="004954A1">
      <w:pPr>
        <w:pStyle w:val="a4"/>
        <w:rPr>
          <w:ins w:id="2784" w:author="yangshangchuan" w:date="2013-01-16T23:53:00Z"/>
        </w:rPr>
      </w:pPr>
      <w:ins w:id="2785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786" w:author="yangshangchuan" w:date="2013-01-16T23:53:00Z"/>
        </w:rPr>
      </w:pPr>
      <w:ins w:id="2787" w:author="yangshangchuan" w:date="2013-01-16T23:53:00Z">
        <w:r>
          <w:tab/>
        </w:r>
        <w:r>
          <w:tab/>
          <w:t xml:space="preserve">  &lt;name&gt;mapred.output.compress&lt;/name&gt;</w:t>
        </w:r>
      </w:ins>
    </w:p>
    <w:p w:rsidR="004954A1" w:rsidRDefault="004954A1" w:rsidP="004954A1">
      <w:pPr>
        <w:pStyle w:val="a4"/>
        <w:rPr>
          <w:ins w:id="2788" w:author="yangshangchuan" w:date="2013-01-16T23:53:00Z"/>
        </w:rPr>
      </w:pPr>
      <w:ins w:id="2789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true&lt;/value&gt;</w:t>
        </w:r>
      </w:ins>
    </w:p>
    <w:p w:rsidR="004954A1" w:rsidRDefault="004954A1" w:rsidP="004954A1">
      <w:pPr>
        <w:pStyle w:val="a4"/>
        <w:rPr>
          <w:ins w:id="2790" w:author="yangshangchuan" w:date="2013-01-16T23:53:00Z"/>
        </w:rPr>
      </w:pPr>
      <w:ins w:id="2791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Should the job outputs be compressed?</w:t>
        </w:r>
      </w:ins>
    </w:p>
    <w:p w:rsidR="004954A1" w:rsidRDefault="004954A1" w:rsidP="004954A1">
      <w:pPr>
        <w:pStyle w:val="a4"/>
        <w:rPr>
          <w:ins w:id="2792" w:author="yangshangchuan" w:date="2013-01-16T23:53:00Z"/>
        </w:rPr>
      </w:pPr>
      <w:ins w:id="2793" w:author="yangshangchuan" w:date="2013-01-16T23:53:00Z"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794" w:author="yangshangchuan" w:date="2013-01-16T23:53:00Z"/>
        </w:rPr>
      </w:pPr>
      <w:ins w:id="2795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796" w:author="yangshangchuan" w:date="2013-01-16T23:53:00Z"/>
        </w:rPr>
      </w:pPr>
    </w:p>
    <w:p w:rsidR="004954A1" w:rsidRDefault="004954A1" w:rsidP="004954A1">
      <w:pPr>
        <w:pStyle w:val="a4"/>
        <w:rPr>
          <w:ins w:id="2797" w:author="yangshangchuan" w:date="2013-01-16T23:53:00Z"/>
        </w:rPr>
      </w:pPr>
      <w:ins w:id="2798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799" w:author="yangshangchuan" w:date="2013-01-16T23:53:00Z"/>
        </w:rPr>
      </w:pPr>
      <w:ins w:id="2800" w:author="yangshangchuan" w:date="2013-01-16T23:53:00Z">
        <w:r>
          <w:tab/>
        </w:r>
        <w:r>
          <w:tab/>
          <w:t xml:space="preserve">  &lt;name&gt;mapred.compress.map.output&lt;/name&gt;</w:t>
        </w:r>
      </w:ins>
    </w:p>
    <w:p w:rsidR="004954A1" w:rsidRDefault="004954A1" w:rsidP="004954A1">
      <w:pPr>
        <w:pStyle w:val="a4"/>
        <w:rPr>
          <w:ins w:id="2801" w:author="yangshangchuan" w:date="2013-01-16T23:53:00Z"/>
        </w:rPr>
      </w:pPr>
      <w:ins w:id="2802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true&lt;/value&gt;</w:t>
        </w:r>
      </w:ins>
    </w:p>
    <w:p w:rsidR="004954A1" w:rsidRDefault="004954A1" w:rsidP="004954A1">
      <w:pPr>
        <w:pStyle w:val="a4"/>
        <w:rPr>
          <w:ins w:id="2803" w:author="yangshangchuan" w:date="2013-01-16T23:53:00Z"/>
        </w:rPr>
      </w:pPr>
      <w:ins w:id="2804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Should the outputs of the maps be compressed before being</w:t>
        </w:r>
      </w:ins>
    </w:p>
    <w:p w:rsidR="004954A1" w:rsidRDefault="004954A1" w:rsidP="004954A1">
      <w:pPr>
        <w:pStyle w:val="a4"/>
        <w:rPr>
          <w:ins w:id="2805" w:author="yangshangchuan" w:date="2013-01-16T23:53:00Z"/>
        </w:rPr>
      </w:pPr>
      <w:ins w:id="2806" w:author="yangshangchuan" w:date="2013-01-16T23:53:00Z">
        <w:r>
          <w:tab/>
        </w:r>
        <w:r>
          <w:tab/>
        </w:r>
        <w:r>
          <w:tab/>
        </w:r>
        <w:r>
          <w:tab/>
        </w:r>
        <w:r>
          <w:tab/>
          <w:t xml:space="preserve">   </w:t>
        </w:r>
        <w:proofErr w:type="gramStart"/>
        <w:r>
          <w:t>sent</w:t>
        </w:r>
        <w:proofErr w:type="gramEnd"/>
        <w:r>
          <w:t xml:space="preserve"> across the network. </w:t>
        </w:r>
        <w:proofErr w:type="gramStart"/>
        <w:r>
          <w:t>Uses SequenceFile compression.</w:t>
        </w:r>
        <w:proofErr w:type="gramEnd"/>
      </w:ins>
    </w:p>
    <w:p w:rsidR="004954A1" w:rsidRDefault="004954A1" w:rsidP="004954A1">
      <w:pPr>
        <w:pStyle w:val="a4"/>
        <w:rPr>
          <w:ins w:id="2807" w:author="yangshangchuan" w:date="2013-01-16T23:53:00Z"/>
        </w:rPr>
      </w:pPr>
      <w:ins w:id="2808" w:author="yangshangchuan" w:date="2013-01-16T23:53:00Z"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809" w:author="yangshangchuan" w:date="2013-01-16T23:53:00Z"/>
        </w:rPr>
      </w:pPr>
      <w:ins w:id="2810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811" w:author="yangshangchuan" w:date="2013-01-16T23:53:00Z"/>
        </w:rPr>
      </w:pPr>
    </w:p>
    <w:p w:rsidR="004954A1" w:rsidRDefault="004954A1" w:rsidP="004954A1">
      <w:pPr>
        <w:pStyle w:val="a4"/>
        <w:rPr>
          <w:ins w:id="2812" w:author="yangshangchuan" w:date="2013-01-16T23:53:00Z"/>
        </w:rPr>
      </w:pPr>
      <w:ins w:id="2813" w:author="yangshangchuan" w:date="2013-01-16T23:53:00Z">
        <w:r>
          <w:lastRenderedPageBreak/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4954A1" w:rsidRDefault="004954A1" w:rsidP="004954A1">
      <w:pPr>
        <w:pStyle w:val="a4"/>
        <w:rPr>
          <w:ins w:id="2814" w:author="yangshangchuan" w:date="2013-01-16T23:53:00Z"/>
        </w:rPr>
      </w:pPr>
      <w:ins w:id="2815" w:author="yangshangchuan" w:date="2013-01-16T23:53:00Z">
        <w:r>
          <w:tab/>
        </w:r>
        <w:r>
          <w:tab/>
          <w:t xml:space="preserve">  &lt;name&gt;mapred.tasktracker.map.tasks.maximum&lt;/name&gt;</w:t>
        </w:r>
      </w:ins>
    </w:p>
    <w:p w:rsidR="004954A1" w:rsidRDefault="004954A1" w:rsidP="004954A1">
      <w:pPr>
        <w:pStyle w:val="a4"/>
        <w:rPr>
          <w:ins w:id="2816" w:author="yangshangchuan" w:date="2013-01-16T23:53:00Z"/>
        </w:rPr>
      </w:pPr>
      <w:ins w:id="2817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5&lt;/value&gt;</w:t>
        </w:r>
      </w:ins>
    </w:p>
    <w:p w:rsidR="004954A1" w:rsidRDefault="004954A1" w:rsidP="004954A1">
      <w:pPr>
        <w:pStyle w:val="a4"/>
        <w:rPr>
          <w:ins w:id="2818" w:author="yangshangchuan" w:date="2013-01-16T23:53:00Z"/>
        </w:rPr>
      </w:pPr>
      <w:ins w:id="2819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820" w:author="yangshangchuan" w:date="2013-01-16T23:53:00Z"/>
        </w:rPr>
      </w:pPr>
    </w:p>
    <w:p w:rsidR="004954A1" w:rsidRDefault="004954A1" w:rsidP="004954A1">
      <w:pPr>
        <w:pStyle w:val="a4"/>
        <w:rPr>
          <w:ins w:id="2821" w:author="yangshangchuan" w:date="2013-01-16T23:53:00Z"/>
        </w:rPr>
      </w:pPr>
      <w:ins w:id="2822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4954A1" w:rsidRDefault="004954A1" w:rsidP="004954A1">
      <w:pPr>
        <w:pStyle w:val="a4"/>
        <w:rPr>
          <w:ins w:id="2823" w:author="yangshangchuan" w:date="2013-01-16T23:53:00Z"/>
        </w:rPr>
      </w:pPr>
      <w:ins w:id="2824" w:author="yangshangchuan" w:date="2013-01-16T23:53:00Z">
        <w:r>
          <w:tab/>
        </w:r>
        <w:r>
          <w:tab/>
          <w:t xml:space="preserve">  &lt;name&gt;mapred.map.tasks&lt;/name&gt;</w:t>
        </w:r>
      </w:ins>
    </w:p>
    <w:p w:rsidR="004954A1" w:rsidRDefault="004954A1" w:rsidP="004954A1">
      <w:pPr>
        <w:pStyle w:val="a4"/>
        <w:rPr>
          <w:ins w:id="2825" w:author="yangshangchuan" w:date="2013-01-16T23:53:00Z"/>
        </w:rPr>
      </w:pPr>
      <w:ins w:id="2826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15&lt;/value&gt;</w:t>
        </w:r>
      </w:ins>
    </w:p>
    <w:p w:rsidR="004954A1" w:rsidRDefault="004954A1" w:rsidP="004954A1">
      <w:pPr>
        <w:pStyle w:val="a4"/>
        <w:rPr>
          <w:ins w:id="2827" w:author="yangshangchuan" w:date="2013-01-16T23:53:00Z"/>
        </w:rPr>
      </w:pPr>
      <w:ins w:id="2828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829" w:author="yangshangchuan" w:date="2013-01-16T23:53:00Z"/>
        </w:rPr>
      </w:pPr>
    </w:p>
    <w:p w:rsidR="004954A1" w:rsidRDefault="004954A1" w:rsidP="004954A1">
      <w:pPr>
        <w:pStyle w:val="a4"/>
        <w:rPr>
          <w:ins w:id="2830" w:author="yangshangchuan" w:date="2013-01-16T23:53:00Z"/>
        </w:rPr>
      </w:pPr>
      <w:ins w:id="2831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4954A1" w:rsidRDefault="004954A1" w:rsidP="004954A1">
      <w:pPr>
        <w:pStyle w:val="a4"/>
        <w:rPr>
          <w:ins w:id="2832" w:author="yangshangchuan" w:date="2013-01-16T23:53:00Z"/>
        </w:rPr>
      </w:pPr>
      <w:ins w:id="2833" w:author="yangshangchuan" w:date="2013-01-16T23:53:00Z">
        <w:r>
          <w:tab/>
        </w:r>
        <w:r>
          <w:tab/>
          <w:t xml:space="preserve">  &lt;name&gt;mapred.tasktracker.reduce.tasks.maximum&lt;/name&gt;</w:t>
        </w:r>
      </w:ins>
    </w:p>
    <w:p w:rsidR="004954A1" w:rsidRDefault="004954A1" w:rsidP="004954A1">
      <w:pPr>
        <w:pStyle w:val="a4"/>
        <w:rPr>
          <w:ins w:id="2834" w:author="yangshangchuan" w:date="2013-01-16T23:53:00Z"/>
        </w:rPr>
      </w:pPr>
      <w:ins w:id="2835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5&lt;/value&gt;</w:t>
        </w:r>
      </w:ins>
    </w:p>
    <w:p w:rsidR="004954A1" w:rsidRDefault="004954A1" w:rsidP="004954A1">
      <w:pPr>
        <w:pStyle w:val="a4"/>
        <w:rPr>
          <w:ins w:id="2836" w:author="yangshangchuan" w:date="2013-01-16T23:53:00Z"/>
        </w:rPr>
      </w:pPr>
      <w:ins w:id="2837" w:author="yangshangchuan" w:date="2013-01-16T23:53:00Z">
        <w:r>
          <w:tab/>
        </w:r>
        <w:r>
          <w:tab/>
        </w:r>
        <w:r>
          <w:tab/>
          <w:t>&lt;</w:t>
        </w:r>
        <w:proofErr w:type="gramStart"/>
        <w:r>
          <w:t>description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838" w:author="yangshangchuan" w:date="2013-01-16T23:53:00Z"/>
        </w:rPr>
      </w:pPr>
      <w:ins w:id="2839" w:author="yangshangchuan" w:date="2013-01-16T23:53:00Z">
        <w:r>
          <w:tab/>
        </w:r>
        <w:r>
          <w:tab/>
        </w:r>
        <w:r>
          <w:tab/>
        </w:r>
        <w:proofErr w:type="gramStart"/>
        <w:r>
          <w:t>define</w:t>
        </w:r>
        <w:proofErr w:type="gramEnd"/>
        <w:r>
          <w:t xml:space="preserve"> mapred.map tasks to be number of slave hosts.the best number is the  number of slave hosts plus the core numbers of per host</w:t>
        </w:r>
      </w:ins>
    </w:p>
    <w:p w:rsidR="004954A1" w:rsidRDefault="004954A1" w:rsidP="004954A1">
      <w:pPr>
        <w:pStyle w:val="a4"/>
        <w:rPr>
          <w:ins w:id="2840" w:author="yangshangchuan" w:date="2013-01-16T23:53:00Z"/>
        </w:rPr>
      </w:pPr>
      <w:ins w:id="2841" w:author="yangshangchuan" w:date="2013-01-16T23:53:00Z">
        <w:r>
          <w:tab/>
        </w:r>
        <w:r>
          <w:tab/>
        </w:r>
        <w:r>
          <w:tab/>
          <w:t xml:space="preserve">&lt;/description&gt; </w:t>
        </w:r>
      </w:ins>
    </w:p>
    <w:p w:rsidR="004954A1" w:rsidRDefault="004954A1" w:rsidP="004954A1">
      <w:pPr>
        <w:pStyle w:val="a4"/>
        <w:rPr>
          <w:ins w:id="2842" w:author="yangshangchuan" w:date="2013-01-16T23:53:00Z"/>
        </w:rPr>
      </w:pPr>
      <w:ins w:id="2843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844" w:author="yangshangchuan" w:date="2013-01-16T23:53:00Z"/>
        </w:rPr>
      </w:pPr>
    </w:p>
    <w:p w:rsidR="004954A1" w:rsidRDefault="004954A1" w:rsidP="004954A1">
      <w:pPr>
        <w:pStyle w:val="a4"/>
        <w:rPr>
          <w:ins w:id="2845" w:author="yangshangchuan" w:date="2013-01-16T23:53:00Z"/>
        </w:rPr>
      </w:pPr>
      <w:ins w:id="2846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4954A1" w:rsidRDefault="004954A1" w:rsidP="004954A1">
      <w:pPr>
        <w:pStyle w:val="a4"/>
        <w:rPr>
          <w:ins w:id="2847" w:author="yangshangchuan" w:date="2013-01-16T23:53:00Z"/>
        </w:rPr>
      </w:pPr>
      <w:ins w:id="2848" w:author="yangshangchuan" w:date="2013-01-16T23:53:00Z">
        <w:r>
          <w:tab/>
        </w:r>
        <w:r>
          <w:tab/>
          <w:t xml:space="preserve">  &lt;name&gt;mapred.reduce.tasks&lt;/name&gt;</w:t>
        </w:r>
      </w:ins>
    </w:p>
    <w:p w:rsidR="004954A1" w:rsidRDefault="004954A1" w:rsidP="004954A1">
      <w:pPr>
        <w:pStyle w:val="a4"/>
        <w:rPr>
          <w:ins w:id="2849" w:author="yangshangchuan" w:date="2013-01-16T23:53:00Z"/>
        </w:rPr>
      </w:pPr>
      <w:ins w:id="2850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15&lt;/value&gt;</w:t>
        </w:r>
      </w:ins>
    </w:p>
    <w:p w:rsidR="004954A1" w:rsidRDefault="004954A1" w:rsidP="004954A1">
      <w:pPr>
        <w:pStyle w:val="a4"/>
        <w:rPr>
          <w:ins w:id="2851" w:author="yangshangchuan" w:date="2013-01-16T23:53:00Z"/>
        </w:rPr>
      </w:pPr>
      <w:ins w:id="2852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853" w:author="yangshangchuan" w:date="2013-01-16T23:53:00Z"/>
        </w:rPr>
      </w:pPr>
      <w:ins w:id="2854" w:author="yangshangchuan" w:date="2013-01-16T23:53:00Z">
        <w:r>
          <w:tab/>
        </w:r>
        <w:r>
          <w:tab/>
        </w:r>
        <w:r>
          <w:tab/>
        </w:r>
        <w:proofErr w:type="gramStart"/>
        <w:r>
          <w:t>define</w:t>
        </w:r>
        <w:proofErr w:type="gramEnd"/>
        <w:r>
          <w:t xml:space="preserve"> mapred.reduce tasks to be number of slave hosts.the best number is the  number of slave hosts plus the core numbers of per host</w:t>
        </w:r>
      </w:ins>
    </w:p>
    <w:p w:rsidR="004954A1" w:rsidRDefault="004954A1" w:rsidP="004954A1">
      <w:pPr>
        <w:pStyle w:val="a4"/>
        <w:rPr>
          <w:ins w:id="2855" w:author="yangshangchuan" w:date="2013-01-16T23:53:00Z"/>
        </w:rPr>
      </w:pPr>
      <w:ins w:id="2856" w:author="yangshangchuan" w:date="2013-01-16T23:53:00Z">
        <w:r>
          <w:tab/>
        </w:r>
        <w:r>
          <w:tab/>
          <w:t xml:space="preserve">  &lt;/description&gt; </w:t>
        </w:r>
      </w:ins>
    </w:p>
    <w:p w:rsidR="004954A1" w:rsidRDefault="004954A1" w:rsidP="004954A1">
      <w:pPr>
        <w:pStyle w:val="a4"/>
        <w:rPr>
          <w:ins w:id="2857" w:author="yangshangchuan" w:date="2013-01-16T23:53:00Z"/>
        </w:rPr>
      </w:pPr>
      <w:ins w:id="2858" w:author="yangshangchuan" w:date="2013-01-16T23:53:00Z">
        <w:r>
          <w:tab/>
        </w:r>
        <w:r>
          <w:tab/>
          <w:t xml:space="preserve">&lt;/property&gt; </w:t>
        </w:r>
      </w:ins>
    </w:p>
    <w:p w:rsidR="004954A1" w:rsidRDefault="004954A1" w:rsidP="004954A1">
      <w:pPr>
        <w:pStyle w:val="a4"/>
        <w:rPr>
          <w:ins w:id="2859" w:author="yangshangchuan" w:date="2013-01-16T23:53:00Z"/>
        </w:rPr>
      </w:pPr>
      <w:ins w:id="2860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861" w:author="yangshangchuan" w:date="2013-01-16T23:53:00Z"/>
        </w:rPr>
      </w:pPr>
      <w:ins w:id="2862" w:author="yangshangchuan" w:date="2013-01-16T23:53:00Z">
        <w:r>
          <w:tab/>
        </w:r>
        <w:r>
          <w:tab/>
          <w:t xml:space="preserve">  &lt;name&gt;mapred.system.dir&lt;/name&gt;</w:t>
        </w:r>
      </w:ins>
    </w:p>
    <w:p w:rsidR="004954A1" w:rsidRDefault="00D729A7" w:rsidP="004954A1">
      <w:pPr>
        <w:pStyle w:val="a4"/>
        <w:rPr>
          <w:ins w:id="2863" w:author="yangshangchuan" w:date="2013-01-16T23:53:00Z"/>
        </w:rPr>
      </w:pPr>
      <w:ins w:id="2864" w:author="yangshangchuan" w:date="2013-01-16T23:53:00Z">
        <w:r>
          <w:tab/>
        </w:r>
        <w:r>
          <w:tab/>
          <w:t xml:space="preserve">  &lt;</w:t>
        </w:r>
        <w:proofErr w:type="gramStart"/>
        <w:r>
          <w:t>value</w:t>
        </w:r>
        <w:proofErr w:type="gramEnd"/>
        <w:r>
          <w:t>&gt;/home/</w:t>
        </w:r>
        <w:r w:rsidR="004954A1">
          <w:t>ysc/mapreduc</w:t>
        </w:r>
        <w:r>
          <w:t>e</w:t>
        </w:r>
        <w:r w:rsidR="004954A1">
          <w:t>/system&lt;/value&gt;</w:t>
        </w:r>
      </w:ins>
    </w:p>
    <w:p w:rsidR="004954A1" w:rsidRDefault="004954A1" w:rsidP="004954A1">
      <w:pPr>
        <w:pStyle w:val="a4"/>
        <w:rPr>
          <w:ins w:id="2865" w:author="yangshangchuan" w:date="2013-01-16T23:53:00Z"/>
        </w:rPr>
      </w:pPr>
      <w:ins w:id="2866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867" w:author="yangshangchuan" w:date="2013-01-16T23:53:00Z"/>
        </w:rPr>
      </w:pPr>
    </w:p>
    <w:p w:rsidR="004954A1" w:rsidRDefault="004954A1" w:rsidP="004954A1">
      <w:pPr>
        <w:pStyle w:val="a4"/>
        <w:rPr>
          <w:ins w:id="2868" w:author="yangshangchuan" w:date="2013-01-16T23:53:00Z"/>
        </w:rPr>
      </w:pPr>
      <w:ins w:id="2869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870" w:author="yangshangchuan" w:date="2013-01-16T23:53:00Z"/>
        </w:rPr>
      </w:pPr>
      <w:ins w:id="2871" w:author="yangshangchuan" w:date="2013-01-16T23:53:00Z">
        <w:r>
          <w:tab/>
        </w:r>
        <w:r>
          <w:tab/>
          <w:t xml:space="preserve">  &lt;name&gt;mapred.local.dir&lt;/name&gt;</w:t>
        </w:r>
      </w:ins>
    </w:p>
    <w:p w:rsidR="004954A1" w:rsidRDefault="004954A1" w:rsidP="004954A1">
      <w:pPr>
        <w:pStyle w:val="a4"/>
        <w:rPr>
          <w:ins w:id="2872" w:author="yangshangchuan" w:date="2013-01-16T23:53:00Z"/>
        </w:rPr>
      </w:pPr>
      <w:ins w:id="2873" w:author="yangshangchuan" w:date="2013-01-16T23:53:00Z">
        <w:r>
          <w:tab/>
        </w:r>
        <w:r>
          <w:tab/>
          <w:t xml:space="preserve">  &lt;</w:t>
        </w:r>
        <w:proofErr w:type="gramStart"/>
        <w:r>
          <w:t>value</w:t>
        </w:r>
        <w:proofErr w:type="gramEnd"/>
        <w:r>
          <w:t>&gt;/home/</w:t>
        </w:r>
        <w:r w:rsidR="00D729A7">
          <w:t>ysc/mapreduce</w:t>
        </w:r>
        <w:r>
          <w:t>/local&lt;/value&gt;</w:t>
        </w:r>
      </w:ins>
    </w:p>
    <w:p w:rsidR="004954A1" w:rsidRDefault="004954A1" w:rsidP="004954A1">
      <w:pPr>
        <w:pStyle w:val="a4"/>
        <w:rPr>
          <w:ins w:id="2874" w:author="yangshangchuan" w:date="2013-01-16T23:53:00Z"/>
        </w:rPr>
      </w:pPr>
      <w:ins w:id="2875" w:author="yangshangchuan" w:date="2013-01-16T23:53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2876" w:author="yangshangchuan" w:date="2013-01-16T23:53:00Z"/>
        </w:rPr>
      </w:pPr>
    </w:p>
    <w:p w:rsidR="004954A1" w:rsidRDefault="004954A1" w:rsidP="004954A1">
      <w:pPr>
        <w:pStyle w:val="a4"/>
        <w:rPr>
          <w:ins w:id="2877" w:author="yangshangchuan" w:date="2013-01-16T23:53:00Z"/>
        </w:rPr>
      </w:pPr>
      <w:ins w:id="2878" w:author="yangshangchuan" w:date="2013-01-16T23:53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4954A1" w:rsidRDefault="004954A1" w:rsidP="004954A1">
      <w:pPr>
        <w:pStyle w:val="a4"/>
        <w:rPr>
          <w:ins w:id="2879" w:author="yangshangchuan" w:date="2013-01-16T23:53:00Z"/>
        </w:rPr>
      </w:pPr>
      <w:ins w:id="2880" w:author="yangshangchuan" w:date="2013-01-16T23:53:00Z">
        <w:r>
          <w:tab/>
        </w:r>
        <w:r>
          <w:tab/>
          <w:t xml:space="preserve">  &lt;name&gt;mapreduce.job.counters.max&lt;/name&gt;</w:t>
        </w:r>
      </w:ins>
    </w:p>
    <w:p w:rsidR="004954A1" w:rsidRDefault="004954A1" w:rsidP="004954A1">
      <w:pPr>
        <w:pStyle w:val="a4"/>
        <w:rPr>
          <w:ins w:id="2881" w:author="yangshangchuan" w:date="2013-01-16T23:53:00Z"/>
        </w:rPr>
      </w:pPr>
      <w:ins w:id="2882" w:author="yangshangchuan" w:date="2013-01-16T23:53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12000&lt;/value&gt;</w:t>
        </w:r>
      </w:ins>
    </w:p>
    <w:p w:rsidR="004954A1" w:rsidRDefault="004954A1" w:rsidP="004954A1">
      <w:pPr>
        <w:pStyle w:val="a4"/>
        <w:rPr>
          <w:ins w:id="2883" w:author="yangshangchuan" w:date="2013-01-16T23:53:00Z"/>
        </w:rPr>
      </w:pPr>
      <w:ins w:id="2884" w:author="yangshangchuan" w:date="2013-01-16T23:53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Limit on the number of counters allowed per job.</w:t>
        </w:r>
      </w:ins>
    </w:p>
    <w:p w:rsidR="004954A1" w:rsidRDefault="004954A1" w:rsidP="004954A1">
      <w:pPr>
        <w:pStyle w:val="a4"/>
        <w:rPr>
          <w:ins w:id="2885" w:author="yangshangchuan" w:date="2013-01-16T23:53:00Z"/>
        </w:rPr>
      </w:pPr>
      <w:ins w:id="2886" w:author="yangshangchuan" w:date="2013-01-16T23:53:00Z">
        <w:r>
          <w:tab/>
        </w:r>
        <w:r>
          <w:tab/>
          <w:t xml:space="preserve">  &lt;/description&gt;</w:t>
        </w:r>
      </w:ins>
    </w:p>
    <w:p w:rsidR="004954A1" w:rsidRDefault="004954A1" w:rsidP="004954A1">
      <w:pPr>
        <w:pStyle w:val="a4"/>
        <w:rPr>
          <w:ins w:id="2887" w:author="yangshangchuan" w:date="2013-01-16T23:53:00Z"/>
        </w:rPr>
      </w:pPr>
      <w:ins w:id="2888" w:author="yangshangchuan" w:date="2013-01-16T23:53:00Z">
        <w:r>
          <w:tab/>
        </w:r>
        <w:r>
          <w:tab/>
          <w:t>&lt;/property&gt;</w:t>
        </w:r>
      </w:ins>
    </w:p>
    <w:p w:rsidR="00FB10C0" w:rsidRDefault="004954A1" w:rsidP="00FB10C0">
      <w:pPr>
        <w:pStyle w:val="a4"/>
        <w:rPr>
          <w:ins w:id="2889" w:author="yangshangchuan" w:date="2013-01-17T05:11:00Z"/>
        </w:rPr>
      </w:pPr>
      <w:ins w:id="2890" w:author="yangshangchuan" w:date="2013-01-16T23:53:00Z">
        <w:r>
          <w:rPr>
            <w:rFonts w:hint="eastAsia"/>
          </w:rPr>
          <w:tab/>
          <w:t>7</w:t>
        </w:r>
        <w:r>
          <w:rPr>
            <w:rFonts w:hint="eastAsia"/>
          </w:rPr>
          <w:t>、</w:t>
        </w:r>
      </w:ins>
      <w:ins w:id="2891" w:author="yangshangchuan" w:date="2013-01-17T03:35:00Z">
        <w:r w:rsidRPr="004954A1">
          <w:t>vi etc/hadoop/yarn-site.</w:t>
        </w:r>
        <w:proofErr w:type="gramStart"/>
        <w:r w:rsidRPr="004954A1">
          <w:t>xml</w:t>
        </w:r>
      </w:ins>
      <w:proofErr w:type="gramEnd"/>
    </w:p>
    <w:p w:rsidR="00FB10C0" w:rsidRDefault="00FB10C0" w:rsidP="00FB10C0">
      <w:pPr>
        <w:pStyle w:val="a4"/>
        <w:rPr>
          <w:ins w:id="2892" w:author="yangshangchuan" w:date="2013-01-17T05:11:00Z"/>
        </w:rPr>
      </w:pPr>
      <w:ins w:id="2893" w:author="yangshangchuan" w:date="2013-01-17T05:11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   </w:t>
        </w:r>
      </w:ins>
    </w:p>
    <w:p w:rsidR="00FB10C0" w:rsidRDefault="00FB10C0" w:rsidP="00FB10C0">
      <w:pPr>
        <w:pStyle w:val="a4"/>
        <w:rPr>
          <w:ins w:id="2894" w:author="yangshangchuan" w:date="2013-01-17T05:11:00Z"/>
        </w:rPr>
      </w:pPr>
      <w:ins w:id="2895" w:author="yangshangchuan" w:date="2013-01-17T05:11:00Z">
        <w:r>
          <w:tab/>
        </w:r>
        <w:r>
          <w:tab/>
        </w:r>
        <w:r>
          <w:tab/>
          <w:t xml:space="preserve"> &lt;name&gt;yarn.resourcemanager.resource-tracker.address&lt;/name&gt;   </w:t>
        </w:r>
      </w:ins>
    </w:p>
    <w:p w:rsidR="00FB10C0" w:rsidRDefault="00FB10C0" w:rsidP="00FB10C0">
      <w:pPr>
        <w:pStyle w:val="a4"/>
        <w:rPr>
          <w:ins w:id="2896" w:author="yangshangchuan" w:date="2013-01-17T05:11:00Z"/>
        </w:rPr>
      </w:pPr>
      <w:ins w:id="2897" w:author="yangshangchuan" w:date="2013-01-17T05:11:00Z">
        <w:r>
          <w:lastRenderedPageBreak/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</w:ins>
      <w:proofErr w:type="gramEnd"/>
      <w:ins w:id="2898" w:author="yangshangchuan" w:date="2013-01-17T05:50:00Z">
        <w:r w:rsidR="00763560">
          <w:rPr>
            <w:rFonts w:hint="eastAsia"/>
          </w:rPr>
          <w:t>devcluster01</w:t>
        </w:r>
      </w:ins>
      <w:ins w:id="2899" w:author="yangshangchuan" w:date="2013-01-17T05:11:00Z">
        <w:r>
          <w:t xml:space="preserve">:8031&lt;/value&gt; </w:t>
        </w:r>
      </w:ins>
    </w:p>
    <w:p w:rsidR="00FB10C0" w:rsidRDefault="00FB10C0" w:rsidP="00FB10C0">
      <w:pPr>
        <w:pStyle w:val="a4"/>
        <w:rPr>
          <w:ins w:id="2900" w:author="yangshangchuan" w:date="2013-01-17T05:11:00Z"/>
        </w:rPr>
      </w:pPr>
      <w:ins w:id="2901" w:author="yangshangchuan" w:date="2013-01-17T05:11:00Z">
        <w:r>
          <w:tab/>
        </w:r>
        <w:r>
          <w:tab/>
          <w:t xml:space="preserve"> &lt;/property&gt;   </w:t>
        </w:r>
      </w:ins>
    </w:p>
    <w:p w:rsidR="00FB10C0" w:rsidRDefault="00FB10C0" w:rsidP="00FB10C0">
      <w:pPr>
        <w:pStyle w:val="a4"/>
        <w:rPr>
          <w:ins w:id="2902" w:author="yangshangchuan" w:date="2013-01-17T05:11:00Z"/>
        </w:rPr>
      </w:pPr>
      <w:ins w:id="2903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</w:t>
        </w:r>
      </w:ins>
    </w:p>
    <w:p w:rsidR="00FB10C0" w:rsidRDefault="00FB10C0" w:rsidP="00FB10C0">
      <w:pPr>
        <w:pStyle w:val="a4"/>
        <w:rPr>
          <w:ins w:id="2904" w:author="yangshangchuan" w:date="2013-01-17T05:11:00Z"/>
        </w:rPr>
      </w:pPr>
      <w:ins w:id="2905" w:author="yangshangchuan" w:date="2013-01-17T05:11:00Z">
        <w:r>
          <w:tab/>
        </w:r>
        <w:r>
          <w:tab/>
        </w:r>
        <w:r>
          <w:tab/>
          <w:t xml:space="preserve"> &lt;name&gt;yarn.resourcemanager.address&lt;/name&gt;     </w:t>
        </w:r>
      </w:ins>
    </w:p>
    <w:p w:rsidR="00FB10C0" w:rsidRDefault="00FB10C0" w:rsidP="00FB10C0">
      <w:pPr>
        <w:pStyle w:val="a4"/>
        <w:rPr>
          <w:ins w:id="2906" w:author="yangshangchuan" w:date="2013-01-17T05:11:00Z"/>
        </w:rPr>
      </w:pPr>
      <w:ins w:id="2907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</w:ins>
      <w:proofErr w:type="gramEnd"/>
      <w:ins w:id="2908" w:author="yangshangchuan" w:date="2013-01-17T05:50:00Z">
        <w:r w:rsidR="00763560">
          <w:rPr>
            <w:rFonts w:hint="eastAsia"/>
          </w:rPr>
          <w:t>devcluster01</w:t>
        </w:r>
      </w:ins>
      <w:ins w:id="2909" w:author="yangshangchuan" w:date="2013-01-17T05:11:00Z">
        <w:r>
          <w:t xml:space="preserve">:8032&lt;/value&gt;  </w:t>
        </w:r>
      </w:ins>
    </w:p>
    <w:p w:rsidR="00FB10C0" w:rsidRDefault="00FB10C0" w:rsidP="00FB10C0">
      <w:pPr>
        <w:pStyle w:val="a4"/>
        <w:rPr>
          <w:ins w:id="2910" w:author="yangshangchuan" w:date="2013-01-17T05:11:00Z"/>
        </w:rPr>
      </w:pPr>
      <w:ins w:id="2911" w:author="yangshangchuan" w:date="2013-01-17T05:11:00Z">
        <w:r>
          <w:tab/>
        </w:r>
        <w:r>
          <w:tab/>
          <w:t xml:space="preserve"> &lt;/property&gt; </w:t>
        </w:r>
      </w:ins>
    </w:p>
    <w:p w:rsidR="00FB10C0" w:rsidRDefault="00FB10C0" w:rsidP="00FB10C0">
      <w:pPr>
        <w:pStyle w:val="a4"/>
        <w:rPr>
          <w:ins w:id="2912" w:author="yangshangchuan" w:date="2013-01-17T05:11:00Z"/>
        </w:rPr>
      </w:pPr>
      <w:ins w:id="2913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  </w:t>
        </w:r>
      </w:ins>
    </w:p>
    <w:p w:rsidR="00FB10C0" w:rsidRDefault="00FB10C0" w:rsidP="00FB10C0">
      <w:pPr>
        <w:pStyle w:val="a4"/>
        <w:rPr>
          <w:ins w:id="2914" w:author="yangshangchuan" w:date="2013-01-17T05:11:00Z"/>
        </w:rPr>
      </w:pPr>
      <w:ins w:id="2915" w:author="yangshangchuan" w:date="2013-01-17T05:11:00Z">
        <w:r>
          <w:tab/>
        </w:r>
        <w:r>
          <w:tab/>
        </w:r>
        <w:r>
          <w:tab/>
          <w:t xml:space="preserve"> &lt;name&gt;yarn.resourcemanager.scheduler.address&lt;/name&gt;  </w:t>
        </w:r>
      </w:ins>
    </w:p>
    <w:p w:rsidR="00FB10C0" w:rsidRDefault="00FB10C0" w:rsidP="00FB10C0">
      <w:pPr>
        <w:pStyle w:val="a4"/>
        <w:rPr>
          <w:ins w:id="2916" w:author="yangshangchuan" w:date="2013-01-17T05:11:00Z"/>
        </w:rPr>
      </w:pPr>
      <w:ins w:id="2917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</w:ins>
      <w:proofErr w:type="gramEnd"/>
      <w:ins w:id="2918" w:author="yangshangchuan" w:date="2013-01-17T05:50:00Z">
        <w:r w:rsidR="00763560">
          <w:rPr>
            <w:rFonts w:hint="eastAsia"/>
          </w:rPr>
          <w:t>devcluster01</w:t>
        </w:r>
      </w:ins>
      <w:ins w:id="2919" w:author="yangshangchuan" w:date="2013-01-17T05:11:00Z">
        <w:r>
          <w:t xml:space="preserve">:8030&lt;/value&gt; </w:t>
        </w:r>
      </w:ins>
    </w:p>
    <w:p w:rsidR="00FB10C0" w:rsidRDefault="00FB10C0" w:rsidP="00FB10C0">
      <w:pPr>
        <w:pStyle w:val="a4"/>
        <w:rPr>
          <w:ins w:id="2920" w:author="yangshangchuan" w:date="2013-01-17T05:11:00Z"/>
        </w:rPr>
      </w:pPr>
      <w:ins w:id="2921" w:author="yangshangchuan" w:date="2013-01-17T05:11:00Z">
        <w:r>
          <w:tab/>
        </w:r>
        <w:r>
          <w:tab/>
          <w:t xml:space="preserve"> &lt;/property&gt;</w:t>
        </w:r>
      </w:ins>
    </w:p>
    <w:p w:rsidR="00FB10C0" w:rsidRDefault="00FB10C0" w:rsidP="00FB10C0">
      <w:pPr>
        <w:pStyle w:val="a4"/>
        <w:rPr>
          <w:ins w:id="2922" w:author="yangshangchuan" w:date="2013-01-17T05:11:00Z"/>
        </w:rPr>
      </w:pPr>
      <w:ins w:id="2923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</w:t>
        </w:r>
      </w:ins>
    </w:p>
    <w:p w:rsidR="00FB10C0" w:rsidRDefault="00FB10C0" w:rsidP="00FB10C0">
      <w:pPr>
        <w:pStyle w:val="a4"/>
        <w:rPr>
          <w:ins w:id="2924" w:author="yangshangchuan" w:date="2013-01-17T05:11:00Z"/>
        </w:rPr>
      </w:pPr>
      <w:ins w:id="2925" w:author="yangshangchuan" w:date="2013-01-17T05:11:00Z">
        <w:r>
          <w:tab/>
        </w:r>
        <w:r>
          <w:tab/>
        </w:r>
        <w:r>
          <w:tab/>
          <w:t xml:space="preserve"> &lt;name&gt;yarn.resourcemanager.admin.address&lt;/name&gt;  </w:t>
        </w:r>
      </w:ins>
    </w:p>
    <w:p w:rsidR="00FB10C0" w:rsidRDefault="00FB10C0" w:rsidP="00FB10C0">
      <w:pPr>
        <w:pStyle w:val="a4"/>
        <w:rPr>
          <w:ins w:id="2926" w:author="yangshangchuan" w:date="2013-01-17T05:11:00Z"/>
        </w:rPr>
      </w:pPr>
      <w:ins w:id="2927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</w:ins>
      <w:proofErr w:type="gramEnd"/>
      <w:ins w:id="2928" w:author="yangshangchuan" w:date="2013-01-17T05:50:00Z">
        <w:r w:rsidR="00763560">
          <w:rPr>
            <w:rFonts w:hint="eastAsia"/>
          </w:rPr>
          <w:t>devcluster01</w:t>
        </w:r>
      </w:ins>
      <w:ins w:id="2929" w:author="yangshangchuan" w:date="2013-01-17T05:11:00Z">
        <w:r>
          <w:t xml:space="preserve">:8033&lt;/value&gt;   </w:t>
        </w:r>
      </w:ins>
    </w:p>
    <w:p w:rsidR="00FB10C0" w:rsidRDefault="00FB10C0" w:rsidP="00FB10C0">
      <w:pPr>
        <w:pStyle w:val="a4"/>
        <w:rPr>
          <w:ins w:id="2930" w:author="yangshangchuan" w:date="2013-01-17T05:11:00Z"/>
        </w:rPr>
      </w:pPr>
      <w:ins w:id="2931" w:author="yangshangchuan" w:date="2013-01-17T05:11:00Z">
        <w:r>
          <w:tab/>
        </w:r>
        <w:r>
          <w:tab/>
          <w:t xml:space="preserve"> &lt;/property&gt;   </w:t>
        </w:r>
      </w:ins>
    </w:p>
    <w:p w:rsidR="00FB10C0" w:rsidRDefault="00FB10C0" w:rsidP="00FB10C0">
      <w:pPr>
        <w:pStyle w:val="a4"/>
        <w:rPr>
          <w:ins w:id="2932" w:author="yangshangchuan" w:date="2013-01-17T05:11:00Z"/>
        </w:rPr>
      </w:pPr>
      <w:ins w:id="2933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  </w:t>
        </w:r>
      </w:ins>
    </w:p>
    <w:p w:rsidR="00FB10C0" w:rsidRDefault="00FB10C0" w:rsidP="00FB10C0">
      <w:pPr>
        <w:pStyle w:val="a4"/>
        <w:rPr>
          <w:ins w:id="2934" w:author="yangshangchuan" w:date="2013-01-17T05:11:00Z"/>
        </w:rPr>
      </w:pPr>
      <w:ins w:id="2935" w:author="yangshangchuan" w:date="2013-01-17T05:11:00Z">
        <w:r>
          <w:tab/>
        </w:r>
        <w:r>
          <w:tab/>
        </w:r>
        <w:r>
          <w:tab/>
          <w:t xml:space="preserve"> &lt;name&gt;yarn.resourcemanager.webapp.address&lt;/name&gt;    </w:t>
        </w:r>
      </w:ins>
    </w:p>
    <w:p w:rsidR="00FB10C0" w:rsidRDefault="00FB10C0" w:rsidP="00FB10C0">
      <w:pPr>
        <w:pStyle w:val="a4"/>
        <w:rPr>
          <w:ins w:id="2936" w:author="yangshangchuan" w:date="2013-01-17T05:11:00Z"/>
        </w:rPr>
      </w:pPr>
      <w:ins w:id="2937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</w:ins>
      <w:proofErr w:type="gramEnd"/>
      <w:ins w:id="2938" w:author="yangshangchuan" w:date="2013-01-17T05:50:00Z">
        <w:r w:rsidR="00763560">
          <w:rPr>
            <w:rFonts w:hint="eastAsia"/>
          </w:rPr>
          <w:t>devcluster01</w:t>
        </w:r>
      </w:ins>
      <w:ins w:id="2939" w:author="yangshangchuan" w:date="2013-01-17T05:11:00Z">
        <w:r>
          <w:t xml:space="preserve">:8088&lt;/value&gt;  </w:t>
        </w:r>
      </w:ins>
    </w:p>
    <w:p w:rsidR="00FB10C0" w:rsidRDefault="00FB10C0" w:rsidP="00FB10C0">
      <w:pPr>
        <w:pStyle w:val="a4"/>
        <w:rPr>
          <w:ins w:id="2940" w:author="yangshangchuan" w:date="2013-01-17T05:11:00Z"/>
        </w:rPr>
      </w:pPr>
      <w:ins w:id="2941" w:author="yangshangchuan" w:date="2013-01-17T05:11:00Z">
        <w:r>
          <w:tab/>
        </w:r>
        <w:r>
          <w:tab/>
          <w:t xml:space="preserve"> &lt;/property&gt;  </w:t>
        </w:r>
      </w:ins>
    </w:p>
    <w:p w:rsidR="00FB10C0" w:rsidRDefault="00FB10C0" w:rsidP="00FB10C0">
      <w:pPr>
        <w:pStyle w:val="a4"/>
        <w:rPr>
          <w:ins w:id="2942" w:author="yangshangchuan" w:date="2013-01-17T05:11:00Z"/>
        </w:rPr>
      </w:pPr>
      <w:ins w:id="2943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 </w:t>
        </w:r>
      </w:ins>
    </w:p>
    <w:p w:rsidR="00FB10C0" w:rsidRDefault="00FB10C0" w:rsidP="00FB10C0">
      <w:pPr>
        <w:pStyle w:val="a4"/>
        <w:rPr>
          <w:ins w:id="2944" w:author="yangshangchuan" w:date="2013-01-17T05:11:00Z"/>
        </w:rPr>
      </w:pPr>
      <w:ins w:id="2945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description&gt;</w:t>
        </w:r>
        <w:proofErr w:type="gramEnd"/>
        <w:r>
          <w:t xml:space="preserve">Classpath for typical applications.&lt;/description&gt; </w:t>
        </w:r>
      </w:ins>
    </w:p>
    <w:p w:rsidR="00FB10C0" w:rsidRDefault="00FB10C0" w:rsidP="00FB10C0">
      <w:pPr>
        <w:pStyle w:val="a4"/>
        <w:rPr>
          <w:ins w:id="2946" w:author="yangshangchuan" w:date="2013-01-17T05:11:00Z"/>
        </w:rPr>
      </w:pPr>
      <w:ins w:id="2947" w:author="yangshangchuan" w:date="2013-01-17T05:11:00Z">
        <w:r>
          <w:tab/>
        </w:r>
        <w:r>
          <w:tab/>
        </w:r>
        <w:r>
          <w:tab/>
          <w:t xml:space="preserve"> &lt;name&gt;yarn.application.classpath&lt;/name&gt;  </w:t>
        </w:r>
      </w:ins>
    </w:p>
    <w:p w:rsidR="00FB10C0" w:rsidRDefault="00FB10C0" w:rsidP="00FB10C0">
      <w:pPr>
        <w:pStyle w:val="a4"/>
        <w:rPr>
          <w:ins w:id="2948" w:author="yangshangchuan" w:date="2013-01-17T05:11:00Z"/>
        </w:rPr>
      </w:pPr>
      <w:ins w:id="2949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value</w:t>
        </w:r>
        <w:proofErr w:type="gramEnd"/>
        <w:r>
          <w:t xml:space="preserve">&gt;       </w:t>
        </w:r>
      </w:ins>
    </w:p>
    <w:p w:rsidR="00FB10C0" w:rsidRDefault="00FB10C0" w:rsidP="00FB10C0">
      <w:pPr>
        <w:pStyle w:val="a4"/>
        <w:rPr>
          <w:ins w:id="2950" w:author="yangshangchuan" w:date="2013-01-17T05:11:00Z"/>
        </w:rPr>
      </w:pPr>
      <w:ins w:id="2951" w:author="yangshangchuan" w:date="2013-01-17T05:11:00Z">
        <w:r>
          <w:tab/>
        </w:r>
        <w:r>
          <w:tab/>
        </w:r>
        <w:r>
          <w:tab/>
          <w:t xml:space="preserve"> $HADOOP_CONF_DIR,      </w:t>
        </w:r>
      </w:ins>
    </w:p>
    <w:p w:rsidR="00FB10C0" w:rsidRDefault="00FB10C0" w:rsidP="00FB10C0">
      <w:pPr>
        <w:pStyle w:val="a4"/>
        <w:rPr>
          <w:ins w:id="2952" w:author="yangshangchuan" w:date="2013-01-17T05:11:00Z"/>
        </w:rPr>
      </w:pPr>
      <w:ins w:id="2953" w:author="yangshangchuan" w:date="2013-01-17T05:11:00Z">
        <w:r>
          <w:tab/>
        </w:r>
        <w:r>
          <w:tab/>
        </w:r>
        <w:r>
          <w:tab/>
          <w:t xml:space="preserve"> $HADOOP_COMMON_HOME/*</w:t>
        </w:r>
        <w:proofErr w:type="gramStart"/>
        <w:r>
          <w:t>,$</w:t>
        </w:r>
        <w:proofErr w:type="gramEnd"/>
        <w:r>
          <w:t xml:space="preserve">HADOOP_COMMON_HOME/lib/*,    </w:t>
        </w:r>
      </w:ins>
    </w:p>
    <w:p w:rsidR="00FB10C0" w:rsidRDefault="00FB10C0" w:rsidP="00FB10C0">
      <w:pPr>
        <w:pStyle w:val="a4"/>
        <w:rPr>
          <w:ins w:id="2954" w:author="yangshangchuan" w:date="2013-01-17T05:11:00Z"/>
        </w:rPr>
      </w:pPr>
      <w:ins w:id="2955" w:author="yangshangchuan" w:date="2013-01-17T05:11:00Z">
        <w:r>
          <w:tab/>
        </w:r>
        <w:r>
          <w:tab/>
        </w:r>
        <w:r>
          <w:tab/>
          <w:t xml:space="preserve"> $HADOOP_HDFS_HOME/*</w:t>
        </w:r>
        <w:proofErr w:type="gramStart"/>
        <w:r>
          <w:t>,$</w:t>
        </w:r>
        <w:proofErr w:type="gramEnd"/>
        <w:r>
          <w:t xml:space="preserve">HADOOP_HDFS_HOME/lib/*,       </w:t>
        </w:r>
      </w:ins>
    </w:p>
    <w:p w:rsidR="00FB10C0" w:rsidRDefault="00FB10C0" w:rsidP="00FB10C0">
      <w:pPr>
        <w:pStyle w:val="a4"/>
        <w:rPr>
          <w:ins w:id="2956" w:author="yangshangchuan" w:date="2013-01-17T05:11:00Z"/>
        </w:rPr>
      </w:pPr>
      <w:ins w:id="2957" w:author="yangshangchuan" w:date="2013-01-17T05:11:00Z">
        <w:r>
          <w:tab/>
        </w:r>
        <w:r>
          <w:tab/>
        </w:r>
        <w:r>
          <w:tab/>
          <w:t xml:space="preserve"> $HADOOP_MAPRED_HOME/*</w:t>
        </w:r>
        <w:proofErr w:type="gramStart"/>
        <w:r>
          <w:t>,$</w:t>
        </w:r>
        <w:proofErr w:type="gramEnd"/>
        <w:r>
          <w:t xml:space="preserve">HADOOP_MAPRED_HOME/lib/*,   </w:t>
        </w:r>
      </w:ins>
    </w:p>
    <w:p w:rsidR="00FB10C0" w:rsidRDefault="00FB10C0" w:rsidP="00FB10C0">
      <w:pPr>
        <w:pStyle w:val="a4"/>
        <w:rPr>
          <w:ins w:id="2958" w:author="yangshangchuan" w:date="2013-01-17T05:11:00Z"/>
        </w:rPr>
      </w:pPr>
      <w:ins w:id="2959" w:author="yangshangchuan" w:date="2013-01-17T05:11:00Z">
        <w:r>
          <w:tab/>
        </w:r>
        <w:r>
          <w:tab/>
        </w:r>
        <w:r>
          <w:tab/>
          <w:t xml:space="preserve"> $YARN_HOME/*</w:t>
        </w:r>
        <w:proofErr w:type="gramStart"/>
        <w:r>
          <w:t>,$</w:t>
        </w:r>
        <w:proofErr w:type="gramEnd"/>
        <w:r>
          <w:t xml:space="preserve">YARN_HOME/lib/*   </w:t>
        </w:r>
      </w:ins>
    </w:p>
    <w:p w:rsidR="00FB10C0" w:rsidRDefault="00FB10C0" w:rsidP="00FB10C0">
      <w:pPr>
        <w:pStyle w:val="a4"/>
        <w:rPr>
          <w:ins w:id="2960" w:author="yangshangchuan" w:date="2013-01-17T05:11:00Z"/>
        </w:rPr>
      </w:pPr>
      <w:ins w:id="2961" w:author="yangshangchuan" w:date="2013-01-17T05:11:00Z">
        <w:r>
          <w:tab/>
        </w:r>
        <w:r>
          <w:tab/>
        </w:r>
        <w:r>
          <w:tab/>
          <w:t xml:space="preserve"> &lt;/value&gt;  </w:t>
        </w:r>
      </w:ins>
    </w:p>
    <w:p w:rsidR="00FB10C0" w:rsidRDefault="00FB10C0" w:rsidP="00FB10C0">
      <w:pPr>
        <w:pStyle w:val="a4"/>
        <w:rPr>
          <w:ins w:id="2962" w:author="yangshangchuan" w:date="2013-01-17T05:11:00Z"/>
        </w:rPr>
      </w:pPr>
      <w:ins w:id="2963" w:author="yangshangchuan" w:date="2013-01-17T05:11:00Z">
        <w:r>
          <w:tab/>
        </w:r>
        <w:r>
          <w:tab/>
          <w:t xml:space="preserve"> &lt;/property&gt;</w:t>
        </w:r>
      </w:ins>
    </w:p>
    <w:p w:rsidR="00FB10C0" w:rsidRDefault="00FB10C0" w:rsidP="00FB10C0">
      <w:pPr>
        <w:pStyle w:val="a4"/>
        <w:rPr>
          <w:ins w:id="2964" w:author="yangshangchuan" w:date="2013-01-17T05:11:00Z"/>
        </w:rPr>
      </w:pPr>
      <w:ins w:id="2965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</w:t>
        </w:r>
      </w:ins>
    </w:p>
    <w:p w:rsidR="00FB10C0" w:rsidRDefault="00FB10C0" w:rsidP="00FB10C0">
      <w:pPr>
        <w:pStyle w:val="a4"/>
        <w:rPr>
          <w:ins w:id="2966" w:author="yangshangchuan" w:date="2013-01-17T05:11:00Z"/>
        </w:rPr>
      </w:pPr>
      <w:ins w:id="2967" w:author="yangshangchuan" w:date="2013-01-17T05:11:00Z">
        <w:r>
          <w:tab/>
        </w:r>
        <w:r>
          <w:tab/>
        </w:r>
        <w:r>
          <w:tab/>
          <w:t xml:space="preserve"> &lt;name&gt;yarn.nodemanager.aux-services&lt;/name&gt;  </w:t>
        </w:r>
      </w:ins>
    </w:p>
    <w:p w:rsidR="00FB10C0" w:rsidRDefault="00FB10C0" w:rsidP="00FB10C0">
      <w:pPr>
        <w:pStyle w:val="a4"/>
        <w:rPr>
          <w:ins w:id="2968" w:author="yangshangchuan" w:date="2013-01-17T05:11:00Z"/>
        </w:rPr>
      </w:pPr>
      <w:ins w:id="2969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  <w:proofErr w:type="gramEnd"/>
        <w:r>
          <w:t xml:space="preserve">mapreduce.shuffle&lt;/value&gt;  </w:t>
        </w:r>
      </w:ins>
    </w:p>
    <w:p w:rsidR="00FB10C0" w:rsidRDefault="00FB10C0" w:rsidP="00FB10C0">
      <w:pPr>
        <w:pStyle w:val="a4"/>
        <w:rPr>
          <w:ins w:id="2970" w:author="yangshangchuan" w:date="2013-01-17T05:11:00Z"/>
        </w:rPr>
      </w:pPr>
      <w:ins w:id="2971" w:author="yangshangchuan" w:date="2013-01-17T05:11:00Z">
        <w:r>
          <w:tab/>
        </w:r>
        <w:r>
          <w:tab/>
          <w:t xml:space="preserve"> &lt;/property&gt;   </w:t>
        </w:r>
      </w:ins>
    </w:p>
    <w:p w:rsidR="00FB10C0" w:rsidRDefault="00FB10C0" w:rsidP="00FB10C0">
      <w:pPr>
        <w:pStyle w:val="a4"/>
        <w:rPr>
          <w:ins w:id="2972" w:author="yangshangchuan" w:date="2013-01-17T05:11:00Z"/>
        </w:rPr>
      </w:pPr>
      <w:ins w:id="2973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  </w:t>
        </w:r>
      </w:ins>
    </w:p>
    <w:p w:rsidR="00FB10C0" w:rsidRDefault="00FB10C0" w:rsidP="00FB10C0">
      <w:pPr>
        <w:pStyle w:val="a4"/>
        <w:rPr>
          <w:ins w:id="2974" w:author="yangshangchuan" w:date="2013-01-17T05:11:00Z"/>
        </w:rPr>
      </w:pPr>
      <w:ins w:id="2975" w:author="yangshangchuan" w:date="2013-01-17T05:11:00Z">
        <w:r>
          <w:tab/>
        </w:r>
        <w:r>
          <w:tab/>
        </w:r>
        <w:r>
          <w:tab/>
          <w:t xml:space="preserve"> &lt;name&gt;yarn.nodemanager.aux-services.mapreduce.shuffle.class&lt;/name&gt;  </w:t>
        </w:r>
      </w:ins>
    </w:p>
    <w:p w:rsidR="00FB10C0" w:rsidRDefault="00FB10C0" w:rsidP="00FB10C0">
      <w:pPr>
        <w:pStyle w:val="a4"/>
        <w:rPr>
          <w:ins w:id="2976" w:author="yangshangchuan" w:date="2013-01-17T05:11:00Z"/>
        </w:rPr>
      </w:pPr>
      <w:ins w:id="2977" w:author="yangshangchuan" w:date="2013-01-17T05:11:00Z">
        <w:r>
          <w:tab/>
        </w:r>
        <w:r>
          <w:tab/>
        </w:r>
        <w:r>
          <w:tab/>
          <w:t xml:space="preserve"> &lt;value&gt;org.apache.hadoop.mapred.ShuffleHandler&lt;/value&gt;  </w:t>
        </w:r>
      </w:ins>
    </w:p>
    <w:p w:rsidR="00FB10C0" w:rsidRDefault="00FB10C0" w:rsidP="00FB10C0">
      <w:pPr>
        <w:pStyle w:val="a4"/>
        <w:rPr>
          <w:ins w:id="2978" w:author="yangshangchuan" w:date="2013-01-17T05:11:00Z"/>
        </w:rPr>
      </w:pPr>
      <w:ins w:id="2979" w:author="yangshangchuan" w:date="2013-01-17T05:11:00Z">
        <w:r>
          <w:tab/>
        </w:r>
        <w:r>
          <w:tab/>
          <w:t xml:space="preserve"> &lt;/property&gt;  </w:t>
        </w:r>
      </w:ins>
    </w:p>
    <w:p w:rsidR="00FB10C0" w:rsidRDefault="00FB10C0" w:rsidP="00FB10C0">
      <w:pPr>
        <w:pStyle w:val="a4"/>
        <w:rPr>
          <w:ins w:id="2980" w:author="yangshangchuan" w:date="2013-01-17T05:11:00Z"/>
        </w:rPr>
      </w:pPr>
      <w:ins w:id="2981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 </w:t>
        </w:r>
      </w:ins>
    </w:p>
    <w:p w:rsidR="00FB10C0" w:rsidRDefault="00FB10C0" w:rsidP="00FB10C0">
      <w:pPr>
        <w:pStyle w:val="a4"/>
        <w:rPr>
          <w:ins w:id="2982" w:author="yangshangchuan" w:date="2013-01-17T05:11:00Z"/>
        </w:rPr>
      </w:pPr>
      <w:ins w:id="2983" w:author="yangshangchuan" w:date="2013-01-17T05:11:00Z">
        <w:r>
          <w:tab/>
        </w:r>
        <w:r>
          <w:tab/>
        </w:r>
        <w:r>
          <w:tab/>
          <w:t xml:space="preserve"> &lt;name&gt;yarn.nodemanager.local-dirs&lt;/name&gt; </w:t>
        </w:r>
        <w:r>
          <w:tab/>
        </w:r>
        <w:r>
          <w:tab/>
        </w:r>
        <w:r>
          <w:tab/>
          <w:t xml:space="preserve"> &lt;value&gt;/home/ysc/h2/data/1/yarn/local,/home/ysc/h2/data/2/yarn/local,/home/ysc/h2/data/3/yarn/local&lt;/value&gt;  </w:t>
        </w:r>
      </w:ins>
    </w:p>
    <w:p w:rsidR="00FB10C0" w:rsidRDefault="00FB10C0" w:rsidP="00FB10C0">
      <w:pPr>
        <w:pStyle w:val="a4"/>
        <w:rPr>
          <w:ins w:id="2984" w:author="yangshangchuan" w:date="2013-01-17T05:11:00Z"/>
        </w:rPr>
      </w:pPr>
      <w:ins w:id="2985" w:author="yangshangchuan" w:date="2013-01-17T05:11:00Z">
        <w:r>
          <w:tab/>
        </w:r>
        <w:r>
          <w:tab/>
          <w:t xml:space="preserve"> &lt;/property&gt;</w:t>
        </w:r>
      </w:ins>
    </w:p>
    <w:p w:rsidR="00FB10C0" w:rsidRDefault="00FB10C0" w:rsidP="00FB10C0">
      <w:pPr>
        <w:pStyle w:val="a4"/>
        <w:rPr>
          <w:ins w:id="2986" w:author="yangshangchuan" w:date="2013-01-17T05:11:00Z"/>
        </w:rPr>
      </w:pPr>
      <w:ins w:id="2987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</w:t>
        </w:r>
      </w:ins>
    </w:p>
    <w:p w:rsidR="00FB10C0" w:rsidRDefault="00FB10C0" w:rsidP="00FB10C0">
      <w:pPr>
        <w:pStyle w:val="a4"/>
        <w:rPr>
          <w:ins w:id="2988" w:author="yangshangchuan" w:date="2013-01-17T05:11:00Z"/>
        </w:rPr>
      </w:pPr>
      <w:ins w:id="2989" w:author="yangshangchuan" w:date="2013-01-17T05:11:00Z">
        <w:r>
          <w:tab/>
        </w:r>
        <w:r>
          <w:tab/>
        </w:r>
        <w:r>
          <w:tab/>
          <w:t xml:space="preserve"> &lt;name&gt;yarn.nodemanager.log-dirs&lt;/name&gt;  </w:t>
        </w:r>
        <w:r>
          <w:tab/>
        </w:r>
        <w:r>
          <w:tab/>
        </w:r>
        <w:r>
          <w:tab/>
          <w:t xml:space="preserve"> &lt;value&gt;/home/ysc/h2/data/1/yarn/logs,/home/ysc/h2/data/2/yarn/logs,/home/ysc/h2/data/3/yarn/logs&lt;/value&gt;  </w:t>
        </w:r>
      </w:ins>
    </w:p>
    <w:p w:rsidR="00FB10C0" w:rsidRDefault="00FB10C0" w:rsidP="00FB10C0">
      <w:pPr>
        <w:pStyle w:val="a4"/>
        <w:rPr>
          <w:ins w:id="2990" w:author="yangshangchuan" w:date="2013-01-17T05:11:00Z"/>
        </w:rPr>
      </w:pPr>
      <w:ins w:id="2991" w:author="yangshangchuan" w:date="2013-01-17T05:11:00Z">
        <w:r>
          <w:lastRenderedPageBreak/>
          <w:tab/>
        </w:r>
        <w:r>
          <w:tab/>
          <w:t xml:space="preserve"> &lt;/property&gt;  </w:t>
        </w:r>
      </w:ins>
    </w:p>
    <w:p w:rsidR="00FB10C0" w:rsidRDefault="00FB10C0" w:rsidP="00FB10C0">
      <w:pPr>
        <w:pStyle w:val="a4"/>
        <w:rPr>
          <w:ins w:id="2992" w:author="yangshangchuan" w:date="2013-01-17T05:11:00Z"/>
        </w:rPr>
      </w:pPr>
      <w:ins w:id="2993" w:author="yangshangchuan" w:date="2013-01-17T05:11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 </w:t>
        </w:r>
      </w:ins>
    </w:p>
    <w:p w:rsidR="00FB10C0" w:rsidRDefault="00FB10C0" w:rsidP="00FB10C0">
      <w:pPr>
        <w:pStyle w:val="a4"/>
        <w:rPr>
          <w:ins w:id="2994" w:author="yangshangchuan" w:date="2013-01-17T05:11:00Z"/>
        </w:rPr>
      </w:pPr>
      <w:ins w:id="2995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description&gt;</w:t>
        </w:r>
        <w:proofErr w:type="gramEnd"/>
        <w:r>
          <w:t xml:space="preserve">Where to aggregate logs&lt;/description&gt; </w:t>
        </w:r>
      </w:ins>
    </w:p>
    <w:p w:rsidR="00FB10C0" w:rsidRDefault="00FB10C0" w:rsidP="00FB10C0">
      <w:pPr>
        <w:pStyle w:val="a4"/>
        <w:rPr>
          <w:ins w:id="2996" w:author="yangshangchuan" w:date="2013-01-17T05:11:00Z"/>
        </w:rPr>
      </w:pPr>
      <w:ins w:id="2997" w:author="yangshangchuan" w:date="2013-01-17T05:11:00Z">
        <w:r>
          <w:tab/>
        </w:r>
        <w:r>
          <w:tab/>
        </w:r>
        <w:r>
          <w:tab/>
          <w:t xml:space="preserve"> &lt;name&gt;yarn.nodemanager.remote-app-log-dir&lt;/name&gt;    </w:t>
        </w:r>
      </w:ins>
    </w:p>
    <w:p w:rsidR="00FB10C0" w:rsidRDefault="00FB10C0" w:rsidP="00FB10C0">
      <w:pPr>
        <w:pStyle w:val="a4"/>
        <w:rPr>
          <w:ins w:id="2998" w:author="yangshangchuan" w:date="2013-01-17T05:11:00Z"/>
        </w:rPr>
      </w:pPr>
      <w:ins w:id="2999" w:author="yangshangchuan" w:date="2013-01-17T05:11:00Z">
        <w:r>
          <w:tab/>
        </w:r>
        <w:r>
          <w:tab/>
        </w:r>
        <w:r>
          <w:tab/>
          <w:t xml:space="preserve"> &lt;</w:t>
        </w:r>
        <w:proofErr w:type="gramStart"/>
        <w:r>
          <w:t>value</w:t>
        </w:r>
        <w:proofErr w:type="gramEnd"/>
        <w:r>
          <w:t xml:space="preserve">&gt;/home/ysc/h2/var/log/hadoop-yarn/apps&lt;/value&gt; </w:t>
        </w:r>
      </w:ins>
    </w:p>
    <w:p w:rsidR="000250C2" w:rsidRDefault="00FB10C0" w:rsidP="000250C2">
      <w:pPr>
        <w:pStyle w:val="a4"/>
        <w:rPr>
          <w:ins w:id="3000" w:author="yangshangchuan" w:date="2013-01-17T08:13:00Z"/>
        </w:rPr>
      </w:pPr>
      <w:ins w:id="3001" w:author="yangshangchuan" w:date="2013-01-17T05:11:00Z">
        <w:r>
          <w:tab/>
        </w:r>
        <w:r>
          <w:tab/>
          <w:t xml:space="preserve"> &lt;/property&gt;</w:t>
        </w:r>
      </w:ins>
      <w:ins w:id="3002" w:author="yangshangchuan" w:date="2013-01-17T08:13:00Z">
        <w:r w:rsidR="000250C2" w:rsidRPr="000250C2">
          <w:t xml:space="preserve"> </w:t>
        </w:r>
        <w:r w:rsidR="000250C2">
          <w:tab/>
        </w:r>
        <w:r w:rsidR="000250C2">
          <w:tab/>
          <w:t xml:space="preserve"> </w:t>
        </w:r>
      </w:ins>
    </w:p>
    <w:p w:rsidR="000250C2" w:rsidRDefault="000250C2" w:rsidP="000250C2">
      <w:pPr>
        <w:pStyle w:val="a4"/>
        <w:rPr>
          <w:ins w:id="3003" w:author="yangshangchuan" w:date="2013-01-17T08:13:00Z"/>
        </w:rPr>
      </w:pPr>
      <w:ins w:id="3004" w:author="yangshangchuan" w:date="2013-01-17T08:13:00Z">
        <w:r>
          <w:rPr>
            <w:rFonts w:hint="eastAsia"/>
          </w:rPr>
          <w:tab/>
        </w:r>
        <w:r>
          <w:rPr>
            <w:rFonts w:hint="eastAsia"/>
          </w:rPr>
          <w:tab/>
          <w:t xml:space="preserve"> </w:t>
        </w:r>
        <w:r>
          <w:t>&lt;</w:t>
        </w:r>
        <w:proofErr w:type="gramStart"/>
        <w:r>
          <w:t>property</w:t>
        </w:r>
        <w:proofErr w:type="gramEnd"/>
        <w:r>
          <w:t xml:space="preserve">&gt;    </w:t>
        </w:r>
      </w:ins>
    </w:p>
    <w:p w:rsidR="000250C2" w:rsidRDefault="000250C2" w:rsidP="000250C2">
      <w:pPr>
        <w:pStyle w:val="a4"/>
        <w:rPr>
          <w:ins w:id="3005" w:author="yangshangchuan" w:date="2013-01-17T08:13:00Z"/>
        </w:rPr>
      </w:pPr>
      <w:ins w:id="3006" w:author="yangshangchuan" w:date="2013-01-17T08:13:00Z">
        <w:r>
          <w:tab/>
        </w:r>
        <w:r>
          <w:tab/>
        </w:r>
        <w:r>
          <w:tab/>
          <w:t xml:space="preserve"> &lt;name&gt;mapreduce.jobhistory.address&lt;/name&gt;   </w:t>
        </w:r>
      </w:ins>
    </w:p>
    <w:p w:rsidR="000250C2" w:rsidRDefault="000250C2" w:rsidP="000250C2">
      <w:pPr>
        <w:pStyle w:val="a4"/>
        <w:rPr>
          <w:ins w:id="3007" w:author="yangshangchuan" w:date="2013-01-17T08:13:00Z"/>
        </w:rPr>
      </w:pPr>
      <w:ins w:id="3008" w:author="yangshangchuan" w:date="2013-01-17T08:13:00Z">
        <w:r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</w:ins>
      <w:proofErr w:type="gramEnd"/>
      <w:ins w:id="3009" w:author="yangshangchuan" w:date="2013-01-17T08:59:00Z">
        <w:r w:rsidR="005E507B">
          <w:rPr>
            <w:rFonts w:hint="eastAsia"/>
          </w:rPr>
          <w:t>devcluster01</w:t>
        </w:r>
      </w:ins>
      <w:ins w:id="3010" w:author="yangshangchuan" w:date="2013-01-17T08:13:00Z">
        <w:r>
          <w:t xml:space="preserve">:10020&lt;/value&gt; </w:t>
        </w:r>
      </w:ins>
    </w:p>
    <w:p w:rsidR="000250C2" w:rsidRDefault="000250C2" w:rsidP="000250C2">
      <w:pPr>
        <w:pStyle w:val="a4"/>
        <w:rPr>
          <w:ins w:id="3011" w:author="yangshangchuan" w:date="2013-01-17T08:13:00Z"/>
        </w:rPr>
      </w:pPr>
      <w:ins w:id="3012" w:author="yangshangchuan" w:date="2013-01-17T08:13:00Z">
        <w:r>
          <w:tab/>
        </w:r>
        <w:r>
          <w:tab/>
          <w:t xml:space="preserve"> &lt;/property&gt;   </w:t>
        </w:r>
      </w:ins>
    </w:p>
    <w:p w:rsidR="000250C2" w:rsidRDefault="000250C2" w:rsidP="000250C2">
      <w:pPr>
        <w:pStyle w:val="a4"/>
        <w:rPr>
          <w:ins w:id="3013" w:author="yangshangchuan" w:date="2013-01-17T08:13:00Z"/>
        </w:rPr>
      </w:pPr>
      <w:ins w:id="3014" w:author="yangshangchuan" w:date="2013-01-17T08:13:00Z">
        <w:r>
          <w:tab/>
        </w:r>
        <w:r>
          <w:tab/>
          <w:t xml:space="preserve"> &lt;</w:t>
        </w:r>
        <w:proofErr w:type="gramStart"/>
        <w:r>
          <w:t>property</w:t>
        </w:r>
        <w:proofErr w:type="gramEnd"/>
        <w:r>
          <w:t xml:space="preserve">&gt;    </w:t>
        </w:r>
      </w:ins>
    </w:p>
    <w:p w:rsidR="000250C2" w:rsidRDefault="000250C2" w:rsidP="000250C2">
      <w:pPr>
        <w:pStyle w:val="a4"/>
        <w:rPr>
          <w:ins w:id="3015" w:author="yangshangchuan" w:date="2013-01-17T08:13:00Z"/>
        </w:rPr>
      </w:pPr>
      <w:ins w:id="3016" w:author="yangshangchuan" w:date="2013-01-17T08:13:00Z">
        <w:r>
          <w:tab/>
        </w:r>
        <w:r>
          <w:tab/>
        </w:r>
        <w:r>
          <w:tab/>
          <w:t xml:space="preserve"> &lt;name&gt;mapreduce.jobhistory.webapp.address&lt;/name&gt;   </w:t>
        </w:r>
      </w:ins>
    </w:p>
    <w:p w:rsidR="000250C2" w:rsidRDefault="000250C2" w:rsidP="000250C2">
      <w:pPr>
        <w:pStyle w:val="a4"/>
        <w:rPr>
          <w:ins w:id="3017" w:author="yangshangchuan" w:date="2013-01-17T08:13:00Z"/>
        </w:rPr>
      </w:pPr>
      <w:ins w:id="3018" w:author="yangshangchuan" w:date="2013-01-17T08:13:00Z">
        <w:r>
          <w:tab/>
        </w:r>
        <w:r>
          <w:tab/>
        </w:r>
        <w:r>
          <w:tab/>
          <w:t xml:space="preserve"> &lt;</w:t>
        </w:r>
        <w:proofErr w:type="gramStart"/>
        <w:r>
          <w:t>value&gt;</w:t>
        </w:r>
      </w:ins>
      <w:proofErr w:type="gramEnd"/>
      <w:ins w:id="3019" w:author="yangshangchuan" w:date="2013-01-17T08:59:00Z">
        <w:r w:rsidR="005E507B">
          <w:rPr>
            <w:rFonts w:hint="eastAsia"/>
          </w:rPr>
          <w:t>devcluster01</w:t>
        </w:r>
      </w:ins>
      <w:ins w:id="3020" w:author="yangshangchuan" w:date="2013-01-17T08:13:00Z">
        <w:r>
          <w:t xml:space="preserve">:19888&lt;/value&gt; </w:t>
        </w:r>
      </w:ins>
    </w:p>
    <w:p w:rsidR="00FB10C0" w:rsidRDefault="000250C2" w:rsidP="000250C2">
      <w:pPr>
        <w:pStyle w:val="a4"/>
        <w:rPr>
          <w:ins w:id="3021" w:author="yangshangchuan" w:date="2013-01-17T05:11:00Z"/>
        </w:rPr>
      </w:pPr>
      <w:ins w:id="3022" w:author="yangshangchuan" w:date="2013-01-17T08:13:00Z">
        <w:r>
          <w:tab/>
        </w:r>
        <w:r>
          <w:tab/>
          <w:t xml:space="preserve"> &lt;/property&gt;   </w:t>
        </w:r>
      </w:ins>
    </w:p>
    <w:p w:rsidR="004954A1" w:rsidRDefault="00FB10C0" w:rsidP="00FB10C0">
      <w:pPr>
        <w:pStyle w:val="a4"/>
        <w:rPr>
          <w:ins w:id="3023" w:author="yangshangchuan" w:date="2013-01-17T04:41:00Z"/>
        </w:rPr>
      </w:pPr>
      <w:ins w:id="3024" w:author="yangshangchuan" w:date="2013-01-17T05:11:00Z">
        <w:r>
          <w:rPr>
            <w:rFonts w:hint="eastAsia"/>
          </w:rPr>
          <w:tab/>
        </w:r>
      </w:ins>
      <w:ins w:id="3025" w:author="yangshangchuan" w:date="2013-01-17T04:40:00Z">
        <w:r w:rsidR="004954A1">
          <w:rPr>
            <w:rFonts w:hint="eastAsia"/>
          </w:rPr>
          <w:t>8</w:t>
        </w:r>
        <w:r w:rsidR="004954A1">
          <w:rPr>
            <w:rFonts w:hint="eastAsia"/>
          </w:rPr>
          <w:t>、</w:t>
        </w:r>
        <w:r w:rsidR="004954A1" w:rsidRPr="004954A1">
          <w:t>vi etc/hadoop/</w:t>
        </w:r>
      </w:ins>
      <w:ins w:id="3026" w:author="yangshangchuan" w:date="2013-01-17T05:12:00Z">
        <w:r w:rsidR="00BB2B6D">
          <w:rPr>
            <w:rFonts w:hint="eastAsia"/>
          </w:rPr>
          <w:t>hdfs</w:t>
        </w:r>
      </w:ins>
      <w:ins w:id="3027" w:author="yangshangchuan" w:date="2013-01-17T04:40:00Z">
        <w:r w:rsidR="004954A1" w:rsidRPr="004954A1">
          <w:t>-site.</w:t>
        </w:r>
        <w:proofErr w:type="gramStart"/>
        <w:r w:rsidR="004954A1" w:rsidRPr="004954A1">
          <w:t>xml</w:t>
        </w:r>
      </w:ins>
      <w:proofErr w:type="gramEnd"/>
    </w:p>
    <w:p w:rsidR="004954A1" w:rsidRDefault="004954A1" w:rsidP="004954A1">
      <w:pPr>
        <w:pStyle w:val="a4"/>
        <w:rPr>
          <w:ins w:id="3028" w:author="yangshangchuan" w:date="2013-01-17T04:41:00Z"/>
        </w:rPr>
      </w:pPr>
      <w:ins w:id="3029" w:author="yangshangchuan" w:date="2013-01-17T04:41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 xml:space="preserve">&gt;  </w:t>
        </w:r>
      </w:ins>
    </w:p>
    <w:p w:rsidR="004954A1" w:rsidRDefault="004954A1" w:rsidP="004954A1">
      <w:pPr>
        <w:pStyle w:val="a4"/>
        <w:rPr>
          <w:ins w:id="3030" w:author="yangshangchuan" w:date="2013-01-17T04:41:00Z"/>
        </w:rPr>
      </w:pPr>
      <w:ins w:id="3031" w:author="yangshangchuan" w:date="2013-01-17T04:41:00Z">
        <w:r>
          <w:tab/>
        </w:r>
        <w:r>
          <w:tab/>
        </w:r>
        <w:r>
          <w:tab/>
          <w:t xml:space="preserve">&lt;name&gt;dfs.permissions.superusergroup&lt;/name&gt;  </w:t>
        </w:r>
      </w:ins>
    </w:p>
    <w:p w:rsidR="004954A1" w:rsidRDefault="004954A1" w:rsidP="004954A1">
      <w:pPr>
        <w:pStyle w:val="a4"/>
        <w:rPr>
          <w:ins w:id="3032" w:author="yangshangchuan" w:date="2013-01-17T04:41:00Z"/>
        </w:rPr>
      </w:pPr>
      <w:ins w:id="3033" w:author="yangshangchuan" w:date="2013-01-17T04:41:00Z">
        <w:r>
          <w:tab/>
        </w:r>
        <w:r>
          <w:tab/>
        </w:r>
        <w:r>
          <w:tab/>
          <w:t>&lt;</w:t>
        </w:r>
        <w:proofErr w:type="gramStart"/>
        <w:r>
          <w:t>value&gt;</w:t>
        </w:r>
        <w:proofErr w:type="gramEnd"/>
        <w:r>
          <w:t xml:space="preserve">root&lt;/value&gt; </w:t>
        </w:r>
      </w:ins>
    </w:p>
    <w:p w:rsidR="004954A1" w:rsidRDefault="004954A1" w:rsidP="004954A1">
      <w:pPr>
        <w:pStyle w:val="a4"/>
        <w:rPr>
          <w:ins w:id="3034" w:author="yangshangchuan" w:date="2013-01-17T04:44:00Z"/>
        </w:rPr>
      </w:pPr>
      <w:ins w:id="3035" w:author="yangshangchuan" w:date="2013-01-17T04:41:00Z">
        <w:r>
          <w:tab/>
        </w:r>
        <w:r>
          <w:tab/>
          <w:t>&lt;/property&gt;</w:t>
        </w:r>
      </w:ins>
    </w:p>
    <w:p w:rsidR="00D729A7" w:rsidRDefault="00D729A7" w:rsidP="00D729A7">
      <w:pPr>
        <w:pStyle w:val="a4"/>
        <w:rPr>
          <w:ins w:id="3036" w:author="yangshangchuan" w:date="2013-01-17T04:44:00Z"/>
        </w:rPr>
      </w:pPr>
      <w:ins w:id="3037" w:author="yangshangchuan" w:date="2013-01-17T04:44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D729A7" w:rsidRDefault="00D729A7" w:rsidP="00D729A7">
      <w:pPr>
        <w:pStyle w:val="a4"/>
        <w:rPr>
          <w:ins w:id="3038" w:author="yangshangchuan" w:date="2013-01-17T04:44:00Z"/>
        </w:rPr>
      </w:pPr>
      <w:ins w:id="3039" w:author="yangshangchuan" w:date="2013-01-17T04:44:00Z">
        <w:r>
          <w:tab/>
        </w:r>
        <w:r>
          <w:tab/>
          <w:t xml:space="preserve">  &lt;name&gt;dfs.name.dir&lt;/name&gt;</w:t>
        </w:r>
      </w:ins>
    </w:p>
    <w:p w:rsidR="00D729A7" w:rsidRDefault="00D729A7" w:rsidP="00D729A7">
      <w:pPr>
        <w:pStyle w:val="a4"/>
        <w:rPr>
          <w:ins w:id="3040" w:author="yangshangchuan" w:date="2013-01-17T04:44:00Z"/>
        </w:rPr>
      </w:pPr>
      <w:ins w:id="3041" w:author="yangshangchuan" w:date="2013-01-17T04:44:00Z">
        <w:r>
          <w:tab/>
        </w:r>
        <w:r>
          <w:tab/>
          <w:t xml:space="preserve">  &lt;</w:t>
        </w:r>
        <w:proofErr w:type="gramStart"/>
        <w:r>
          <w:t>value</w:t>
        </w:r>
        <w:proofErr w:type="gramEnd"/>
        <w:r>
          <w:t>&gt;/home/ysc/dfs/filesystem/name&lt;/value&gt;</w:t>
        </w:r>
      </w:ins>
    </w:p>
    <w:p w:rsidR="00D729A7" w:rsidRDefault="00B8220A" w:rsidP="00D729A7">
      <w:pPr>
        <w:pStyle w:val="a4"/>
        <w:rPr>
          <w:ins w:id="3042" w:author="yangshangchuan" w:date="2013-01-17T04:44:00Z"/>
        </w:rPr>
      </w:pPr>
      <w:ins w:id="3043" w:author="yangshangchuan" w:date="2013-01-17T04:44:00Z">
        <w:r>
          <w:tab/>
        </w:r>
        <w:r>
          <w:tab/>
          <w:t>&lt;/property&gt;</w:t>
        </w:r>
      </w:ins>
    </w:p>
    <w:p w:rsidR="00D729A7" w:rsidRDefault="00D729A7" w:rsidP="00D729A7">
      <w:pPr>
        <w:pStyle w:val="a4"/>
        <w:rPr>
          <w:ins w:id="3044" w:author="yangshangchuan" w:date="2013-01-17T04:44:00Z"/>
        </w:rPr>
      </w:pPr>
      <w:ins w:id="3045" w:author="yangshangchuan" w:date="2013-01-17T04:44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D729A7" w:rsidRDefault="00D729A7" w:rsidP="00D729A7">
      <w:pPr>
        <w:pStyle w:val="a4"/>
        <w:rPr>
          <w:ins w:id="3046" w:author="yangshangchuan" w:date="2013-01-17T04:44:00Z"/>
        </w:rPr>
      </w:pPr>
      <w:ins w:id="3047" w:author="yangshangchuan" w:date="2013-01-17T04:44:00Z">
        <w:r>
          <w:tab/>
        </w:r>
        <w:r>
          <w:tab/>
          <w:t xml:space="preserve">  &lt;name&gt;dfs.data.dir&lt;/name&gt;</w:t>
        </w:r>
      </w:ins>
    </w:p>
    <w:p w:rsidR="00D729A7" w:rsidRDefault="00D729A7" w:rsidP="00D729A7">
      <w:pPr>
        <w:pStyle w:val="a4"/>
        <w:rPr>
          <w:ins w:id="3048" w:author="yangshangchuan" w:date="2013-01-17T04:44:00Z"/>
        </w:rPr>
      </w:pPr>
      <w:ins w:id="3049" w:author="yangshangchuan" w:date="2013-01-17T04:44:00Z">
        <w:r>
          <w:tab/>
        </w:r>
        <w:r>
          <w:tab/>
          <w:t xml:space="preserve">  &lt;</w:t>
        </w:r>
        <w:proofErr w:type="gramStart"/>
        <w:r>
          <w:t>value</w:t>
        </w:r>
        <w:proofErr w:type="gramEnd"/>
        <w:r>
          <w:t>&gt;/home/ysc/dfs/filesystem/data&lt;/value&gt;</w:t>
        </w:r>
      </w:ins>
    </w:p>
    <w:p w:rsidR="00D729A7" w:rsidRDefault="00D729A7" w:rsidP="00D729A7">
      <w:pPr>
        <w:pStyle w:val="a4"/>
        <w:rPr>
          <w:ins w:id="3050" w:author="yangshangchuan" w:date="2013-01-17T04:44:00Z"/>
        </w:rPr>
      </w:pPr>
      <w:ins w:id="3051" w:author="yangshangchuan" w:date="2013-01-17T04:44:00Z">
        <w:r>
          <w:tab/>
        </w:r>
        <w:r>
          <w:tab/>
          <w:t>&lt;/pr</w:t>
        </w:r>
        <w:r w:rsidR="00B8220A">
          <w:t>operty&gt;</w:t>
        </w:r>
      </w:ins>
    </w:p>
    <w:p w:rsidR="00D729A7" w:rsidRDefault="00D729A7" w:rsidP="00D729A7">
      <w:pPr>
        <w:pStyle w:val="a4"/>
        <w:rPr>
          <w:ins w:id="3052" w:author="yangshangchuan" w:date="2013-01-17T04:44:00Z"/>
        </w:rPr>
      </w:pPr>
      <w:ins w:id="3053" w:author="yangshangchuan" w:date="2013-01-17T04:44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D729A7" w:rsidRDefault="00D729A7" w:rsidP="00D729A7">
      <w:pPr>
        <w:pStyle w:val="a4"/>
        <w:rPr>
          <w:ins w:id="3054" w:author="yangshangchuan" w:date="2013-01-17T04:44:00Z"/>
        </w:rPr>
      </w:pPr>
      <w:ins w:id="3055" w:author="yangshangchuan" w:date="2013-01-17T04:44:00Z">
        <w:r>
          <w:tab/>
        </w:r>
        <w:r>
          <w:tab/>
          <w:t xml:space="preserve">  &lt;</w:t>
        </w:r>
        <w:proofErr w:type="gramStart"/>
        <w:r>
          <w:t>name&gt;</w:t>
        </w:r>
        <w:proofErr w:type="gramEnd"/>
        <w:r>
          <w:t>dfs.replication&lt;/name&gt;</w:t>
        </w:r>
      </w:ins>
    </w:p>
    <w:p w:rsidR="00D729A7" w:rsidRDefault="00D729A7" w:rsidP="00D729A7">
      <w:pPr>
        <w:pStyle w:val="a4"/>
        <w:rPr>
          <w:ins w:id="3056" w:author="yangshangchuan" w:date="2013-01-17T04:44:00Z"/>
        </w:rPr>
      </w:pPr>
      <w:ins w:id="3057" w:author="yangshangchuan" w:date="2013-01-17T04:44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3&lt;/value&gt;</w:t>
        </w:r>
      </w:ins>
    </w:p>
    <w:p w:rsidR="00D729A7" w:rsidRDefault="00D729A7" w:rsidP="00D729A7">
      <w:pPr>
        <w:pStyle w:val="a4"/>
        <w:rPr>
          <w:ins w:id="3058" w:author="yangshangchuan" w:date="2013-01-17T04:44:00Z"/>
        </w:rPr>
      </w:pPr>
      <w:ins w:id="3059" w:author="yangshangchuan" w:date="2013-01-17T04:44:00Z">
        <w:r>
          <w:tab/>
        </w:r>
        <w:r>
          <w:tab/>
          <w:t>&lt;/property&gt;</w:t>
        </w:r>
      </w:ins>
    </w:p>
    <w:p w:rsidR="00D729A7" w:rsidRDefault="00D729A7" w:rsidP="00D729A7">
      <w:pPr>
        <w:pStyle w:val="a4"/>
        <w:rPr>
          <w:ins w:id="3060" w:author="yangshangchuan" w:date="2013-01-17T04:44:00Z"/>
        </w:rPr>
      </w:pPr>
      <w:ins w:id="3061" w:author="yangshangchuan" w:date="2013-01-17T04:44:00Z">
        <w:r>
          <w:tab/>
        </w:r>
        <w:r>
          <w:tab/>
          <w:t>&lt;</w:t>
        </w:r>
        <w:proofErr w:type="gramStart"/>
        <w:r>
          <w:t>property</w:t>
        </w:r>
        <w:proofErr w:type="gramEnd"/>
        <w:r>
          <w:t>&gt;</w:t>
        </w:r>
      </w:ins>
    </w:p>
    <w:p w:rsidR="00D729A7" w:rsidRDefault="00D729A7" w:rsidP="00D729A7">
      <w:pPr>
        <w:pStyle w:val="a4"/>
        <w:rPr>
          <w:ins w:id="3062" w:author="yangshangchuan" w:date="2013-01-17T04:44:00Z"/>
        </w:rPr>
      </w:pPr>
      <w:ins w:id="3063" w:author="yangshangchuan" w:date="2013-01-17T04:44:00Z">
        <w:r>
          <w:tab/>
        </w:r>
        <w:r>
          <w:tab/>
          <w:t xml:space="preserve">  &lt;name&gt;dfs.block.size&lt;/name&gt;</w:t>
        </w:r>
      </w:ins>
    </w:p>
    <w:p w:rsidR="00D729A7" w:rsidRDefault="00D729A7" w:rsidP="00D729A7">
      <w:pPr>
        <w:pStyle w:val="a4"/>
        <w:rPr>
          <w:ins w:id="3064" w:author="yangshangchuan" w:date="2013-01-17T04:44:00Z"/>
        </w:rPr>
      </w:pPr>
      <w:ins w:id="3065" w:author="yangshangchuan" w:date="2013-01-17T04:44:00Z">
        <w:r>
          <w:tab/>
        </w:r>
        <w:r>
          <w:tab/>
          <w:t xml:space="preserve">  &lt;</w:t>
        </w:r>
        <w:proofErr w:type="gramStart"/>
        <w:r>
          <w:t>value&gt;</w:t>
        </w:r>
        <w:proofErr w:type="gramEnd"/>
        <w:r>
          <w:t>6710886400&lt;/value&gt;</w:t>
        </w:r>
      </w:ins>
    </w:p>
    <w:p w:rsidR="00D729A7" w:rsidRDefault="00D729A7" w:rsidP="00D729A7">
      <w:pPr>
        <w:pStyle w:val="a4"/>
        <w:rPr>
          <w:ins w:id="3066" w:author="yangshangchuan" w:date="2013-01-17T04:44:00Z"/>
        </w:rPr>
      </w:pPr>
      <w:ins w:id="3067" w:author="yangshangchuan" w:date="2013-01-17T04:44:00Z">
        <w:r>
          <w:tab/>
        </w:r>
        <w:r>
          <w:tab/>
          <w:t xml:space="preserve">  &lt;</w:t>
        </w:r>
        <w:proofErr w:type="gramStart"/>
        <w:r>
          <w:t>description&gt;</w:t>
        </w:r>
        <w:proofErr w:type="gramEnd"/>
        <w:r>
          <w:t>The default block size for new files.&lt;/description&gt;</w:t>
        </w:r>
      </w:ins>
    </w:p>
    <w:p w:rsidR="00D729A7" w:rsidRDefault="00D729A7" w:rsidP="00D729A7">
      <w:pPr>
        <w:pStyle w:val="a4"/>
        <w:rPr>
          <w:ins w:id="3068" w:author="yangshangchuan" w:date="2013-01-17T08:51:00Z"/>
        </w:rPr>
      </w:pPr>
      <w:ins w:id="3069" w:author="yangshangchuan" w:date="2013-01-17T04:44:00Z">
        <w:r>
          <w:tab/>
        </w:r>
        <w:r>
          <w:tab/>
          <w:t>&lt;/property&gt;</w:t>
        </w:r>
      </w:ins>
    </w:p>
    <w:p w:rsidR="004954A1" w:rsidRDefault="004954A1" w:rsidP="004954A1">
      <w:pPr>
        <w:pStyle w:val="a4"/>
        <w:rPr>
          <w:ins w:id="3070" w:author="yangshangchuan" w:date="2013-01-17T05:13:00Z"/>
        </w:rPr>
      </w:pPr>
      <w:ins w:id="3071" w:author="yangshangchuan" w:date="2013-01-17T03:35:00Z">
        <w:r>
          <w:rPr>
            <w:rFonts w:hint="eastAsia"/>
          </w:rPr>
          <w:tab/>
        </w:r>
      </w:ins>
      <w:ins w:id="3072" w:author="yangshangchuan" w:date="2013-01-17T04:40:00Z">
        <w:r>
          <w:rPr>
            <w:rFonts w:hint="eastAsia"/>
          </w:rPr>
          <w:t>9</w:t>
        </w:r>
      </w:ins>
      <w:ins w:id="3073" w:author="yangshangchuan" w:date="2013-01-17T03:35:00Z">
        <w:r>
          <w:rPr>
            <w:rFonts w:hint="eastAsia"/>
          </w:rPr>
          <w:t>、</w:t>
        </w:r>
      </w:ins>
      <w:ins w:id="3074" w:author="yangshangchuan" w:date="2013-01-17T05:13:00Z">
        <w:r w:rsidR="00BB2B6D">
          <w:rPr>
            <w:rFonts w:hint="eastAsia"/>
          </w:rPr>
          <w:t>启动</w:t>
        </w:r>
      </w:ins>
      <w:ins w:id="3075" w:author="yangshangchuan" w:date="2013-01-17T05:39:00Z">
        <w:r w:rsidR="00C24E2B">
          <w:rPr>
            <w:rFonts w:hint="eastAsia"/>
          </w:rPr>
          <w:t>hadoop</w:t>
        </w:r>
      </w:ins>
    </w:p>
    <w:p w:rsidR="00BB2B6D" w:rsidRDefault="00BB2B6D" w:rsidP="004954A1">
      <w:pPr>
        <w:pStyle w:val="a4"/>
        <w:rPr>
          <w:ins w:id="3076" w:author="yangshangchuan" w:date="2013-01-17T05:14:00Z"/>
        </w:rPr>
      </w:pPr>
      <w:ins w:id="3077" w:author="yangshangchuan" w:date="2013-01-17T05:13:00Z">
        <w:r>
          <w:rPr>
            <w:rFonts w:hint="eastAsia"/>
          </w:rPr>
          <w:tab/>
        </w:r>
      </w:ins>
      <w:ins w:id="3078" w:author="yangshangchuan" w:date="2013-01-17T05:14:00Z">
        <w:r>
          <w:rPr>
            <w:rFonts w:hint="eastAsia"/>
          </w:rPr>
          <w:tab/>
        </w:r>
      </w:ins>
      <w:proofErr w:type="gramStart"/>
      <w:ins w:id="3079" w:author="yangshangchuan" w:date="2013-01-17T05:29:00Z">
        <w:r w:rsidR="00494375" w:rsidRPr="00494375">
          <w:t>bin/hdfs</w:t>
        </w:r>
        <w:proofErr w:type="gramEnd"/>
        <w:r w:rsidR="00494375" w:rsidRPr="00494375">
          <w:t xml:space="preserve"> namenode -format</w:t>
        </w:r>
      </w:ins>
    </w:p>
    <w:p w:rsidR="00BB2B6D" w:rsidRDefault="00BB2B6D" w:rsidP="004954A1">
      <w:pPr>
        <w:pStyle w:val="a4"/>
        <w:rPr>
          <w:ins w:id="3080" w:author="yangshangchuan" w:date="2013-01-17T05:41:00Z"/>
        </w:rPr>
      </w:pPr>
      <w:ins w:id="3081" w:author="yangshangchuan" w:date="2013-01-17T05:14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proofErr w:type="gramStart"/>
      <w:ins w:id="3082" w:author="yangshangchuan" w:date="2013-01-17T05:41:00Z">
        <w:r w:rsidR="00C24E2B" w:rsidRPr="00C24E2B">
          <w:t>sbin/start-dfs.sh</w:t>
        </w:r>
        <w:proofErr w:type="gramEnd"/>
      </w:ins>
    </w:p>
    <w:p w:rsidR="00C24E2B" w:rsidRDefault="00C24E2B" w:rsidP="004954A1">
      <w:pPr>
        <w:pStyle w:val="a4"/>
        <w:rPr>
          <w:ins w:id="3083" w:author="yangshangchuan" w:date="2013-01-17T14:14:00Z"/>
        </w:rPr>
      </w:pPr>
      <w:ins w:id="3084" w:author="yangshangchuan" w:date="2013-01-17T05:41:00Z">
        <w:r>
          <w:rPr>
            <w:rFonts w:hint="eastAsia"/>
          </w:rPr>
          <w:tab/>
        </w:r>
        <w:r>
          <w:rPr>
            <w:rFonts w:hint="eastAsia"/>
          </w:rPr>
          <w:tab/>
        </w:r>
        <w:proofErr w:type="gramStart"/>
        <w:r w:rsidRPr="00C24E2B">
          <w:t>sbin/</w:t>
        </w:r>
      </w:ins>
      <w:ins w:id="3085" w:author="yangshangchuan" w:date="2013-01-17T05:42:00Z">
        <w:r w:rsidRPr="00C24E2B">
          <w:t>start-yarn.sh</w:t>
        </w:r>
      </w:ins>
      <w:proofErr w:type="gramEnd"/>
    </w:p>
    <w:p w:rsidR="001978BB" w:rsidRDefault="001978BB" w:rsidP="004954A1">
      <w:pPr>
        <w:pStyle w:val="a4"/>
        <w:rPr>
          <w:ins w:id="3086" w:author="yangshangchuan" w:date="2013-01-17T14:15:00Z"/>
        </w:rPr>
      </w:pPr>
      <w:ins w:id="3087" w:author="yangshangchuan" w:date="2013-01-17T14:14:00Z">
        <w:r>
          <w:rPr>
            <w:rFonts w:hint="eastAsia"/>
          </w:rPr>
          <w:tab/>
          <w:t>10</w:t>
        </w:r>
      </w:ins>
      <w:ins w:id="3088" w:author="yangshangchuan" w:date="2013-01-17T14:15:00Z">
        <w:r>
          <w:rPr>
            <w:rFonts w:hint="eastAsia"/>
          </w:rPr>
          <w:t>、</w:t>
        </w:r>
      </w:ins>
      <w:ins w:id="3089" w:author="yangshangchuan" w:date="2013-01-17T14:16:00Z">
        <w:r>
          <w:rPr>
            <w:rFonts w:hint="eastAsia"/>
          </w:rPr>
          <w:t>访问管理页面</w:t>
        </w:r>
      </w:ins>
    </w:p>
    <w:p w:rsidR="001978BB" w:rsidRDefault="001978BB" w:rsidP="001978BB">
      <w:pPr>
        <w:pStyle w:val="a4"/>
        <w:rPr>
          <w:ins w:id="3090" w:author="yangshangchuan" w:date="2013-01-17T14:15:00Z"/>
        </w:rPr>
      </w:pPr>
      <w:ins w:id="3091" w:author="yangshangchuan" w:date="2013-01-17T14:15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  <w:ins w:id="3092" w:author="yangshangchuan" w:date="2013-01-17T14:14:00Z">
        <w:r w:rsidRPr="001978BB">
          <w:t>http://</w:t>
        </w:r>
      </w:ins>
      <w:ins w:id="3093" w:author="yangshangchuan" w:date="2013-01-17T14:15:00Z">
        <w:r>
          <w:rPr>
            <w:rFonts w:hint="eastAsia"/>
          </w:rPr>
          <w:t>devcluster01</w:t>
        </w:r>
      </w:ins>
      <w:ins w:id="3094" w:author="yangshangchuan" w:date="2013-01-17T14:14:00Z">
        <w:r w:rsidRPr="001978BB">
          <w:t>:</w:t>
        </w:r>
      </w:ins>
      <w:ins w:id="3095" w:author="yangshangchuan" w:date="2013-01-17T14:15:00Z">
        <w:r>
          <w:rPr>
            <w:rFonts w:hint="eastAsia"/>
          </w:rPr>
          <w:t>8</w:t>
        </w:r>
      </w:ins>
      <w:ins w:id="3096" w:author="yangshangchuan" w:date="2013-01-17T14:16:00Z">
        <w:r>
          <w:rPr>
            <w:rFonts w:hint="eastAsia"/>
          </w:rPr>
          <w:t>088</w:t>
        </w:r>
      </w:ins>
    </w:p>
    <w:p w:rsidR="001978BB" w:rsidRPr="004954A1" w:rsidRDefault="001978BB" w:rsidP="001978BB">
      <w:pPr>
        <w:pStyle w:val="a4"/>
        <w:rPr>
          <w:ins w:id="3097" w:author="yangshangchuan" w:date="2013-01-17T14:15:00Z"/>
        </w:rPr>
      </w:pPr>
      <w:ins w:id="3098" w:author="yangshangchuan" w:date="2013-01-17T14:15:00Z">
        <w:r>
          <w:rPr>
            <w:rFonts w:hint="eastAsia"/>
          </w:rPr>
          <w:tab/>
        </w:r>
        <w:r>
          <w:rPr>
            <w:rFonts w:hint="eastAsia"/>
          </w:rPr>
          <w:tab/>
        </w:r>
        <w:r w:rsidRPr="001978BB">
          <w:t>http://</w:t>
        </w:r>
        <w:r>
          <w:rPr>
            <w:rFonts w:hint="eastAsia"/>
          </w:rPr>
          <w:t>devcluster01</w:t>
        </w:r>
        <w:r w:rsidRPr="001978BB">
          <w:t>:50070</w:t>
        </w:r>
      </w:ins>
    </w:p>
    <w:p w:rsidR="001978BB" w:rsidRPr="004954A1" w:rsidRDefault="001978BB" w:rsidP="004954A1">
      <w:pPr>
        <w:pStyle w:val="a4"/>
      </w:pPr>
    </w:p>
    <w:sectPr w:rsidR="001978BB" w:rsidRPr="004954A1">
      <w:headerReference w:type="default" r:id="rId34"/>
      <w:footerReference w:type="default" r:id="rId35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B0C" w:rsidRDefault="00212B0C" w:rsidP="003258C4">
      <w:pPr>
        <w:spacing w:after="0"/>
      </w:pPr>
      <w:r>
        <w:separator/>
      </w:r>
    </w:p>
  </w:endnote>
  <w:endnote w:type="continuationSeparator" w:id="0">
    <w:p w:rsidR="00212B0C" w:rsidRDefault="00212B0C" w:rsidP="00325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Mincho"/>
    <w:charset w:val="80"/>
    <w:family w:val="roman"/>
    <w:pitch w:val="variable"/>
  </w:font>
  <w:font w:name="文泉驿正黑">
    <w:altName w:val="宋体"/>
    <w:panose1 w:val="00000000000000000000"/>
    <w:charset w:val="86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06FF" w:usb1="500079FB" w:usb2="00000020" w:usb3="00000000" w:csb0="0000019F" w:csb1="00000000"/>
  </w:font>
  <w:font w:name="文泉驿等宽正黑">
    <w:altName w:val="宋体"/>
    <w:panose1 w:val="00000000000000000000"/>
    <w:charset w:val="86"/>
    <w:family w:val="roman"/>
    <w:notTrueType/>
    <w:pitch w:val="default"/>
  </w:font>
  <w:font w:name="Monospac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ourier;monospace">
    <w:altName w:val="Times New Roman"/>
    <w:panose1 w:val="00000000000000000000"/>
    <w:charset w:val="00"/>
    <w:family w:val="roman"/>
    <w:notTrueType/>
    <w:pitch w:val="default"/>
  </w:font>
  <w:font w:name="Ubuntu;Arial;sans-serif">
    <w:altName w:val="Times New Roman"/>
    <w:panose1 w:val="00000000000000000000"/>
    <w:charset w:val="00"/>
    <w:family w:val="roman"/>
    <w:notTrueType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  <w:font w:name="arial;nsimsun;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93014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95E70" w:rsidRDefault="00895E70" w:rsidP="003258C4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450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450"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E70" w:rsidRDefault="00895E7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B0C" w:rsidRDefault="00212B0C" w:rsidP="003258C4">
      <w:pPr>
        <w:spacing w:after="0"/>
      </w:pPr>
      <w:r>
        <w:separator/>
      </w:r>
    </w:p>
  </w:footnote>
  <w:footnote w:type="continuationSeparator" w:id="0">
    <w:p w:rsidR="00212B0C" w:rsidRDefault="00212B0C" w:rsidP="003258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E70" w:rsidRDefault="00895E70" w:rsidP="003258C4">
    <w:pPr>
      <w:pStyle w:val="a9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</w:p>
  <w:p w:rsidR="00895E70" w:rsidRDefault="00895E70" w:rsidP="003258C4">
    <w:pPr>
      <w:pStyle w:val="a9"/>
      <w:tabs>
        <w:tab w:val="center" w:pos="4819"/>
        <w:tab w:val="left" w:pos="7304"/>
      </w:tabs>
      <w:jc w:val="left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标题"/>
        <w:id w:val="77580493"/>
        <w:placeholder>
          <w:docPart w:val="F81A7ECE2DCB4EAEAA67F19BAB0932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Nutch</w:t>
        </w:r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  <w:szCs w:val="24"/>
          </w:rPr>
          <w:t>搜索引擎培训讲义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62EC"/>
    <w:multiLevelType w:val="multilevel"/>
    <w:tmpl w:val="953A48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trackRevision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2437"/>
    <w:rsid w:val="00010922"/>
    <w:rsid w:val="000140E5"/>
    <w:rsid w:val="00023CC8"/>
    <w:rsid w:val="00024D3C"/>
    <w:rsid w:val="000250C2"/>
    <w:rsid w:val="00045C30"/>
    <w:rsid w:val="00050CD4"/>
    <w:rsid w:val="000602F1"/>
    <w:rsid w:val="00096D6E"/>
    <w:rsid w:val="000C2C7B"/>
    <w:rsid w:val="000C7D7F"/>
    <w:rsid w:val="000C7E3C"/>
    <w:rsid w:val="000D2B78"/>
    <w:rsid w:val="000D329A"/>
    <w:rsid w:val="000D4851"/>
    <w:rsid w:val="000D510A"/>
    <w:rsid w:val="000E1319"/>
    <w:rsid w:val="000E72C7"/>
    <w:rsid w:val="000F57EB"/>
    <w:rsid w:val="00104275"/>
    <w:rsid w:val="00105D1D"/>
    <w:rsid w:val="0010679E"/>
    <w:rsid w:val="00114644"/>
    <w:rsid w:val="00120DBA"/>
    <w:rsid w:val="0012394E"/>
    <w:rsid w:val="0013292C"/>
    <w:rsid w:val="00133E3D"/>
    <w:rsid w:val="00142DEE"/>
    <w:rsid w:val="00145FB5"/>
    <w:rsid w:val="00151F43"/>
    <w:rsid w:val="00152129"/>
    <w:rsid w:val="001630FA"/>
    <w:rsid w:val="00171DD8"/>
    <w:rsid w:val="001730C2"/>
    <w:rsid w:val="001978BB"/>
    <w:rsid w:val="00197C47"/>
    <w:rsid w:val="001A2C9B"/>
    <w:rsid w:val="001D1DBF"/>
    <w:rsid w:val="001D39BB"/>
    <w:rsid w:val="001D4D22"/>
    <w:rsid w:val="001E0B9E"/>
    <w:rsid w:val="001E4517"/>
    <w:rsid w:val="001E52F1"/>
    <w:rsid w:val="001F1E66"/>
    <w:rsid w:val="001F1EA4"/>
    <w:rsid w:val="00202025"/>
    <w:rsid w:val="0020415D"/>
    <w:rsid w:val="002103FE"/>
    <w:rsid w:val="00212B0C"/>
    <w:rsid w:val="002202B8"/>
    <w:rsid w:val="00232302"/>
    <w:rsid w:val="00232B89"/>
    <w:rsid w:val="00237486"/>
    <w:rsid w:val="00242A2F"/>
    <w:rsid w:val="002465B0"/>
    <w:rsid w:val="00246C3C"/>
    <w:rsid w:val="00247D42"/>
    <w:rsid w:val="00261465"/>
    <w:rsid w:val="0026289C"/>
    <w:rsid w:val="00263194"/>
    <w:rsid w:val="0027436C"/>
    <w:rsid w:val="00275C39"/>
    <w:rsid w:val="00292682"/>
    <w:rsid w:val="002967F7"/>
    <w:rsid w:val="002A6717"/>
    <w:rsid w:val="002B6BA1"/>
    <w:rsid w:val="002C23DC"/>
    <w:rsid w:val="002C2A36"/>
    <w:rsid w:val="002D2631"/>
    <w:rsid w:val="002D5233"/>
    <w:rsid w:val="002E4824"/>
    <w:rsid w:val="002E6F68"/>
    <w:rsid w:val="002F1A9A"/>
    <w:rsid w:val="002F2EA4"/>
    <w:rsid w:val="002F5BB4"/>
    <w:rsid w:val="00310969"/>
    <w:rsid w:val="00314E37"/>
    <w:rsid w:val="00316DCD"/>
    <w:rsid w:val="003258C4"/>
    <w:rsid w:val="0033152F"/>
    <w:rsid w:val="00334012"/>
    <w:rsid w:val="00346167"/>
    <w:rsid w:val="00347175"/>
    <w:rsid w:val="003507C8"/>
    <w:rsid w:val="003626EB"/>
    <w:rsid w:val="00367B83"/>
    <w:rsid w:val="003804E1"/>
    <w:rsid w:val="00387221"/>
    <w:rsid w:val="00392A8C"/>
    <w:rsid w:val="00396682"/>
    <w:rsid w:val="003A7E6A"/>
    <w:rsid w:val="003C5963"/>
    <w:rsid w:val="003D235F"/>
    <w:rsid w:val="003D3B17"/>
    <w:rsid w:val="003D679C"/>
    <w:rsid w:val="003D6B56"/>
    <w:rsid w:val="0040293B"/>
    <w:rsid w:val="00403941"/>
    <w:rsid w:val="0040694F"/>
    <w:rsid w:val="004151FD"/>
    <w:rsid w:val="00417FF2"/>
    <w:rsid w:val="004246D0"/>
    <w:rsid w:val="004266D6"/>
    <w:rsid w:val="00434400"/>
    <w:rsid w:val="004414A0"/>
    <w:rsid w:val="0045377B"/>
    <w:rsid w:val="004641FA"/>
    <w:rsid w:val="004654A9"/>
    <w:rsid w:val="00494375"/>
    <w:rsid w:val="00494C05"/>
    <w:rsid w:val="004954A1"/>
    <w:rsid w:val="004A7E80"/>
    <w:rsid w:val="004B37ED"/>
    <w:rsid w:val="004C5D0F"/>
    <w:rsid w:val="004D776C"/>
    <w:rsid w:val="004E7FE7"/>
    <w:rsid w:val="004F0FDF"/>
    <w:rsid w:val="005318C4"/>
    <w:rsid w:val="00553E45"/>
    <w:rsid w:val="00555396"/>
    <w:rsid w:val="00570159"/>
    <w:rsid w:val="00572E00"/>
    <w:rsid w:val="00576863"/>
    <w:rsid w:val="005828C2"/>
    <w:rsid w:val="0058472F"/>
    <w:rsid w:val="00585BC9"/>
    <w:rsid w:val="00593433"/>
    <w:rsid w:val="005B018B"/>
    <w:rsid w:val="005B151B"/>
    <w:rsid w:val="005B54E7"/>
    <w:rsid w:val="005C046F"/>
    <w:rsid w:val="005C0A70"/>
    <w:rsid w:val="005C2115"/>
    <w:rsid w:val="005C253E"/>
    <w:rsid w:val="005C259C"/>
    <w:rsid w:val="005C46BC"/>
    <w:rsid w:val="005D0462"/>
    <w:rsid w:val="005D2B1E"/>
    <w:rsid w:val="005D4747"/>
    <w:rsid w:val="005E507B"/>
    <w:rsid w:val="005F09E7"/>
    <w:rsid w:val="005F435A"/>
    <w:rsid w:val="005F7ADE"/>
    <w:rsid w:val="00605098"/>
    <w:rsid w:val="0063232B"/>
    <w:rsid w:val="006369C5"/>
    <w:rsid w:val="00637B77"/>
    <w:rsid w:val="00664D27"/>
    <w:rsid w:val="00670AC6"/>
    <w:rsid w:val="0067598F"/>
    <w:rsid w:val="006877A9"/>
    <w:rsid w:val="0069280D"/>
    <w:rsid w:val="006A09FD"/>
    <w:rsid w:val="006A713F"/>
    <w:rsid w:val="006B7311"/>
    <w:rsid w:val="006B7C18"/>
    <w:rsid w:val="006C66F0"/>
    <w:rsid w:val="00710E18"/>
    <w:rsid w:val="00721814"/>
    <w:rsid w:val="0075685E"/>
    <w:rsid w:val="00763560"/>
    <w:rsid w:val="00770549"/>
    <w:rsid w:val="00775217"/>
    <w:rsid w:val="007934D4"/>
    <w:rsid w:val="00794029"/>
    <w:rsid w:val="00795FDB"/>
    <w:rsid w:val="00797145"/>
    <w:rsid w:val="007A4751"/>
    <w:rsid w:val="007A74A7"/>
    <w:rsid w:val="007A7E05"/>
    <w:rsid w:val="007C01E1"/>
    <w:rsid w:val="007C1643"/>
    <w:rsid w:val="007D32B8"/>
    <w:rsid w:val="007E6249"/>
    <w:rsid w:val="007E70E5"/>
    <w:rsid w:val="007F1F4C"/>
    <w:rsid w:val="007F6B93"/>
    <w:rsid w:val="0080741A"/>
    <w:rsid w:val="00810234"/>
    <w:rsid w:val="008109EB"/>
    <w:rsid w:val="00811DE7"/>
    <w:rsid w:val="00812801"/>
    <w:rsid w:val="0081584D"/>
    <w:rsid w:val="008169DA"/>
    <w:rsid w:val="00830883"/>
    <w:rsid w:val="00831C71"/>
    <w:rsid w:val="00833032"/>
    <w:rsid w:val="00840096"/>
    <w:rsid w:val="00843D29"/>
    <w:rsid w:val="00853206"/>
    <w:rsid w:val="008713F3"/>
    <w:rsid w:val="0087520C"/>
    <w:rsid w:val="0088354E"/>
    <w:rsid w:val="00895E70"/>
    <w:rsid w:val="008A3244"/>
    <w:rsid w:val="008B21C1"/>
    <w:rsid w:val="008B4BB3"/>
    <w:rsid w:val="008C16A4"/>
    <w:rsid w:val="008C4814"/>
    <w:rsid w:val="008C6D0D"/>
    <w:rsid w:val="008C7EE5"/>
    <w:rsid w:val="008D6A85"/>
    <w:rsid w:val="008D7D5E"/>
    <w:rsid w:val="008E51F7"/>
    <w:rsid w:val="008E6AC9"/>
    <w:rsid w:val="008F42C7"/>
    <w:rsid w:val="00901C48"/>
    <w:rsid w:val="00921DB8"/>
    <w:rsid w:val="00930F10"/>
    <w:rsid w:val="00933DB2"/>
    <w:rsid w:val="00934707"/>
    <w:rsid w:val="00942942"/>
    <w:rsid w:val="00946603"/>
    <w:rsid w:val="0094684B"/>
    <w:rsid w:val="00961115"/>
    <w:rsid w:val="00961E11"/>
    <w:rsid w:val="00981C6B"/>
    <w:rsid w:val="009A1DD4"/>
    <w:rsid w:val="009A3759"/>
    <w:rsid w:val="009C0C0C"/>
    <w:rsid w:val="009C0FBC"/>
    <w:rsid w:val="009D29C1"/>
    <w:rsid w:val="009D44B9"/>
    <w:rsid w:val="009D4AE4"/>
    <w:rsid w:val="009E08E7"/>
    <w:rsid w:val="009E40A9"/>
    <w:rsid w:val="009E4D5E"/>
    <w:rsid w:val="00A044C3"/>
    <w:rsid w:val="00A05F54"/>
    <w:rsid w:val="00A11FEE"/>
    <w:rsid w:val="00A24B5A"/>
    <w:rsid w:val="00A30820"/>
    <w:rsid w:val="00A32B7E"/>
    <w:rsid w:val="00A46D7F"/>
    <w:rsid w:val="00A52116"/>
    <w:rsid w:val="00A5575F"/>
    <w:rsid w:val="00A6595E"/>
    <w:rsid w:val="00A7252D"/>
    <w:rsid w:val="00A858AD"/>
    <w:rsid w:val="00A85944"/>
    <w:rsid w:val="00A94929"/>
    <w:rsid w:val="00A96CF6"/>
    <w:rsid w:val="00AB7BF9"/>
    <w:rsid w:val="00AC7D70"/>
    <w:rsid w:val="00AD474D"/>
    <w:rsid w:val="00AF5960"/>
    <w:rsid w:val="00B01B23"/>
    <w:rsid w:val="00B04E34"/>
    <w:rsid w:val="00B07092"/>
    <w:rsid w:val="00B20E9E"/>
    <w:rsid w:val="00B24435"/>
    <w:rsid w:val="00B369E4"/>
    <w:rsid w:val="00B4779F"/>
    <w:rsid w:val="00B52F7C"/>
    <w:rsid w:val="00B6059D"/>
    <w:rsid w:val="00B73B72"/>
    <w:rsid w:val="00B80319"/>
    <w:rsid w:val="00B811DA"/>
    <w:rsid w:val="00B8220A"/>
    <w:rsid w:val="00B91780"/>
    <w:rsid w:val="00B93D65"/>
    <w:rsid w:val="00B97164"/>
    <w:rsid w:val="00B97EA8"/>
    <w:rsid w:val="00BA2274"/>
    <w:rsid w:val="00BA6009"/>
    <w:rsid w:val="00BB2B6D"/>
    <w:rsid w:val="00BB7CB3"/>
    <w:rsid w:val="00BD3D9D"/>
    <w:rsid w:val="00BD43E5"/>
    <w:rsid w:val="00BD6BBD"/>
    <w:rsid w:val="00BE463E"/>
    <w:rsid w:val="00C02E15"/>
    <w:rsid w:val="00C02F33"/>
    <w:rsid w:val="00C0459E"/>
    <w:rsid w:val="00C110C5"/>
    <w:rsid w:val="00C13DA5"/>
    <w:rsid w:val="00C14705"/>
    <w:rsid w:val="00C16E83"/>
    <w:rsid w:val="00C17E97"/>
    <w:rsid w:val="00C201D9"/>
    <w:rsid w:val="00C224FA"/>
    <w:rsid w:val="00C24E2B"/>
    <w:rsid w:val="00C27655"/>
    <w:rsid w:val="00C35311"/>
    <w:rsid w:val="00C4164D"/>
    <w:rsid w:val="00C44FCE"/>
    <w:rsid w:val="00C52FA6"/>
    <w:rsid w:val="00C61FC6"/>
    <w:rsid w:val="00C62429"/>
    <w:rsid w:val="00C66F8B"/>
    <w:rsid w:val="00C70030"/>
    <w:rsid w:val="00C705BB"/>
    <w:rsid w:val="00C721A5"/>
    <w:rsid w:val="00C72DC4"/>
    <w:rsid w:val="00C77674"/>
    <w:rsid w:val="00C77A89"/>
    <w:rsid w:val="00C803ED"/>
    <w:rsid w:val="00CA089E"/>
    <w:rsid w:val="00CA08D2"/>
    <w:rsid w:val="00CB1411"/>
    <w:rsid w:val="00CB2437"/>
    <w:rsid w:val="00CB6E0B"/>
    <w:rsid w:val="00CB77B6"/>
    <w:rsid w:val="00CB7BA5"/>
    <w:rsid w:val="00CC45F8"/>
    <w:rsid w:val="00CD7661"/>
    <w:rsid w:val="00CD7B08"/>
    <w:rsid w:val="00CF761B"/>
    <w:rsid w:val="00D07151"/>
    <w:rsid w:val="00D214B4"/>
    <w:rsid w:val="00D21B1A"/>
    <w:rsid w:val="00D21FA4"/>
    <w:rsid w:val="00D4383F"/>
    <w:rsid w:val="00D43CDB"/>
    <w:rsid w:val="00D44BB0"/>
    <w:rsid w:val="00D52F6B"/>
    <w:rsid w:val="00D66987"/>
    <w:rsid w:val="00D729A7"/>
    <w:rsid w:val="00D75797"/>
    <w:rsid w:val="00D77A3D"/>
    <w:rsid w:val="00D96CD7"/>
    <w:rsid w:val="00DC20F8"/>
    <w:rsid w:val="00DC7F71"/>
    <w:rsid w:val="00DE38F0"/>
    <w:rsid w:val="00DE39ED"/>
    <w:rsid w:val="00DE39FA"/>
    <w:rsid w:val="00E077D4"/>
    <w:rsid w:val="00E11A35"/>
    <w:rsid w:val="00E1267D"/>
    <w:rsid w:val="00E25181"/>
    <w:rsid w:val="00E466B1"/>
    <w:rsid w:val="00E50279"/>
    <w:rsid w:val="00E608DD"/>
    <w:rsid w:val="00E729B9"/>
    <w:rsid w:val="00E769EC"/>
    <w:rsid w:val="00E81610"/>
    <w:rsid w:val="00E92E25"/>
    <w:rsid w:val="00EA0B86"/>
    <w:rsid w:val="00EA12F4"/>
    <w:rsid w:val="00EB3BAA"/>
    <w:rsid w:val="00EB5088"/>
    <w:rsid w:val="00EC271C"/>
    <w:rsid w:val="00EC431C"/>
    <w:rsid w:val="00EC5F89"/>
    <w:rsid w:val="00EE5E6F"/>
    <w:rsid w:val="00EF39DE"/>
    <w:rsid w:val="00F00D0B"/>
    <w:rsid w:val="00F02790"/>
    <w:rsid w:val="00F169AA"/>
    <w:rsid w:val="00F17F10"/>
    <w:rsid w:val="00F26D44"/>
    <w:rsid w:val="00F27431"/>
    <w:rsid w:val="00F42821"/>
    <w:rsid w:val="00F47974"/>
    <w:rsid w:val="00F5197F"/>
    <w:rsid w:val="00F5363C"/>
    <w:rsid w:val="00F60D9C"/>
    <w:rsid w:val="00F6129D"/>
    <w:rsid w:val="00F62CA8"/>
    <w:rsid w:val="00F64D84"/>
    <w:rsid w:val="00F650D1"/>
    <w:rsid w:val="00F65A36"/>
    <w:rsid w:val="00F70C74"/>
    <w:rsid w:val="00F74158"/>
    <w:rsid w:val="00F86B82"/>
    <w:rsid w:val="00F948E0"/>
    <w:rsid w:val="00F97B49"/>
    <w:rsid w:val="00FA4450"/>
    <w:rsid w:val="00FB10C0"/>
    <w:rsid w:val="00FC544D"/>
    <w:rsid w:val="00FD4BA0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"/>
    <w:next w:val="a"/>
    <w:link w:val="1Char"/>
    <w:uiPriority w:val="9"/>
    <w:qFormat/>
    <w:rsid w:val="00CB7BA5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0"/>
    <w:next w:val="a"/>
    <w:pPr>
      <w:numPr>
        <w:ilvl w:val="1"/>
        <w:numId w:val="1"/>
      </w:numPr>
      <w:outlineLvl w:val="1"/>
    </w:pPr>
    <w:rPr>
      <w:rFonts w:ascii="Liberation Serif" w:hAnsi="Liberation Serif"/>
      <w:b/>
      <w:bCs/>
      <w:i/>
      <w:i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0E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71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"/>
    <w:pPr>
      <w:numPr>
        <w:ilvl w:val="4"/>
        <w:numId w:val="1"/>
      </w:numPr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默认"/>
    <w:pPr>
      <w:widowControl w:val="0"/>
      <w:tabs>
        <w:tab w:val="left" w:pos="420"/>
      </w:tabs>
      <w:suppressAutoHyphens/>
      <w:overflowPunct w:val="0"/>
    </w:pPr>
    <w:rPr>
      <w:rFonts w:ascii="Liberation Serif" w:eastAsia="文泉驿正黑" w:hAnsi="Liberation Serif" w:cs="Lohit Hindi"/>
      <w:color w:val="00000A"/>
      <w:sz w:val="24"/>
      <w:szCs w:val="24"/>
      <w:lang w:bidi="hi-IN"/>
    </w:rPr>
  </w:style>
  <w:style w:type="character" w:customStyle="1" w:styleId="Internet">
    <w:name w:val="Internet 链接"/>
    <w:rPr>
      <w:color w:val="000080"/>
      <w:u w:val="single"/>
      <w:lang w:val="zh-CN" w:eastAsia="zh-CN" w:bidi="zh-CN"/>
    </w:rPr>
  </w:style>
  <w:style w:type="character" w:customStyle="1" w:styleId="Internet0">
    <w:name w:val="访问过的 Internet 链接"/>
    <w:rPr>
      <w:color w:val="800000"/>
      <w:u w:val="single"/>
      <w:lang w:val="zh-CN" w:eastAsia="zh-CN" w:bidi="zh-CN"/>
    </w:rPr>
  </w:style>
  <w:style w:type="paragraph" w:styleId="a0">
    <w:name w:val="Title"/>
    <w:basedOn w:val="a4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4"/>
    <w:pPr>
      <w:suppressLineNumbers/>
      <w:spacing w:before="120" w:after="120"/>
    </w:pPr>
    <w:rPr>
      <w:i/>
      <w:iCs/>
    </w:rPr>
  </w:style>
  <w:style w:type="paragraph" w:customStyle="1" w:styleId="a7">
    <w:name w:val="目录"/>
    <w:basedOn w:val="a4"/>
    <w:pPr>
      <w:suppressLineNumbers/>
    </w:pPr>
  </w:style>
  <w:style w:type="paragraph" w:customStyle="1" w:styleId="a8">
    <w:name w:val="预格式化的正文"/>
    <w:basedOn w:val="a4"/>
    <w:rPr>
      <w:rFonts w:ascii="DejaVu Sans Mono" w:eastAsia="文泉驿等宽正黑" w:hAnsi="DejaVu Sans Mono"/>
      <w:sz w:val="20"/>
      <w:szCs w:val="20"/>
    </w:rPr>
  </w:style>
  <w:style w:type="paragraph" w:styleId="a9">
    <w:name w:val="header"/>
    <w:basedOn w:val="a"/>
    <w:link w:val="Char"/>
    <w:uiPriority w:val="99"/>
    <w:unhideWhenUsed/>
    <w:rsid w:val="00325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1"/>
    <w:link w:val="a9"/>
    <w:uiPriority w:val="99"/>
    <w:rsid w:val="003258C4"/>
    <w:rPr>
      <w:rFonts w:ascii="Liberation Serif" w:eastAsia="文泉驿正黑" w:hAnsi="Liberation Serif" w:cs="Mangal"/>
      <w:color w:val="00000A"/>
      <w:sz w:val="18"/>
      <w:szCs w:val="16"/>
      <w:lang w:bidi="hi-IN"/>
    </w:rPr>
  </w:style>
  <w:style w:type="paragraph" w:styleId="aa">
    <w:name w:val="footer"/>
    <w:basedOn w:val="a"/>
    <w:link w:val="Char0"/>
    <w:uiPriority w:val="99"/>
    <w:unhideWhenUsed/>
    <w:rsid w:val="003258C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1"/>
    <w:link w:val="aa"/>
    <w:uiPriority w:val="99"/>
    <w:rsid w:val="003258C4"/>
    <w:rPr>
      <w:rFonts w:ascii="Liberation Serif" w:eastAsia="文泉驿正黑" w:hAnsi="Liberation Serif" w:cs="Mangal"/>
      <w:color w:val="00000A"/>
      <w:sz w:val="18"/>
      <w:szCs w:val="16"/>
      <w:lang w:bidi="hi-IN"/>
    </w:rPr>
  </w:style>
  <w:style w:type="paragraph" w:styleId="ab">
    <w:name w:val="Balloon Text"/>
    <w:basedOn w:val="a"/>
    <w:link w:val="Char1"/>
    <w:uiPriority w:val="99"/>
    <w:semiHidden/>
    <w:unhideWhenUsed/>
    <w:rsid w:val="003258C4"/>
    <w:pPr>
      <w:spacing w:after="0"/>
    </w:pPr>
    <w:rPr>
      <w:rFonts w:cs="Mangal"/>
      <w:sz w:val="18"/>
      <w:szCs w:val="16"/>
    </w:rPr>
  </w:style>
  <w:style w:type="character" w:customStyle="1" w:styleId="Char1">
    <w:name w:val="批注框文本 Char"/>
    <w:basedOn w:val="a1"/>
    <w:link w:val="ab"/>
    <w:uiPriority w:val="99"/>
    <w:semiHidden/>
    <w:rsid w:val="003258C4"/>
    <w:rPr>
      <w:rFonts w:ascii="Liberation Serif" w:eastAsia="文泉驿正黑" w:hAnsi="Liberation Serif" w:cs="Mangal"/>
      <w:color w:val="00000A"/>
      <w:sz w:val="18"/>
      <w:szCs w:val="16"/>
      <w:lang w:bidi="hi-IN"/>
    </w:rPr>
  </w:style>
  <w:style w:type="character" w:styleId="ac">
    <w:name w:val="Hyperlink"/>
    <w:basedOn w:val="a1"/>
    <w:uiPriority w:val="99"/>
    <w:unhideWhenUsed/>
    <w:rsid w:val="003258C4"/>
    <w:rPr>
      <w:color w:val="0000FF"/>
      <w:u w:val="single"/>
    </w:rPr>
  </w:style>
  <w:style w:type="character" w:styleId="ad">
    <w:name w:val="Subtle Emphasis"/>
    <w:basedOn w:val="a1"/>
    <w:uiPriority w:val="19"/>
    <w:qFormat/>
    <w:rsid w:val="003258C4"/>
    <w:rPr>
      <w:i/>
      <w:iCs/>
      <w:color w:val="808080" w:themeColor="text1" w:themeTint="7F"/>
    </w:rPr>
  </w:style>
  <w:style w:type="character" w:customStyle="1" w:styleId="1Char">
    <w:name w:val="标题 1 Char"/>
    <w:basedOn w:val="a1"/>
    <w:link w:val="1"/>
    <w:uiPriority w:val="9"/>
    <w:rsid w:val="00CB7BA5"/>
    <w:rPr>
      <w:rFonts w:ascii="Liberation Serif" w:eastAsia="文泉驿正黑" w:hAnsi="Liberation Serif" w:cs="Mangal"/>
      <w:b/>
      <w:bCs/>
      <w:color w:val="00000A"/>
      <w:kern w:val="44"/>
      <w:sz w:val="44"/>
      <w:szCs w:val="40"/>
      <w:lang w:bidi="hi-IN"/>
    </w:rPr>
  </w:style>
  <w:style w:type="paragraph" w:styleId="ae">
    <w:name w:val="Subtitle"/>
    <w:basedOn w:val="a"/>
    <w:next w:val="a"/>
    <w:link w:val="Char2"/>
    <w:uiPriority w:val="11"/>
    <w:qFormat/>
    <w:rsid w:val="009E4D5E"/>
    <w:pPr>
      <w:spacing w:before="240" w:after="60" w:line="312" w:lineRule="auto"/>
      <w:jc w:val="center"/>
      <w:outlineLvl w:val="1"/>
    </w:pPr>
    <w:rPr>
      <w:rFonts w:asciiTheme="majorHAnsi" w:eastAsia="宋体" w:hAnsiTheme="majorHAnsi" w:cs="Mangal"/>
      <w:b/>
      <w:bCs/>
      <w:kern w:val="28"/>
      <w:sz w:val="32"/>
      <w:szCs w:val="29"/>
    </w:rPr>
  </w:style>
  <w:style w:type="character" w:customStyle="1" w:styleId="Char2">
    <w:name w:val="副标题 Char"/>
    <w:basedOn w:val="a1"/>
    <w:link w:val="ae"/>
    <w:uiPriority w:val="11"/>
    <w:rsid w:val="009E4D5E"/>
    <w:rPr>
      <w:rFonts w:asciiTheme="majorHAnsi" w:eastAsia="宋体" w:hAnsiTheme="majorHAnsi" w:cs="Mangal"/>
      <w:b/>
      <w:bCs/>
      <w:color w:val="00000A"/>
      <w:kern w:val="28"/>
      <w:sz w:val="32"/>
      <w:szCs w:val="29"/>
      <w:lang w:bidi="hi-IN"/>
    </w:rPr>
  </w:style>
  <w:style w:type="paragraph" w:styleId="HTML">
    <w:name w:val="HTML Preformatted"/>
    <w:basedOn w:val="a"/>
    <w:link w:val="HTMLChar"/>
    <w:uiPriority w:val="99"/>
    <w:unhideWhenUsed/>
    <w:rsid w:val="00710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10E18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1"/>
    <w:link w:val="3"/>
    <w:uiPriority w:val="9"/>
    <w:semiHidden/>
    <w:rsid w:val="00710E18"/>
    <w:rPr>
      <w:b/>
      <w:bCs/>
      <w:sz w:val="32"/>
      <w:szCs w:val="32"/>
    </w:rPr>
  </w:style>
  <w:style w:type="character" w:styleId="af">
    <w:name w:val="Emphasis"/>
    <w:basedOn w:val="a1"/>
    <w:uiPriority w:val="20"/>
    <w:qFormat/>
    <w:rsid w:val="0045377B"/>
    <w:rPr>
      <w:i/>
      <w:iCs/>
    </w:rPr>
  </w:style>
  <w:style w:type="character" w:customStyle="1" w:styleId="kwd">
    <w:name w:val="kwd"/>
    <w:basedOn w:val="a1"/>
    <w:rsid w:val="006A713F"/>
  </w:style>
  <w:style w:type="character" w:customStyle="1" w:styleId="pln">
    <w:name w:val="pln"/>
    <w:basedOn w:val="a1"/>
    <w:rsid w:val="006A713F"/>
  </w:style>
  <w:style w:type="character" w:customStyle="1" w:styleId="pun">
    <w:name w:val="pun"/>
    <w:basedOn w:val="a1"/>
    <w:rsid w:val="006A713F"/>
  </w:style>
  <w:style w:type="character" w:styleId="HTML0">
    <w:name w:val="HTML Code"/>
    <w:basedOn w:val="a1"/>
    <w:uiPriority w:val="99"/>
    <w:semiHidden/>
    <w:unhideWhenUsed/>
    <w:rsid w:val="002C23D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1"/>
    <w:link w:val="4"/>
    <w:uiPriority w:val="9"/>
    <w:semiHidden/>
    <w:rsid w:val="00D071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1"/>
    <w:rsid w:val="00434400"/>
  </w:style>
  <w:style w:type="character" w:styleId="HTML1">
    <w:name w:val="HTML Typewriter"/>
    <w:basedOn w:val="a1"/>
    <w:uiPriority w:val="99"/>
    <w:semiHidden/>
    <w:unhideWhenUsed/>
    <w:rsid w:val="006B7C18"/>
    <w:rPr>
      <w:rFonts w:ascii="宋体" w:eastAsia="宋体" w:hAnsi="宋体" w:cs="宋体"/>
      <w:sz w:val="24"/>
      <w:szCs w:val="24"/>
    </w:rPr>
  </w:style>
  <w:style w:type="character" w:styleId="af0">
    <w:name w:val="Strong"/>
    <w:basedOn w:val="a1"/>
    <w:uiPriority w:val="22"/>
    <w:qFormat/>
    <w:rsid w:val="008E51F7"/>
    <w:rPr>
      <w:b/>
      <w:bCs/>
    </w:rPr>
  </w:style>
  <w:style w:type="character" w:customStyle="1" w:styleId="requiredasterisk">
    <w:name w:val="requiredasterisk"/>
    <w:basedOn w:val="a1"/>
    <w:rsid w:val="00F94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.csdn.net/user/yangshangchuan" TargetMode="External"/><Relationship Id="rId18" Type="http://schemas.openxmlformats.org/officeDocument/2006/relationships/hyperlink" Target="http://localhost:8080/nutch-1.2/" TargetMode="External"/><Relationship Id="rId26" Type="http://schemas.openxmlformats.org/officeDocument/2006/relationships/hyperlink" Target="http://127.0.0.1:8983/solr/admin/" TargetMode="External"/><Relationship Id="rId21" Type="http://schemas.openxmlformats.org/officeDocument/2006/relationships/hyperlink" Target="http://subclipse.tigris.org/update_1.8.x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t.qq.com/yang-shangchuan" TargetMode="External"/><Relationship Id="rId17" Type="http://schemas.openxmlformats.org/officeDocument/2006/relationships/hyperlink" Target="http://mirrors.tuna.tsinghua.edu.cn/apache/tomcat/tomcat-7/v7.0.29/bin/apache-tomcat-7.0.29.tar.odt" TargetMode="External"/><Relationship Id="rId25" Type="http://schemas.openxmlformats.org/officeDocument/2006/relationships/hyperlink" Target="http://mirror.bjtu.edu.cn/apache/lucene/solr/3.6.1/apache-solr-3.6.1.tgz" TargetMode="External"/><Relationship Id="rId33" Type="http://schemas.openxmlformats.org/officeDocument/2006/relationships/hyperlink" Target="http://news.163.com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user.qzone.qq.com/281032878/blog/1342675154" TargetMode="External"/><Relationship Id="rId20" Type="http://schemas.openxmlformats.org/officeDocument/2006/relationships/hyperlink" Target="http://www.eclipse.org/downloads/" TargetMode="External"/><Relationship Id="rId29" Type="http://schemas.openxmlformats.org/officeDocument/2006/relationships/hyperlink" Target="http://127.0.0.1:8983/solr/select/?q=*%3A*&amp;version=2.2&amp;start=0&amp;rows=10&amp;indent=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to.com/u/yangshangchuan1" TargetMode="External"/><Relationship Id="rId24" Type="http://schemas.openxmlformats.org/officeDocument/2006/relationships/hyperlink" Target="http://mirror.bjtu.edu.cn/apache/lucene/solr/3.6.1/apache-solr-3.6.1.tgz" TargetMode="External"/><Relationship Id="rId32" Type="http://schemas.openxmlformats.org/officeDocument/2006/relationships/hyperlink" Target="http://mirrors.tuna.tsinghua.edu.cn/apache/hadoop/common/hadoop-1.1.1/hadoop-1.1.1-bin.tar.gz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book.douban.com/people/49824900/collect" TargetMode="External"/><Relationship Id="rId23" Type="http://schemas.openxmlformats.org/officeDocument/2006/relationships/hyperlink" Target="https://svn.apache.org/repos/asf/nutch/tags/release-1.5.1/" TargetMode="External"/><Relationship Id="rId28" Type="http://schemas.openxmlformats.org/officeDocument/2006/relationships/hyperlink" Target="http://127.0.0.1:8983/solr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taskcity.com/u/Ysc" TargetMode="External"/><Relationship Id="rId19" Type="http://schemas.openxmlformats.org/officeDocument/2006/relationships/hyperlink" Target="http://download.csdn.net/user/yangshangchuan" TargetMode="External"/><Relationship Id="rId31" Type="http://schemas.openxmlformats.org/officeDocument/2006/relationships/hyperlink" Target="http://mirror.bit.edu.cn/apache/hbase/hbase-0.94.1/hbase-0.94.1.tar.gz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ang-shangchuan@qq.com" TargetMode="External"/><Relationship Id="rId14" Type="http://schemas.openxmlformats.org/officeDocument/2006/relationships/hyperlink" Target="https://github.com/ysc/APDPlat" TargetMode="External"/><Relationship Id="rId22" Type="http://schemas.openxmlformats.org/officeDocument/2006/relationships/hyperlink" Target="http://www.apache.org/dist/ant/ivyde/updatesite/" TargetMode="External"/><Relationship Id="rId27" Type="http://schemas.openxmlformats.org/officeDocument/2006/relationships/hyperlink" Target="http://127.0.0.1:8983/solr/admin/stats.jsp" TargetMode="External"/><Relationship Id="rId30" Type="http://schemas.openxmlformats.org/officeDocument/2006/relationships/hyperlink" Target="http://127.0.0.1:8983/solr/select/?q=title%3A&#32593;&#26131;&amp;version=2.2&amp;start=0&amp;rows=10&amp;indent=on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1A7ECE2DCB4EAEAA67F19BAB0932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A108E9-4DF5-44F8-A18A-737FD42D5672}"/>
      </w:docPartPr>
      <w:docPartBody>
        <w:p w:rsidR="00855E4B" w:rsidRDefault="004D5E56" w:rsidP="004D5E56">
          <w:pPr>
            <w:pStyle w:val="F81A7ECE2DCB4EAEAA67F19BAB0932A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Mincho"/>
    <w:charset w:val="80"/>
    <w:family w:val="roman"/>
    <w:pitch w:val="variable"/>
  </w:font>
  <w:font w:name="文泉驿正黑">
    <w:altName w:val="宋体"/>
    <w:panose1 w:val="00000000000000000000"/>
    <w:charset w:val="86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06FF" w:usb1="500079FB" w:usb2="00000020" w:usb3="00000000" w:csb0="0000019F" w:csb1="00000000"/>
  </w:font>
  <w:font w:name="文泉驿等宽正黑">
    <w:altName w:val="宋体"/>
    <w:panose1 w:val="00000000000000000000"/>
    <w:charset w:val="86"/>
    <w:family w:val="roman"/>
    <w:notTrueType/>
    <w:pitch w:val="default"/>
  </w:font>
  <w:font w:name="Monospac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ourier;monospace">
    <w:altName w:val="Times New Roman"/>
    <w:panose1 w:val="00000000000000000000"/>
    <w:charset w:val="00"/>
    <w:family w:val="roman"/>
    <w:notTrueType/>
    <w:pitch w:val="default"/>
  </w:font>
  <w:font w:name="Ubuntu;Arial;sans-serif">
    <w:altName w:val="Times New Roman"/>
    <w:panose1 w:val="00000000000000000000"/>
    <w:charset w:val="00"/>
    <w:family w:val="roman"/>
    <w:notTrueType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  <w:font w:name="arial;nsimsun;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56"/>
    <w:rsid w:val="0005411D"/>
    <w:rsid w:val="00114005"/>
    <w:rsid w:val="001D3E21"/>
    <w:rsid w:val="002323D5"/>
    <w:rsid w:val="00261ED5"/>
    <w:rsid w:val="002957C2"/>
    <w:rsid w:val="002B464E"/>
    <w:rsid w:val="0036419A"/>
    <w:rsid w:val="00434D7B"/>
    <w:rsid w:val="004D5E56"/>
    <w:rsid w:val="00501E01"/>
    <w:rsid w:val="005048ED"/>
    <w:rsid w:val="00527431"/>
    <w:rsid w:val="00591A90"/>
    <w:rsid w:val="00642B31"/>
    <w:rsid w:val="006D1410"/>
    <w:rsid w:val="006E75D9"/>
    <w:rsid w:val="00722FD7"/>
    <w:rsid w:val="00832142"/>
    <w:rsid w:val="00835B88"/>
    <w:rsid w:val="00855E4B"/>
    <w:rsid w:val="00962419"/>
    <w:rsid w:val="009B60C3"/>
    <w:rsid w:val="00A3741D"/>
    <w:rsid w:val="00A53615"/>
    <w:rsid w:val="00A6091C"/>
    <w:rsid w:val="00AD30B2"/>
    <w:rsid w:val="00D84CF6"/>
    <w:rsid w:val="00DE1CA4"/>
    <w:rsid w:val="00E05A9B"/>
    <w:rsid w:val="00F64A2D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AC802CDFCC4A2B90B198DF4E757AA9">
    <w:name w:val="69AC802CDFCC4A2B90B198DF4E757AA9"/>
    <w:rsid w:val="004D5E56"/>
    <w:pPr>
      <w:widowControl w:val="0"/>
      <w:jc w:val="both"/>
    </w:pPr>
  </w:style>
  <w:style w:type="paragraph" w:customStyle="1" w:styleId="B33F4AB7AF89434FAD427D12D0E89014">
    <w:name w:val="B33F4AB7AF89434FAD427D12D0E89014"/>
    <w:rsid w:val="004D5E56"/>
    <w:pPr>
      <w:widowControl w:val="0"/>
      <w:jc w:val="both"/>
    </w:pPr>
  </w:style>
  <w:style w:type="paragraph" w:customStyle="1" w:styleId="842FBD7245E44BBCAF0098AACF5159EF">
    <w:name w:val="842FBD7245E44BBCAF0098AACF5159EF"/>
    <w:rsid w:val="004D5E56"/>
    <w:pPr>
      <w:widowControl w:val="0"/>
      <w:jc w:val="both"/>
    </w:pPr>
  </w:style>
  <w:style w:type="paragraph" w:customStyle="1" w:styleId="F81A7ECE2DCB4EAEAA67F19BAB0932A9">
    <w:name w:val="F81A7ECE2DCB4EAEAA67F19BAB0932A9"/>
    <w:rsid w:val="004D5E56"/>
    <w:pPr>
      <w:widowControl w:val="0"/>
      <w:jc w:val="both"/>
    </w:pPr>
  </w:style>
  <w:style w:type="paragraph" w:customStyle="1" w:styleId="7BDCEC0ABB9A4BA49D4105C7A80AB479">
    <w:name w:val="7BDCEC0ABB9A4BA49D4105C7A80AB479"/>
    <w:rsid w:val="004D5E56"/>
    <w:pPr>
      <w:widowControl w:val="0"/>
      <w:jc w:val="both"/>
    </w:pPr>
  </w:style>
  <w:style w:type="paragraph" w:customStyle="1" w:styleId="1FADCD2B88274DCA8870FD86E5C1F92A">
    <w:name w:val="1FADCD2B88274DCA8870FD86E5C1F92A"/>
    <w:rsid w:val="004D5E56"/>
    <w:pPr>
      <w:widowControl w:val="0"/>
      <w:jc w:val="both"/>
    </w:pPr>
  </w:style>
  <w:style w:type="paragraph" w:customStyle="1" w:styleId="D63C4E33FD4B4C668F08B08E989DFCC4">
    <w:name w:val="D63C4E33FD4B4C668F08B08E989DFCC4"/>
    <w:rsid w:val="004D5E5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AC802CDFCC4A2B90B198DF4E757AA9">
    <w:name w:val="69AC802CDFCC4A2B90B198DF4E757AA9"/>
    <w:rsid w:val="004D5E56"/>
    <w:pPr>
      <w:widowControl w:val="0"/>
      <w:jc w:val="both"/>
    </w:pPr>
  </w:style>
  <w:style w:type="paragraph" w:customStyle="1" w:styleId="B33F4AB7AF89434FAD427D12D0E89014">
    <w:name w:val="B33F4AB7AF89434FAD427D12D0E89014"/>
    <w:rsid w:val="004D5E56"/>
    <w:pPr>
      <w:widowControl w:val="0"/>
      <w:jc w:val="both"/>
    </w:pPr>
  </w:style>
  <w:style w:type="paragraph" w:customStyle="1" w:styleId="842FBD7245E44BBCAF0098AACF5159EF">
    <w:name w:val="842FBD7245E44BBCAF0098AACF5159EF"/>
    <w:rsid w:val="004D5E56"/>
    <w:pPr>
      <w:widowControl w:val="0"/>
      <w:jc w:val="both"/>
    </w:pPr>
  </w:style>
  <w:style w:type="paragraph" w:customStyle="1" w:styleId="F81A7ECE2DCB4EAEAA67F19BAB0932A9">
    <w:name w:val="F81A7ECE2DCB4EAEAA67F19BAB0932A9"/>
    <w:rsid w:val="004D5E56"/>
    <w:pPr>
      <w:widowControl w:val="0"/>
      <w:jc w:val="both"/>
    </w:pPr>
  </w:style>
  <w:style w:type="paragraph" w:customStyle="1" w:styleId="7BDCEC0ABB9A4BA49D4105C7A80AB479">
    <w:name w:val="7BDCEC0ABB9A4BA49D4105C7A80AB479"/>
    <w:rsid w:val="004D5E56"/>
    <w:pPr>
      <w:widowControl w:val="0"/>
      <w:jc w:val="both"/>
    </w:pPr>
  </w:style>
  <w:style w:type="paragraph" w:customStyle="1" w:styleId="1FADCD2B88274DCA8870FD86E5C1F92A">
    <w:name w:val="1FADCD2B88274DCA8870FD86E5C1F92A"/>
    <w:rsid w:val="004D5E56"/>
    <w:pPr>
      <w:widowControl w:val="0"/>
      <w:jc w:val="both"/>
    </w:pPr>
  </w:style>
  <w:style w:type="paragraph" w:customStyle="1" w:styleId="D63C4E33FD4B4C668F08B08E989DFCC4">
    <w:name w:val="D63C4E33FD4B4C668F08B08E989DFCC4"/>
    <w:rsid w:val="004D5E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7135F-1A32-4DF4-A339-E4ED6888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12284</TotalTime>
  <Pages>37</Pages>
  <Words>8720</Words>
  <Characters>49707</Characters>
  <Application>Microsoft Office Word</Application>
  <DocSecurity>0</DocSecurity>
  <Lines>414</Lines>
  <Paragraphs>116</Paragraphs>
  <ScaleCrop>false</ScaleCrop>
  <Company>Microsoft</Company>
  <LinksUpToDate>false</LinksUpToDate>
  <CharactersWithSpaces>58311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Nutch搜索引擎培训讲义</dc:title>
  <dc:subject/>
  <dc:creator>ysc</dc:creator>
  <cp:keywords/>
  <dc:description/>
  <cp:lastModifiedBy>yangshangchuan</cp:lastModifiedBy>
  <cp:revision>211</cp:revision>
  <cp:lastPrinted>2012-09-05T15:52:00Z</cp:lastPrinted>
  <dcterms:created xsi:type="dcterms:W3CDTF">2012-09-05T15:48:00Z</dcterms:created>
  <dcterms:modified xsi:type="dcterms:W3CDTF">2013-03-03T09:13:00Z</dcterms:modified>
</cp:coreProperties>
</file>